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drawings/drawing3.xml" ContentType="application/vnd.openxmlformats-officedocument.drawingml.chartshap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41B" w:rsidRPr="00DE3E6C" w:rsidDel="007A3D47" w:rsidRDefault="003D041B" w:rsidP="003D041B">
      <w:pPr>
        <w:widowControl/>
        <w:textAlignment w:val="baseline"/>
        <w:rPr>
          <w:del w:id="0" w:author="Tlexander guo" w:date="2013-07-02T20:25:00Z"/>
          <w:rFonts w:ascii="宋体" w:eastAsia="宋体" w:hAnsi="宋体" w:cs="宋体"/>
          <w:kern w:val="0"/>
          <w:sz w:val="36"/>
          <w:szCs w:val="36"/>
        </w:rPr>
      </w:pPr>
      <w:del w:id="1" w:author="Tlexander guo" w:date="2013-07-02T20:25:00Z">
        <w:r w:rsidRPr="00DE3E6C" w:rsidDel="007A3D47">
          <w:rPr>
            <w:rFonts w:ascii="Times New Roman" w:eastAsia="宋体" w:hAnsi="Times New Roman" w:cs="Times New Roman"/>
            <w:b/>
            <w:bCs/>
            <w:color w:val="000000"/>
            <w:kern w:val="24"/>
            <w:sz w:val="36"/>
            <w:szCs w:val="36"/>
          </w:rPr>
          <w:delText>Table 1</w:delText>
        </w:r>
        <w:r w:rsidRPr="00DE3E6C" w:rsidDel="007A3D47">
          <w:rPr>
            <w:rFonts w:ascii="Times New Roman" w:eastAsia="宋体" w:hAnsi="Times New Roman" w:cs="Times New Roman"/>
            <w:color w:val="000000"/>
            <w:kern w:val="24"/>
            <w:sz w:val="36"/>
            <w:szCs w:val="36"/>
          </w:rPr>
          <w:delText xml:space="preserve">.Scale for quality assessment </w:delText>
        </w:r>
      </w:del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685"/>
        <w:gridCol w:w="975"/>
      </w:tblGrid>
      <w:tr w:rsidR="003D041B" w:rsidRPr="003D041B" w:rsidDel="007A3D47" w:rsidTr="008B1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  <w:del w:id="2" w:author="Tlexander guo" w:date="2013-07-02T20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D041B" w:rsidRPr="003D041B" w:rsidDel="007A3D47" w:rsidRDefault="003D041B" w:rsidP="003D041B">
            <w:pPr>
              <w:widowControl/>
              <w:jc w:val="center"/>
              <w:rPr>
                <w:del w:id="3" w:author="Tlexander guo" w:date="2013-07-02T20:25:00Z"/>
                <w:rFonts w:ascii="Arial" w:eastAsia="宋体" w:hAnsi="Arial" w:cs="Arial"/>
                <w:kern w:val="0"/>
                <w:sz w:val="32"/>
                <w:szCs w:val="32"/>
              </w:rPr>
            </w:pPr>
            <w:del w:id="4" w:author="Tlexander guo" w:date="2013-07-02T20:25:00Z">
              <w:r w:rsidRPr="003D041B" w:rsidDel="007A3D47">
                <w:rPr>
                  <w:rFonts w:ascii="Times New Roman" w:eastAsia="宋体" w:hAnsi="Times New Roman" w:cs="Times New Roman"/>
                  <w:color w:val="000000"/>
                  <w:sz w:val="32"/>
                  <w:szCs w:val="32"/>
                </w:rPr>
                <w:delText xml:space="preserve">Criteria </w:delText>
              </w:r>
            </w:del>
          </w:p>
        </w:tc>
        <w:tc>
          <w:tcPr>
            <w:tcW w:w="0" w:type="auto"/>
            <w:hideMark/>
          </w:tcPr>
          <w:p w:rsidR="003D041B" w:rsidRPr="003D041B" w:rsidDel="007A3D47" w:rsidRDefault="003D041B" w:rsidP="003D041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" w:author="Tlexander guo" w:date="2013-07-02T20:25:00Z"/>
                <w:rFonts w:ascii="Arial" w:eastAsia="宋体" w:hAnsi="Arial" w:cs="Arial"/>
                <w:kern w:val="0"/>
                <w:sz w:val="32"/>
                <w:szCs w:val="32"/>
              </w:rPr>
            </w:pPr>
            <w:del w:id="6" w:author="Tlexander guo" w:date="2013-07-02T20:25:00Z">
              <w:r w:rsidRPr="003D041B" w:rsidDel="007A3D47">
                <w:rPr>
                  <w:rFonts w:ascii="Times New Roman" w:eastAsia="宋体" w:hAnsi="Times New Roman" w:cs="Times New Roman"/>
                  <w:color w:val="000000"/>
                  <w:sz w:val="32"/>
                  <w:szCs w:val="32"/>
                </w:rPr>
                <w:delText xml:space="preserve">Score </w:delText>
              </w:r>
            </w:del>
          </w:p>
        </w:tc>
      </w:tr>
      <w:tr w:rsidR="003D041B" w:rsidRPr="003D041B" w:rsidDel="007A3D47" w:rsidTr="008B1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del w:id="7" w:author="Tlexander guo" w:date="2013-07-02T20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D041B" w:rsidRPr="003D041B" w:rsidDel="007A3D47" w:rsidRDefault="003D041B" w:rsidP="003D041B">
            <w:pPr>
              <w:widowControl/>
              <w:jc w:val="left"/>
              <w:rPr>
                <w:del w:id="8" w:author="Tlexander guo" w:date="2013-07-02T20:25:00Z"/>
                <w:rFonts w:ascii="Arial" w:eastAsia="宋体" w:hAnsi="Arial" w:cs="Arial"/>
                <w:kern w:val="0"/>
                <w:sz w:val="24"/>
                <w:szCs w:val="24"/>
              </w:rPr>
            </w:pPr>
            <w:del w:id="9" w:author="Tlexander guo" w:date="2013-07-02T20:25:00Z">
              <w:r w:rsidRPr="003D041B" w:rsidDel="007A3D47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 xml:space="preserve">1.Gout-type described </w:delText>
              </w:r>
            </w:del>
          </w:p>
        </w:tc>
        <w:tc>
          <w:tcPr>
            <w:tcW w:w="0" w:type="auto"/>
            <w:hideMark/>
          </w:tcPr>
          <w:p w:rsidR="003D041B" w:rsidRPr="003D041B" w:rsidDel="007A3D47" w:rsidRDefault="003D041B" w:rsidP="003D041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" w:author="Tlexander guo" w:date="2013-07-02T20:25:00Z"/>
                <w:rFonts w:ascii="Arial" w:eastAsia="宋体" w:hAnsi="Arial" w:cs="Arial"/>
                <w:kern w:val="0"/>
                <w:sz w:val="24"/>
                <w:szCs w:val="24"/>
              </w:rPr>
            </w:pPr>
          </w:p>
        </w:tc>
      </w:tr>
      <w:tr w:rsidR="003D041B" w:rsidRPr="003D041B" w:rsidDel="007A3D47" w:rsidTr="008B1C63">
        <w:trPr>
          <w:trHeight w:val="382"/>
          <w:del w:id="11" w:author="Tlexander guo" w:date="2013-07-02T20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D041B" w:rsidRPr="003D041B" w:rsidDel="007A3D47" w:rsidRDefault="003D041B" w:rsidP="003D041B">
            <w:pPr>
              <w:widowControl/>
              <w:jc w:val="left"/>
              <w:rPr>
                <w:del w:id="12" w:author="Tlexander guo" w:date="2013-07-02T20:25:00Z"/>
                <w:rFonts w:ascii="Arial" w:eastAsia="宋体" w:hAnsi="Arial" w:cs="Arial"/>
                <w:kern w:val="0"/>
                <w:sz w:val="24"/>
                <w:szCs w:val="24"/>
              </w:rPr>
            </w:pPr>
            <w:del w:id="13" w:author="Tlexander guo" w:date="2013-07-02T20:25:00Z">
              <w:r w:rsidRPr="003D041B" w:rsidDel="007A3D47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 xml:space="preserve">    described </w:delText>
              </w:r>
            </w:del>
          </w:p>
        </w:tc>
        <w:tc>
          <w:tcPr>
            <w:tcW w:w="0" w:type="auto"/>
            <w:hideMark/>
          </w:tcPr>
          <w:p w:rsidR="003D041B" w:rsidRPr="003D041B" w:rsidDel="007A3D47" w:rsidRDefault="003D041B" w:rsidP="003D04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4" w:author="Tlexander guo" w:date="2013-07-02T20:25:00Z"/>
                <w:rFonts w:ascii="Arial" w:eastAsia="宋体" w:hAnsi="Arial" w:cs="Arial"/>
                <w:kern w:val="0"/>
                <w:sz w:val="24"/>
                <w:szCs w:val="24"/>
              </w:rPr>
            </w:pPr>
            <w:del w:id="15" w:author="Tlexander guo" w:date="2013-07-02T20:25:00Z">
              <w:r w:rsidRPr="003D041B" w:rsidDel="007A3D47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>1</w:delText>
              </w:r>
            </w:del>
          </w:p>
        </w:tc>
      </w:tr>
      <w:tr w:rsidR="003D041B" w:rsidRPr="003D041B" w:rsidDel="007A3D47" w:rsidTr="008B1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del w:id="16" w:author="Tlexander guo" w:date="2013-07-02T20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D041B" w:rsidRPr="003D041B" w:rsidDel="007A3D47" w:rsidRDefault="003D041B" w:rsidP="003D041B">
            <w:pPr>
              <w:widowControl/>
              <w:jc w:val="left"/>
              <w:rPr>
                <w:del w:id="17" w:author="Tlexander guo" w:date="2013-07-02T20:25:00Z"/>
                <w:rFonts w:ascii="Arial" w:eastAsia="宋体" w:hAnsi="Arial" w:cs="Arial"/>
                <w:kern w:val="0"/>
                <w:sz w:val="24"/>
                <w:szCs w:val="24"/>
              </w:rPr>
            </w:pPr>
            <w:del w:id="18" w:author="Tlexander guo" w:date="2013-07-02T20:25:00Z">
              <w:r w:rsidRPr="003D041B" w:rsidDel="007A3D47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 xml:space="preserve">    no described </w:delText>
              </w:r>
            </w:del>
          </w:p>
        </w:tc>
        <w:tc>
          <w:tcPr>
            <w:tcW w:w="0" w:type="auto"/>
            <w:hideMark/>
          </w:tcPr>
          <w:p w:rsidR="003D041B" w:rsidRPr="003D041B" w:rsidDel="007A3D47" w:rsidRDefault="003D041B" w:rsidP="003D04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9" w:author="Tlexander guo" w:date="2013-07-02T20:25:00Z"/>
                <w:rFonts w:ascii="Arial" w:eastAsia="宋体" w:hAnsi="Arial" w:cs="Arial"/>
                <w:kern w:val="0"/>
                <w:sz w:val="24"/>
                <w:szCs w:val="24"/>
              </w:rPr>
            </w:pPr>
            <w:del w:id="20" w:author="Tlexander guo" w:date="2013-07-02T20:25:00Z">
              <w:r w:rsidRPr="003D041B" w:rsidDel="007A3D47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>0</w:delText>
              </w:r>
            </w:del>
          </w:p>
        </w:tc>
      </w:tr>
      <w:tr w:rsidR="003D041B" w:rsidRPr="003D041B" w:rsidDel="007A3D47" w:rsidTr="008B1C63">
        <w:trPr>
          <w:trHeight w:val="382"/>
          <w:del w:id="21" w:author="Tlexander guo" w:date="2013-07-02T20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D041B" w:rsidRPr="003D041B" w:rsidDel="007A3D47" w:rsidRDefault="003D041B" w:rsidP="003D041B">
            <w:pPr>
              <w:widowControl/>
              <w:jc w:val="left"/>
              <w:rPr>
                <w:del w:id="22" w:author="Tlexander guo" w:date="2013-07-02T20:25:00Z"/>
                <w:rFonts w:ascii="Arial" w:eastAsia="宋体" w:hAnsi="Arial" w:cs="Arial"/>
                <w:kern w:val="0"/>
                <w:sz w:val="24"/>
                <w:szCs w:val="24"/>
              </w:rPr>
            </w:pPr>
            <w:del w:id="23" w:author="Tlexander guo" w:date="2013-07-02T20:25:00Z">
              <w:r w:rsidRPr="003D041B" w:rsidDel="007A3D47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 xml:space="preserve">2.Quality control of genotyping methods </w:delText>
              </w:r>
            </w:del>
          </w:p>
        </w:tc>
        <w:tc>
          <w:tcPr>
            <w:tcW w:w="0" w:type="auto"/>
            <w:hideMark/>
          </w:tcPr>
          <w:p w:rsidR="003D041B" w:rsidRPr="003D041B" w:rsidDel="007A3D47" w:rsidRDefault="003D041B" w:rsidP="003D04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4" w:author="Tlexander guo" w:date="2013-07-02T20:25:00Z"/>
                <w:rFonts w:ascii="Arial" w:eastAsia="宋体" w:hAnsi="Arial" w:cs="Arial"/>
                <w:kern w:val="0"/>
                <w:sz w:val="24"/>
                <w:szCs w:val="24"/>
              </w:rPr>
            </w:pPr>
          </w:p>
        </w:tc>
      </w:tr>
      <w:tr w:rsidR="003D041B" w:rsidRPr="003D041B" w:rsidDel="007A3D47" w:rsidTr="008B1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del w:id="25" w:author="Tlexander guo" w:date="2013-07-02T20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D041B" w:rsidRPr="003D041B" w:rsidDel="007A3D47" w:rsidRDefault="003D041B" w:rsidP="003D041B">
            <w:pPr>
              <w:widowControl/>
              <w:jc w:val="left"/>
              <w:rPr>
                <w:del w:id="26" w:author="Tlexander guo" w:date="2013-07-02T20:25:00Z"/>
                <w:rFonts w:ascii="Arial" w:eastAsia="宋体" w:hAnsi="Arial" w:cs="Arial"/>
                <w:kern w:val="0"/>
                <w:sz w:val="24"/>
                <w:szCs w:val="24"/>
              </w:rPr>
            </w:pPr>
            <w:del w:id="27" w:author="Tlexander guo" w:date="2013-07-02T20:25:00Z">
              <w:r w:rsidRPr="003D041B" w:rsidDel="007A3D47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 xml:space="preserve">    DNA sequencing </w:delText>
              </w:r>
            </w:del>
          </w:p>
        </w:tc>
        <w:tc>
          <w:tcPr>
            <w:tcW w:w="0" w:type="auto"/>
            <w:hideMark/>
          </w:tcPr>
          <w:p w:rsidR="003D041B" w:rsidRPr="003D041B" w:rsidDel="007A3D47" w:rsidRDefault="003D041B" w:rsidP="003D04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8" w:author="Tlexander guo" w:date="2013-07-02T20:25:00Z"/>
                <w:rFonts w:ascii="Arial" w:eastAsia="宋体" w:hAnsi="Arial" w:cs="Arial"/>
                <w:kern w:val="0"/>
                <w:sz w:val="24"/>
                <w:szCs w:val="24"/>
              </w:rPr>
            </w:pPr>
            <w:del w:id="29" w:author="Tlexander guo" w:date="2013-07-02T20:25:00Z">
              <w:r w:rsidRPr="003D041B" w:rsidDel="007A3D47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>2</w:delText>
              </w:r>
            </w:del>
          </w:p>
        </w:tc>
      </w:tr>
      <w:tr w:rsidR="003D041B" w:rsidRPr="003D041B" w:rsidDel="007A3D47" w:rsidTr="008B1C63">
        <w:trPr>
          <w:trHeight w:val="382"/>
          <w:del w:id="30" w:author="Tlexander guo" w:date="2013-07-02T20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D041B" w:rsidRPr="003D041B" w:rsidDel="007A3D47" w:rsidRDefault="003D041B" w:rsidP="003D041B">
            <w:pPr>
              <w:widowControl/>
              <w:jc w:val="left"/>
              <w:rPr>
                <w:del w:id="31" w:author="Tlexander guo" w:date="2013-07-02T20:25:00Z"/>
                <w:rFonts w:ascii="Arial" w:eastAsia="宋体" w:hAnsi="Arial" w:cs="Arial"/>
                <w:kern w:val="0"/>
                <w:sz w:val="24"/>
                <w:szCs w:val="24"/>
              </w:rPr>
            </w:pPr>
            <w:del w:id="32" w:author="Tlexander guo" w:date="2013-07-02T20:25:00Z">
              <w:r w:rsidRPr="003D041B" w:rsidDel="007A3D47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 xml:space="preserve">    Taqman, HRM and so on </w:delText>
              </w:r>
            </w:del>
          </w:p>
        </w:tc>
        <w:tc>
          <w:tcPr>
            <w:tcW w:w="0" w:type="auto"/>
            <w:hideMark/>
          </w:tcPr>
          <w:p w:rsidR="003D041B" w:rsidRPr="003D041B" w:rsidDel="007A3D47" w:rsidRDefault="003D041B" w:rsidP="003D04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3" w:author="Tlexander guo" w:date="2013-07-02T20:25:00Z"/>
                <w:rFonts w:ascii="Arial" w:eastAsia="宋体" w:hAnsi="Arial" w:cs="Arial"/>
                <w:kern w:val="0"/>
                <w:sz w:val="24"/>
                <w:szCs w:val="24"/>
              </w:rPr>
            </w:pPr>
            <w:del w:id="34" w:author="Tlexander guo" w:date="2013-07-02T20:25:00Z">
              <w:r w:rsidRPr="003D041B" w:rsidDel="007A3D47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>1</w:delText>
              </w:r>
            </w:del>
          </w:p>
        </w:tc>
      </w:tr>
      <w:tr w:rsidR="003D041B" w:rsidRPr="003D041B" w:rsidDel="007A3D47" w:rsidTr="008B1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del w:id="35" w:author="Tlexander guo" w:date="2013-07-02T20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D041B" w:rsidRPr="003D041B" w:rsidDel="007A3D47" w:rsidRDefault="003D041B" w:rsidP="003D041B">
            <w:pPr>
              <w:widowControl/>
              <w:jc w:val="left"/>
              <w:rPr>
                <w:del w:id="36" w:author="Tlexander guo" w:date="2013-07-02T20:25:00Z"/>
                <w:rFonts w:ascii="Arial" w:eastAsia="宋体" w:hAnsi="Arial" w:cs="Arial"/>
                <w:kern w:val="0"/>
                <w:sz w:val="24"/>
                <w:szCs w:val="24"/>
              </w:rPr>
            </w:pPr>
            <w:del w:id="37" w:author="Tlexander guo" w:date="2013-07-02T20:25:00Z">
              <w:r w:rsidRPr="003D041B" w:rsidDel="007A3D47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 xml:space="preserve">    RFLP </w:delText>
              </w:r>
            </w:del>
          </w:p>
        </w:tc>
        <w:tc>
          <w:tcPr>
            <w:tcW w:w="0" w:type="auto"/>
            <w:hideMark/>
          </w:tcPr>
          <w:p w:rsidR="003D041B" w:rsidRPr="003D041B" w:rsidDel="007A3D47" w:rsidRDefault="003D041B" w:rsidP="003D04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38" w:author="Tlexander guo" w:date="2013-07-02T20:25:00Z"/>
                <w:rFonts w:ascii="Arial" w:eastAsia="宋体" w:hAnsi="Arial" w:cs="Arial"/>
                <w:kern w:val="0"/>
                <w:sz w:val="24"/>
                <w:szCs w:val="24"/>
              </w:rPr>
            </w:pPr>
            <w:del w:id="39" w:author="Tlexander guo" w:date="2013-07-02T20:25:00Z">
              <w:r w:rsidRPr="003D041B" w:rsidDel="007A3D47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>0</w:delText>
              </w:r>
            </w:del>
          </w:p>
        </w:tc>
      </w:tr>
      <w:tr w:rsidR="003D041B" w:rsidRPr="003D041B" w:rsidDel="007A3D47" w:rsidTr="008B1C63">
        <w:trPr>
          <w:trHeight w:val="382"/>
          <w:del w:id="40" w:author="Tlexander guo" w:date="2013-07-02T20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D041B" w:rsidRPr="003D041B" w:rsidDel="007A3D47" w:rsidRDefault="003D041B" w:rsidP="003D041B">
            <w:pPr>
              <w:widowControl/>
              <w:jc w:val="left"/>
              <w:rPr>
                <w:del w:id="41" w:author="Tlexander guo" w:date="2013-07-02T20:25:00Z"/>
                <w:rFonts w:ascii="Arial" w:eastAsia="宋体" w:hAnsi="Arial" w:cs="Arial"/>
                <w:kern w:val="0"/>
                <w:sz w:val="24"/>
                <w:szCs w:val="24"/>
              </w:rPr>
            </w:pPr>
            <w:del w:id="42" w:author="Tlexander guo" w:date="2013-07-02T20:25:00Z">
              <w:r w:rsidRPr="003D041B" w:rsidDel="007A3D47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 xml:space="preserve">3.Habits and customs or pathogenic factors described </w:delText>
              </w:r>
            </w:del>
          </w:p>
        </w:tc>
        <w:tc>
          <w:tcPr>
            <w:tcW w:w="0" w:type="auto"/>
            <w:hideMark/>
          </w:tcPr>
          <w:p w:rsidR="003D041B" w:rsidRPr="003D041B" w:rsidDel="007A3D47" w:rsidRDefault="003D041B" w:rsidP="003D04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3" w:author="Tlexander guo" w:date="2013-07-02T20:25:00Z"/>
                <w:rFonts w:ascii="Arial" w:eastAsia="宋体" w:hAnsi="Arial" w:cs="Arial"/>
                <w:kern w:val="0"/>
                <w:sz w:val="24"/>
                <w:szCs w:val="24"/>
              </w:rPr>
            </w:pPr>
          </w:p>
        </w:tc>
      </w:tr>
      <w:tr w:rsidR="003D041B" w:rsidRPr="003D041B" w:rsidDel="007A3D47" w:rsidTr="008B1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del w:id="44" w:author="Tlexander guo" w:date="2013-07-02T20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D041B" w:rsidRPr="003D041B" w:rsidDel="007A3D47" w:rsidRDefault="003D041B" w:rsidP="003D041B">
            <w:pPr>
              <w:widowControl/>
              <w:jc w:val="left"/>
              <w:rPr>
                <w:del w:id="45" w:author="Tlexander guo" w:date="2013-07-02T20:25:00Z"/>
                <w:rFonts w:ascii="Arial" w:eastAsia="宋体" w:hAnsi="Arial" w:cs="Arial"/>
                <w:kern w:val="0"/>
                <w:sz w:val="24"/>
                <w:szCs w:val="24"/>
              </w:rPr>
            </w:pPr>
            <w:del w:id="46" w:author="Tlexander guo" w:date="2013-07-02T20:25:00Z">
              <w:r w:rsidRPr="003D041B" w:rsidDel="007A3D47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 xml:space="preserve">    both described </w:delText>
              </w:r>
            </w:del>
          </w:p>
        </w:tc>
        <w:tc>
          <w:tcPr>
            <w:tcW w:w="0" w:type="auto"/>
            <w:hideMark/>
          </w:tcPr>
          <w:p w:rsidR="003D041B" w:rsidRPr="003D041B" w:rsidDel="007A3D47" w:rsidRDefault="003D041B" w:rsidP="003D04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7" w:author="Tlexander guo" w:date="2013-07-02T20:25:00Z"/>
                <w:rFonts w:ascii="Arial" w:eastAsia="宋体" w:hAnsi="Arial" w:cs="Arial"/>
                <w:kern w:val="0"/>
                <w:sz w:val="24"/>
                <w:szCs w:val="24"/>
              </w:rPr>
            </w:pPr>
            <w:del w:id="48" w:author="Tlexander guo" w:date="2013-07-02T20:25:00Z">
              <w:r w:rsidRPr="003D041B" w:rsidDel="007A3D47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>2</w:delText>
              </w:r>
            </w:del>
          </w:p>
        </w:tc>
      </w:tr>
      <w:tr w:rsidR="003D041B" w:rsidRPr="003D041B" w:rsidDel="007A3D47" w:rsidTr="008B1C63">
        <w:trPr>
          <w:trHeight w:val="382"/>
          <w:del w:id="49" w:author="Tlexander guo" w:date="2013-07-02T20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D041B" w:rsidRPr="003D041B" w:rsidDel="007A3D47" w:rsidRDefault="003D041B" w:rsidP="003D041B">
            <w:pPr>
              <w:widowControl/>
              <w:jc w:val="left"/>
              <w:rPr>
                <w:del w:id="50" w:author="Tlexander guo" w:date="2013-07-02T20:25:00Z"/>
                <w:rFonts w:ascii="Arial" w:eastAsia="宋体" w:hAnsi="Arial" w:cs="Arial"/>
                <w:kern w:val="0"/>
                <w:sz w:val="24"/>
                <w:szCs w:val="24"/>
              </w:rPr>
            </w:pPr>
            <w:del w:id="51" w:author="Tlexander guo" w:date="2013-07-02T20:25:00Z">
              <w:r w:rsidRPr="003D041B" w:rsidDel="007A3D47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 xml:space="preserve">    only one described </w:delText>
              </w:r>
            </w:del>
          </w:p>
        </w:tc>
        <w:tc>
          <w:tcPr>
            <w:tcW w:w="0" w:type="auto"/>
            <w:hideMark/>
          </w:tcPr>
          <w:p w:rsidR="003D041B" w:rsidRPr="003D041B" w:rsidDel="007A3D47" w:rsidRDefault="003D041B" w:rsidP="003D04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2" w:author="Tlexander guo" w:date="2013-07-02T20:25:00Z"/>
                <w:rFonts w:ascii="Arial" w:eastAsia="宋体" w:hAnsi="Arial" w:cs="Arial"/>
                <w:kern w:val="0"/>
                <w:sz w:val="24"/>
                <w:szCs w:val="24"/>
              </w:rPr>
            </w:pPr>
            <w:del w:id="53" w:author="Tlexander guo" w:date="2013-07-02T20:25:00Z">
              <w:r w:rsidRPr="003D041B" w:rsidDel="007A3D47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>1</w:delText>
              </w:r>
            </w:del>
          </w:p>
        </w:tc>
      </w:tr>
      <w:tr w:rsidR="003D041B" w:rsidRPr="003D041B" w:rsidDel="007A3D47" w:rsidTr="008B1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del w:id="54" w:author="Tlexander guo" w:date="2013-07-02T20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D041B" w:rsidRPr="003D041B" w:rsidDel="007A3D47" w:rsidRDefault="003D041B" w:rsidP="003D041B">
            <w:pPr>
              <w:widowControl/>
              <w:jc w:val="left"/>
              <w:rPr>
                <w:del w:id="55" w:author="Tlexander guo" w:date="2013-07-02T20:25:00Z"/>
                <w:rFonts w:ascii="Arial" w:eastAsia="宋体" w:hAnsi="Arial" w:cs="Arial"/>
                <w:kern w:val="0"/>
                <w:sz w:val="24"/>
                <w:szCs w:val="24"/>
              </w:rPr>
            </w:pPr>
            <w:del w:id="56" w:author="Tlexander guo" w:date="2013-07-02T20:25:00Z">
              <w:r w:rsidRPr="003D041B" w:rsidDel="007A3D47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 xml:space="preserve">    no described </w:delText>
              </w:r>
            </w:del>
          </w:p>
        </w:tc>
        <w:tc>
          <w:tcPr>
            <w:tcW w:w="0" w:type="auto"/>
            <w:hideMark/>
          </w:tcPr>
          <w:p w:rsidR="003D041B" w:rsidRPr="003D041B" w:rsidDel="007A3D47" w:rsidRDefault="003D041B" w:rsidP="003D04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7" w:author="Tlexander guo" w:date="2013-07-02T20:25:00Z"/>
                <w:rFonts w:ascii="Arial" w:eastAsia="宋体" w:hAnsi="Arial" w:cs="Arial"/>
                <w:kern w:val="0"/>
                <w:sz w:val="24"/>
                <w:szCs w:val="24"/>
              </w:rPr>
            </w:pPr>
            <w:del w:id="58" w:author="Tlexander guo" w:date="2013-07-02T20:25:00Z">
              <w:r w:rsidRPr="003D041B" w:rsidDel="007A3D47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>0</w:delText>
              </w:r>
            </w:del>
          </w:p>
        </w:tc>
      </w:tr>
      <w:tr w:rsidR="003D041B" w:rsidRPr="003D041B" w:rsidDel="007A3D47" w:rsidTr="008B1C63">
        <w:trPr>
          <w:trHeight w:val="382"/>
          <w:del w:id="59" w:author="Tlexander guo" w:date="2013-07-02T20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D041B" w:rsidRPr="003D041B" w:rsidDel="007A3D47" w:rsidRDefault="003D041B" w:rsidP="003D041B">
            <w:pPr>
              <w:widowControl/>
              <w:jc w:val="left"/>
              <w:rPr>
                <w:del w:id="60" w:author="Tlexander guo" w:date="2013-07-02T20:25:00Z"/>
                <w:rFonts w:ascii="Arial" w:eastAsia="宋体" w:hAnsi="Arial" w:cs="Arial"/>
                <w:kern w:val="0"/>
                <w:sz w:val="24"/>
                <w:szCs w:val="24"/>
              </w:rPr>
            </w:pPr>
            <w:del w:id="61" w:author="Tlexander guo" w:date="2013-07-02T20:25:00Z">
              <w:r w:rsidRPr="003D041B" w:rsidDel="007A3D47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 xml:space="preserve">4.Source of control </w:delText>
              </w:r>
            </w:del>
          </w:p>
        </w:tc>
        <w:tc>
          <w:tcPr>
            <w:tcW w:w="0" w:type="auto"/>
            <w:hideMark/>
          </w:tcPr>
          <w:p w:rsidR="003D041B" w:rsidRPr="003D041B" w:rsidDel="007A3D47" w:rsidRDefault="003D041B" w:rsidP="003D04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2" w:author="Tlexander guo" w:date="2013-07-02T20:25:00Z"/>
                <w:rFonts w:ascii="Arial" w:eastAsia="宋体" w:hAnsi="Arial" w:cs="Arial"/>
                <w:kern w:val="0"/>
                <w:sz w:val="24"/>
                <w:szCs w:val="24"/>
              </w:rPr>
            </w:pPr>
          </w:p>
        </w:tc>
      </w:tr>
      <w:tr w:rsidR="003D041B" w:rsidRPr="003D041B" w:rsidDel="007A3D47" w:rsidTr="008B1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del w:id="63" w:author="Tlexander guo" w:date="2013-07-02T20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D041B" w:rsidRPr="003D041B" w:rsidDel="007A3D47" w:rsidRDefault="003D041B" w:rsidP="003D041B">
            <w:pPr>
              <w:widowControl/>
              <w:jc w:val="left"/>
              <w:rPr>
                <w:del w:id="64" w:author="Tlexander guo" w:date="2013-07-02T20:25:00Z"/>
                <w:rFonts w:ascii="Arial" w:eastAsia="宋体" w:hAnsi="Arial" w:cs="Arial"/>
                <w:kern w:val="0"/>
                <w:sz w:val="24"/>
                <w:szCs w:val="24"/>
              </w:rPr>
            </w:pPr>
            <w:del w:id="65" w:author="Tlexander guo" w:date="2013-07-02T20:25:00Z">
              <w:r w:rsidRPr="003D041B" w:rsidDel="007A3D47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 xml:space="preserve">    Population based </w:delText>
              </w:r>
            </w:del>
          </w:p>
        </w:tc>
        <w:tc>
          <w:tcPr>
            <w:tcW w:w="0" w:type="auto"/>
            <w:hideMark/>
          </w:tcPr>
          <w:p w:rsidR="003D041B" w:rsidRPr="003D041B" w:rsidDel="007A3D47" w:rsidRDefault="003D041B" w:rsidP="003D04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6" w:author="Tlexander guo" w:date="2013-07-02T20:25:00Z"/>
                <w:rFonts w:ascii="Arial" w:eastAsia="宋体" w:hAnsi="Arial" w:cs="Arial"/>
                <w:kern w:val="0"/>
                <w:sz w:val="24"/>
                <w:szCs w:val="24"/>
              </w:rPr>
            </w:pPr>
            <w:del w:id="67" w:author="Tlexander guo" w:date="2013-07-02T20:25:00Z">
              <w:r w:rsidRPr="003D041B" w:rsidDel="007A3D47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>2</w:delText>
              </w:r>
            </w:del>
          </w:p>
        </w:tc>
      </w:tr>
      <w:tr w:rsidR="003D041B" w:rsidRPr="003D041B" w:rsidDel="007A3D47" w:rsidTr="008B1C63">
        <w:trPr>
          <w:trHeight w:val="382"/>
          <w:del w:id="68" w:author="Tlexander guo" w:date="2013-07-02T20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D041B" w:rsidRPr="003D041B" w:rsidDel="007A3D47" w:rsidRDefault="003D041B" w:rsidP="003D041B">
            <w:pPr>
              <w:widowControl/>
              <w:jc w:val="left"/>
              <w:rPr>
                <w:del w:id="69" w:author="Tlexander guo" w:date="2013-07-02T20:25:00Z"/>
                <w:rFonts w:ascii="Arial" w:eastAsia="宋体" w:hAnsi="Arial" w:cs="Arial"/>
                <w:kern w:val="0"/>
                <w:sz w:val="24"/>
                <w:szCs w:val="24"/>
              </w:rPr>
            </w:pPr>
            <w:del w:id="70" w:author="Tlexander guo" w:date="2013-07-02T20:25:00Z">
              <w:r w:rsidRPr="003D041B" w:rsidDel="007A3D47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 xml:space="preserve">    Hospital based </w:delText>
              </w:r>
            </w:del>
          </w:p>
        </w:tc>
        <w:tc>
          <w:tcPr>
            <w:tcW w:w="0" w:type="auto"/>
            <w:hideMark/>
          </w:tcPr>
          <w:p w:rsidR="003D041B" w:rsidRPr="003D041B" w:rsidDel="007A3D47" w:rsidRDefault="003D041B" w:rsidP="003D04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1" w:author="Tlexander guo" w:date="2013-07-02T20:25:00Z"/>
                <w:rFonts w:ascii="Arial" w:eastAsia="宋体" w:hAnsi="Arial" w:cs="Arial"/>
                <w:kern w:val="0"/>
                <w:sz w:val="24"/>
                <w:szCs w:val="24"/>
              </w:rPr>
            </w:pPr>
            <w:del w:id="72" w:author="Tlexander guo" w:date="2013-07-02T20:25:00Z">
              <w:r w:rsidRPr="003D041B" w:rsidDel="007A3D47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>1</w:delText>
              </w:r>
            </w:del>
          </w:p>
        </w:tc>
      </w:tr>
      <w:tr w:rsidR="003D041B" w:rsidRPr="003D041B" w:rsidDel="007A3D47" w:rsidTr="008B1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del w:id="73" w:author="Tlexander guo" w:date="2013-07-02T20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D041B" w:rsidRPr="003D041B" w:rsidDel="007A3D47" w:rsidRDefault="003D041B" w:rsidP="003D041B">
            <w:pPr>
              <w:widowControl/>
              <w:jc w:val="left"/>
              <w:rPr>
                <w:del w:id="74" w:author="Tlexander guo" w:date="2013-07-02T20:25:00Z"/>
                <w:rFonts w:ascii="Arial" w:eastAsia="宋体" w:hAnsi="Arial" w:cs="Arial"/>
                <w:kern w:val="0"/>
                <w:sz w:val="24"/>
                <w:szCs w:val="24"/>
              </w:rPr>
            </w:pPr>
            <w:del w:id="75" w:author="Tlexander guo" w:date="2013-07-02T20:25:00Z">
              <w:r w:rsidRPr="003D041B" w:rsidDel="007A3D47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 xml:space="preserve">    no described </w:delText>
              </w:r>
            </w:del>
          </w:p>
        </w:tc>
        <w:tc>
          <w:tcPr>
            <w:tcW w:w="0" w:type="auto"/>
            <w:hideMark/>
          </w:tcPr>
          <w:p w:rsidR="003D041B" w:rsidRPr="003D041B" w:rsidDel="007A3D47" w:rsidRDefault="003D041B" w:rsidP="003D04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6" w:author="Tlexander guo" w:date="2013-07-02T20:25:00Z"/>
                <w:rFonts w:ascii="Arial" w:eastAsia="宋体" w:hAnsi="Arial" w:cs="Arial"/>
                <w:kern w:val="0"/>
                <w:sz w:val="24"/>
                <w:szCs w:val="24"/>
              </w:rPr>
            </w:pPr>
            <w:del w:id="77" w:author="Tlexander guo" w:date="2013-07-02T20:25:00Z">
              <w:r w:rsidRPr="003D041B" w:rsidDel="007A3D47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>0</w:delText>
              </w:r>
            </w:del>
          </w:p>
        </w:tc>
      </w:tr>
      <w:tr w:rsidR="003D041B" w:rsidRPr="003D041B" w:rsidDel="007A3D47" w:rsidTr="008B1C63">
        <w:trPr>
          <w:trHeight w:val="382"/>
          <w:del w:id="78" w:author="Tlexander guo" w:date="2013-07-02T20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D041B" w:rsidRPr="003D041B" w:rsidDel="007A3D47" w:rsidRDefault="003D041B" w:rsidP="003D041B">
            <w:pPr>
              <w:widowControl/>
              <w:jc w:val="left"/>
              <w:rPr>
                <w:del w:id="79" w:author="Tlexander guo" w:date="2013-07-02T20:25:00Z"/>
                <w:rFonts w:ascii="Arial" w:eastAsia="宋体" w:hAnsi="Arial" w:cs="Arial"/>
                <w:kern w:val="0"/>
                <w:sz w:val="24"/>
                <w:szCs w:val="24"/>
              </w:rPr>
            </w:pPr>
            <w:del w:id="80" w:author="Tlexander guo" w:date="2013-07-02T20:25:00Z">
              <w:r w:rsidRPr="003D041B" w:rsidDel="007A3D47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>5.</w:delText>
              </w:r>
              <w:r w:rsidR="000D3889" w:rsidDel="007A3D47">
                <w:rPr>
                  <w:rFonts w:ascii="Times New Roman" w:eastAsia="宋体" w:hAnsi="Times New Roman" w:cs="Times New Roman" w:hint="eastAsia"/>
                  <w:color w:val="000000"/>
                  <w:sz w:val="24"/>
                  <w:szCs w:val="24"/>
                </w:rPr>
                <w:delText>C</w:delText>
              </w:r>
              <w:r w:rsidRPr="003D041B" w:rsidDel="007A3D47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 xml:space="preserve">ase size </w:delText>
              </w:r>
            </w:del>
          </w:p>
        </w:tc>
        <w:tc>
          <w:tcPr>
            <w:tcW w:w="0" w:type="auto"/>
            <w:hideMark/>
          </w:tcPr>
          <w:p w:rsidR="003D041B" w:rsidRPr="003D041B" w:rsidDel="007A3D47" w:rsidRDefault="003D041B" w:rsidP="003D04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1" w:author="Tlexander guo" w:date="2013-07-02T20:25:00Z"/>
                <w:rFonts w:ascii="Arial" w:eastAsia="宋体" w:hAnsi="Arial" w:cs="Arial"/>
                <w:kern w:val="0"/>
                <w:sz w:val="24"/>
                <w:szCs w:val="24"/>
              </w:rPr>
            </w:pPr>
          </w:p>
        </w:tc>
      </w:tr>
      <w:tr w:rsidR="003D041B" w:rsidRPr="003D041B" w:rsidDel="007A3D47" w:rsidTr="008B1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del w:id="82" w:author="Tlexander guo" w:date="2013-07-02T20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D041B" w:rsidRPr="003D041B" w:rsidDel="007A3D47" w:rsidRDefault="003D041B" w:rsidP="003D041B">
            <w:pPr>
              <w:widowControl/>
              <w:jc w:val="left"/>
              <w:rPr>
                <w:del w:id="83" w:author="Tlexander guo" w:date="2013-07-02T20:25:00Z"/>
                <w:rFonts w:ascii="Arial" w:eastAsia="宋体" w:hAnsi="Arial" w:cs="Arial"/>
                <w:kern w:val="0"/>
                <w:sz w:val="24"/>
                <w:szCs w:val="24"/>
              </w:rPr>
            </w:pPr>
            <w:del w:id="84" w:author="Tlexander guo" w:date="2013-07-02T20:25:00Z">
              <w:r w:rsidRPr="003D041B" w:rsidDel="007A3D47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 xml:space="preserve">    &gt;=200 </w:delText>
              </w:r>
            </w:del>
          </w:p>
        </w:tc>
        <w:tc>
          <w:tcPr>
            <w:tcW w:w="0" w:type="auto"/>
            <w:hideMark/>
          </w:tcPr>
          <w:p w:rsidR="003D041B" w:rsidRPr="003D041B" w:rsidDel="007A3D47" w:rsidRDefault="003D041B" w:rsidP="003D04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5" w:author="Tlexander guo" w:date="2013-07-02T20:25:00Z"/>
                <w:rFonts w:ascii="Arial" w:eastAsia="宋体" w:hAnsi="Arial" w:cs="Arial"/>
                <w:kern w:val="0"/>
                <w:sz w:val="24"/>
                <w:szCs w:val="24"/>
              </w:rPr>
            </w:pPr>
            <w:del w:id="86" w:author="Tlexander guo" w:date="2013-07-02T20:25:00Z">
              <w:r w:rsidRPr="003D041B" w:rsidDel="007A3D47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>2</w:delText>
              </w:r>
            </w:del>
          </w:p>
        </w:tc>
      </w:tr>
      <w:tr w:rsidR="003D041B" w:rsidRPr="003D041B" w:rsidDel="007A3D47" w:rsidTr="008B1C63">
        <w:trPr>
          <w:trHeight w:val="382"/>
          <w:del w:id="87" w:author="Tlexander guo" w:date="2013-07-02T20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D041B" w:rsidRPr="003D041B" w:rsidDel="007A3D47" w:rsidRDefault="003D041B" w:rsidP="003D041B">
            <w:pPr>
              <w:widowControl/>
              <w:jc w:val="left"/>
              <w:rPr>
                <w:del w:id="88" w:author="Tlexander guo" w:date="2013-07-02T20:25:00Z"/>
                <w:rFonts w:ascii="Arial" w:eastAsia="宋体" w:hAnsi="Arial" w:cs="Arial"/>
                <w:kern w:val="0"/>
                <w:sz w:val="24"/>
                <w:szCs w:val="24"/>
              </w:rPr>
            </w:pPr>
            <w:del w:id="89" w:author="Tlexander guo" w:date="2013-07-02T20:25:00Z">
              <w:r w:rsidRPr="003D041B" w:rsidDel="007A3D47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 xml:space="preserve">    200&gt;and&gt;=100 </w:delText>
              </w:r>
            </w:del>
          </w:p>
        </w:tc>
        <w:tc>
          <w:tcPr>
            <w:tcW w:w="0" w:type="auto"/>
            <w:hideMark/>
          </w:tcPr>
          <w:p w:rsidR="003D041B" w:rsidRPr="003D041B" w:rsidDel="007A3D47" w:rsidRDefault="003D041B" w:rsidP="003D04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0" w:author="Tlexander guo" w:date="2013-07-02T20:25:00Z"/>
                <w:rFonts w:ascii="Arial" w:eastAsia="宋体" w:hAnsi="Arial" w:cs="Arial"/>
                <w:kern w:val="0"/>
                <w:sz w:val="24"/>
                <w:szCs w:val="24"/>
              </w:rPr>
            </w:pPr>
            <w:del w:id="91" w:author="Tlexander guo" w:date="2013-07-02T20:25:00Z">
              <w:r w:rsidRPr="003D041B" w:rsidDel="007A3D47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>1</w:delText>
              </w:r>
            </w:del>
          </w:p>
        </w:tc>
      </w:tr>
      <w:tr w:rsidR="003D041B" w:rsidRPr="003D041B" w:rsidDel="007A3D47" w:rsidTr="008B1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del w:id="92" w:author="Tlexander guo" w:date="2013-07-02T20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D041B" w:rsidRPr="003D041B" w:rsidDel="007A3D47" w:rsidRDefault="003D041B" w:rsidP="003D041B">
            <w:pPr>
              <w:widowControl/>
              <w:jc w:val="left"/>
              <w:rPr>
                <w:del w:id="93" w:author="Tlexander guo" w:date="2013-07-02T20:25:00Z"/>
                <w:rFonts w:ascii="Arial" w:eastAsia="宋体" w:hAnsi="Arial" w:cs="Arial"/>
                <w:kern w:val="0"/>
                <w:sz w:val="24"/>
                <w:szCs w:val="24"/>
              </w:rPr>
            </w:pPr>
            <w:del w:id="94" w:author="Tlexander guo" w:date="2013-07-02T20:25:00Z">
              <w:r w:rsidRPr="003D041B" w:rsidDel="007A3D47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 xml:space="preserve">    &lt;100 </w:delText>
              </w:r>
            </w:del>
          </w:p>
        </w:tc>
        <w:tc>
          <w:tcPr>
            <w:tcW w:w="0" w:type="auto"/>
            <w:hideMark/>
          </w:tcPr>
          <w:p w:rsidR="003D041B" w:rsidRPr="003D041B" w:rsidDel="007A3D47" w:rsidRDefault="003D041B" w:rsidP="003D04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5" w:author="Tlexander guo" w:date="2013-07-02T20:25:00Z"/>
                <w:rFonts w:ascii="Arial" w:eastAsia="宋体" w:hAnsi="Arial" w:cs="Arial"/>
                <w:kern w:val="0"/>
                <w:sz w:val="24"/>
                <w:szCs w:val="24"/>
              </w:rPr>
            </w:pPr>
            <w:del w:id="96" w:author="Tlexander guo" w:date="2013-07-02T20:25:00Z">
              <w:r w:rsidRPr="003D041B" w:rsidDel="007A3D47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>0</w:delText>
              </w:r>
            </w:del>
          </w:p>
        </w:tc>
      </w:tr>
      <w:tr w:rsidR="003D041B" w:rsidRPr="003D041B" w:rsidDel="007A3D47" w:rsidTr="008B1C63">
        <w:trPr>
          <w:trHeight w:val="382"/>
          <w:del w:id="97" w:author="Tlexander guo" w:date="2013-07-02T20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D041B" w:rsidRPr="003D041B" w:rsidDel="007A3D47" w:rsidRDefault="003D041B" w:rsidP="003D041B">
            <w:pPr>
              <w:widowControl/>
              <w:jc w:val="left"/>
              <w:rPr>
                <w:del w:id="98" w:author="Tlexander guo" w:date="2013-07-02T20:25:00Z"/>
                <w:rFonts w:ascii="Arial" w:eastAsia="宋体" w:hAnsi="Arial" w:cs="Arial"/>
                <w:kern w:val="0"/>
                <w:sz w:val="24"/>
                <w:szCs w:val="24"/>
              </w:rPr>
            </w:pPr>
            <w:del w:id="99" w:author="Tlexander guo" w:date="2013-07-02T20:25:00Z">
              <w:r w:rsidRPr="003D041B" w:rsidDel="007A3D47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 xml:space="preserve">6.Hard-Weinberg equilibrium(HWE) in control </w:delText>
              </w:r>
            </w:del>
          </w:p>
        </w:tc>
        <w:tc>
          <w:tcPr>
            <w:tcW w:w="0" w:type="auto"/>
            <w:hideMark/>
          </w:tcPr>
          <w:p w:rsidR="003D041B" w:rsidRPr="003D041B" w:rsidDel="007A3D47" w:rsidRDefault="003D041B" w:rsidP="003D04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0" w:author="Tlexander guo" w:date="2013-07-02T20:25:00Z"/>
                <w:rFonts w:ascii="Arial" w:eastAsia="宋体" w:hAnsi="Arial" w:cs="Arial"/>
                <w:kern w:val="0"/>
                <w:sz w:val="24"/>
                <w:szCs w:val="24"/>
              </w:rPr>
            </w:pPr>
          </w:p>
        </w:tc>
      </w:tr>
      <w:tr w:rsidR="003D041B" w:rsidRPr="003D041B" w:rsidDel="007A3D47" w:rsidTr="008B1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del w:id="101" w:author="Tlexander guo" w:date="2013-07-02T20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D041B" w:rsidRPr="003D041B" w:rsidDel="007A3D47" w:rsidRDefault="003D041B" w:rsidP="003D041B">
            <w:pPr>
              <w:widowControl/>
              <w:jc w:val="left"/>
              <w:rPr>
                <w:del w:id="102" w:author="Tlexander guo" w:date="2013-07-02T20:25:00Z"/>
                <w:rFonts w:ascii="Arial" w:eastAsia="宋体" w:hAnsi="Arial" w:cs="Arial"/>
                <w:kern w:val="0"/>
                <w:sz w:val="24"/>
                <w:szCs w:val="24"/>
              </w:rPr>
            </w:pPr>
            <w:del w:id="103" w:author="Tlexander guo" w:date="2013-07-02T20:25:00Z">
              <w:r w:rsidRPr="003D041B" w:rsidDel="007A3D47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 xml:space="preserve">    yes </w:delText>
              </w:r>
            </w:del>
          </w:p>
        </w:tc>
        <w:tc>
          <w:tcPr>
            <w:tcW w:w="0" w:type="auto"/>
            <w:hideMark/>
          </w:tcPr>
          <w:p w:rsidR="003D041B" w:rsidRPr="003D041B" w:rsidDel="007A3D47" w:rsidRDefault="003D041B" w:rsidP="003D04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4" w:author="Tlexander guo" w:date="2013-07-02T20:25:00Z"/>
                <w:rFonts w:ascii="Arial" w:eastAsia="宋体" w:hAnsi="Arial" w:cs="Arial"/>
                <w:kern w:val="0"/>
                <w:sz w:val="24"/>
                <w:szCs w:val="24"/>
              </w:rPr>
            </w:pPr>
            <w:del w:id="105" w:author="Tlexander guo" w:date="2013-07-02T20:25:00Z">
              <w:r w:rsidRPr="003D041B" w:rsidDel="007A3D47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>1</w:delText>
              </w:r>
            </w:del>
          </w:p>
        </w:tc>
      </w:tr>
      <w:tr w:rsidR="003D041B" w:rsidRPr="003D041B" w:rsidDel="007A3D47" w:rsidTr="008B1C63">
        <w:trPr>
          <w:trHeight w:val="382"/>
          <w:del w:id="106" w:author="Tlexander guo" w:date="2013-07-02T20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D041B" w:rsidRPr="003D041B" w:rsidDel="007A3D47" w:rsidRDefault="003D041B" w:rsidP="003D041B">
            <w:pPr>
              <w:widowControl/>
              <w:jc w:val="left"/>
              <w:rPr>
                <w:del w:id="107" w:author="Tlexander guo" w:date="2013-07-02T20:25:00Z"/>
                <w:rFonts w:ascii="Arial" w:eastAsia="宋体" w:hAnsi="Arial" w:cs="Arial"/>
                <w:kern w:val="0"/>
                <w:sz w:val="24"/>
                <w:szCs w:val="24"/>
              </w:rPr>
            </w:pPr>
            <w:del w:id="108" w:author="Tlexander guo" w:date="2013-07-02T20:25:00Z">
              <w:r w:rsidRPr="003D041B" w:rsidDel="007A3D47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 xml:space="preserve">    no </w:delText>
              </w:r>
            </w:del>
          </w:p>
        </w:tc>
        <w:tc>
          <w:tcPr>
            <w:tcW w:w="0" w:type="auto"/>
            <w:hideMark/>
          </w:tcPr>
          <w:p w:rsidR="003D041B" w:rsidRPr="003D041B" w:rsidDel="007A3D47" w:rsidRDefault="003D041B" w:rsidP="003D04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9" w:author="Tlexander guo" w:date="2013-07-02T20:25:00Z"/>
                <w:rFonts w:ascii="Arial" w:eastAsia="宋体" w:hAnsi="Arial" w:cs="Arial"/>
                <w:kern w:val="0"/>
                <w:sz w:val="24"/>
                <w:szCs w:val="24"/>
              </w:rPr>
            </w:pPr>
            <w:del w:id="110" w:author="Tlexander guo" w:date="2013-07-02T20:25:00Z">
              <w:r w:rsidRPr="003D041B" w:rsidDel="007A3D47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>0</w:delText>
              </w:r>
            </w:del>
          </w:p>
        </w:tc>
      </w:tr>
    </w:tbl>
    <w:p w:rsidR="0057097A" w:rsidDel="007A3D47" w:rsidRDefault="003D041B" w:rsidP="0057097A">
      <w:pPr>
        <w:widowControl/>
        <w:snapToGrid w:val="0"/>
        <w:jc w:val="left"/>
        <w:rPr>
          <w:del w:id="111" w:author="Tlexander guo" w:date="2013-07-02T20:25:00Z"/>
          <w:rFonts w:ascii="宋体" w:eastAsia="宋体" w:hAnsi="宋体" w:cs="宋体"/>
          <w:kern w:val="0"/>
          <w:sz w:val="28"/>
          <w:szCs w:val="28"/>
        </w:rPr>
      </w:pPr>
      <w:del w:id="112" w:author="Tlexander guo" w:date="2013-07-02T20:25:00Z">
        <w:r w:rsidRPr="00074CDC" w:rsidDel="007A3D47">
          <w:rPr>
            <w:rFonts w:ascii="Times New Roman" w:eastAsia="宋体" w:hAnsi="Times New Roman" w:cs="Times New Roman"/>
            <w:color w:val="000000"/>
            <w:kern w:val="24"/>
            <w:sz w:val="28"/>
            <w:szCs w:val="28"/>
          </w:rPr>
          <w:delText xml:space="preserve">When more than one </w:delText>
        </w:r>
        <w:r w:rsidRPr="00074CDC" w:rsidDel="007A3D47">
          <w:rPr>
            <w:rFonts w:ascii="Times New Roman" w:eastAsia="宋体" w:hAnsi="Times New Roman" w:cs="Times New Roman"/>
            <w:color w:val="000000"/>
            <w:sz w:val="28"/>
            <w:szCs w:val="28"/>
          </w:rPr>
          <w:delText>genotyping</w:delText>
        </w:r>
        <w:r w:rsidRPr="00074CDC" w:rsidDel="007A3D47">
          <w:rPr>
            <w:rFonts w:ascii="Times New Roman" w:eastAsia="宋体" w:hAnsi="Times New Roman" w:cs="Times New Roman"/>
            <w:color w:val="000000"/>
            <w:kern w:val="24"/>
            <w:sz w:val="28"/>
            <w:szCs w:val="28"/>
          </w:rPr>
          <w:delText xml:space="preserve"> method used in one study, we scored for the highest quality method. </w:delText>
        </w:r>
      </w:del>
    </w:p>
    <w:p w:rsidR="0057097A" w:rsidDel="007A3D47" w:rsidRDefault="0057097A">
      <w:pPr>
        <w:widowControl/>
        <w:jc w:val="left"/>
        <w:rPr>
          <w:del w:id="113" w:author="Tlexander guo" w:date="2013-07-02T20:25:00Z"/>
          <w:rFonts w:ascii="宋体" w:eastAsia="宋体" w:hAnsi="宋体" w:cs="宋体"/>
          <w:kern w:val="0"/>
          <w:sz w:val="28"/>
          <w:szCs w:val="28"/>
        </w:rPr>
      </w:pPr>
      <w:del w:id="114" w:author="Tlexander guo" w:date="2013-07-02T20:25:00Z">
        <w:r w:rsidDel="007A3D47">
          <w:rPr>
            <w:rFonts w:ascii="宋体" w:eastAsia="宋体" w:hAnsi="宋体" w:cs="宋体"/>
            <w:kern w:val="0"/>
            <w:sz w:val="28"/>
            <w:szCs w:val="28"/>
          </w:rPr>
          <w:br w:type="page"/>
        </w:r>
      </w:del>
    </w:p>
    <w:p w:rsidR="00411C93" w:rsidRPr="0057097A" w:rsidDel="007A3D47" w:rsidRDefault="00611ADD" w:rsidP="008B5E53">
      <w:pPr>
        <w:widowControl/>
        <w:snapToGrid w:val="0"/>
        <w:rPr>
          <w:del w:id="115" w:author="Tlexander guo" w:date="2013-07-02T20:25:00Z"/>
          <w:rFonts w:ascii="宋体" w:eastAsia="宋体" w:hAnsi="宋体" w:cs="宋体"/>
          <w:kern w:val="0"/>
          <w:sz w:val="28"/>
          <w:szCs w:val="28"/>
        </w:rPr>
      </w:pPr>
      <w:del w:id="116" w:author="Tlexander guo" w:date="2013-07-02T20:25:00Z">
        <w:r w:rsidDel="007A3D47">
          <w:rPr>
            <w:rFonts w:ascii="宋体" w:eastAsia="宋体" w:hAnsi="宋体" w:cs="宋体"/>
            <w:noProof/>
            <w:kern w:val="0"/>
            <w:sz w:val="28"/>
            <w:szCs w:val="28"/>
          </w:rPr>
          <w:pict>
            <v:roundrect id="_x0000_s2050" style="position:absolute;left:0;text-align:left;margin-left:124.85pt;margin-top:-13.6pt;width:198.45pt;height:37.4pt;z-index:251658240;v-text-anchor:middle" arcsize="10923f" strokeweight="1.5pt">
              <v:textbox style="mso-next-textbox:#_x0000_s2050">
                <w:txbxContent>
                  <w:p w:rsidR="00611ADD" w:rsidRPr="008B5E53" w:rsidRDefault="00611ADD" w:rsidP="008B5E53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8B5E53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146 Potentially relevant articles</w:t>
                    </w:r>
                  </w:p>
                </w:txbxContent>
              </v:textbox>
            </v:roundrect>
          </w:pict>
        </w:r>
      </w:del>
    </w:p>
    <w:p w:rsidR="008B5E53" w:rsidDel="007A3D47" w:rsidRDefault="00611ADD" w:rsidP="00560B9A">
      <w:pPr>
        <w:snapToGrid w:val="0"/>
        <w:rPr>
          <w:del w:id="117" w:author="Tlexander guo" w:date="2013-07-02T20:25:00Z"/>
          <w:rFonts w:ascii="Times New Roman" w:eastAsia="宋体" w:hAnsi="Times New Roman" w:cs="Times New Roman"/>
          <w:b/>
          <w:bCs/>
          <w:color w:val="000000"/>
          <w:kern w:val="24"/>
          <w:sz w:val="36"/>
          <w:szCs w:val="36"/>
        </w:rPr>
      </w:pPr>
      <w:del w:id="118" w:author="Tlexander guo" w:date="2013-07-02T20:25:00Z">
        <w:r w:rsidDel="007A3D47">
          <w:rPr>
            <w:rFonts w:ascii="Times New Roman" w:eastAsia="宋体" w:hAnsi="Times New Roman" w:cs="Times New Roman"/>
            <w:b/>
            <w:bCs/>
            <w:noProof/>
            <w:color w:val="000000"/>
            <w:kern w:val="24"/>
            <w:sz w:val="36"/>
            <w:szCs w:val="36"/>
          </w:rPr>
          <w:pict>
            <v:oval id="_x0000_s2054" style="position:absolute;left:0;text-align:left;margin-left:162.95pt;margin-top:10pt;width:160.35pt;height:88.3pt;z-index:251662336;v-text-anchor:middle" strokeweight="1.5pt">
              <v:textbox style="mso-next-textbox:#_x0000_s2054" inset=",0,,0">
                <w:txbxContent>
                  <w:p w:rsidR="00611ADD" w:rsidRPr="001C1232" w:rsidRDefault="00611ADD" w:rsidP="00693931">
                    <w:pPr>
                      <w:spacing w:line="240" w:lineRule="atLeast"/>
                      <w:jc w:val="left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1C1232">
                      <w:rPr>
                        <w:rFonts w:ascii="Times New Roman" w:hAnsi="Times New Roman" w:cs="Times New Roman"/>
                        <w:bCs/>
                        <w:sz w:val="28"/>
                        <w:szCs w:val="28"/>
                      </w:rPr>
                      <w:t>47 Excluded</w:t>
                    </w:r>
                  </w:p>
                  <w:p w:rsidR="00611ADD" w:rsidRPr="001C1232" w:rsidRDefault="00611ADD" w:rsidP="00693931">
                    <w:pPr>
                      <w:spacing w:line="240" w:lineRule="atLeast"/>
                      <w:ind w:firstLineChars="50" w:firstLine="120"/>
                      <w:jc w:val="lef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1C1232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t xml:space="preserve">20 </w:t>
                    </w:r>
                    <w:r>
                      <w:rPr>
                        <w:rFonts w:ascii="Times New Roman" w:hAnsi="Times New Roman" w:cs="Times New Roman" w:hint="eastAsia"/>
                        <w:bCs/>
                        <w:sz w:val="24"/>
                        <w:szCs w:val="24"/>
                      </w:rPr>
                      <w:t>Abstract</w:t>
                    </w:r>
                  </w:p>
                  <w:p w:rsidR="00611ADD" w:rsidRPr="001C1232" w:rsidRDefault="00611ADD" w:rsidP="00693931">
                    <w:pPr>
                      <w:ind w:firstLineChars="50" w:firstLine="120"/>
                      <w:jc w:val="lef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1C1232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t>27 Review</w:t>
                    </w:r>
                  </w:p>
                  <w:p w:rsidR="00611ADD" w:rsidRPr="001C1232" w:rsidRDefault="00611ADD">
                    <w:pPr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</v:oval>
          </w:pict>
        </w:r>
        <w:r w:rsidDel="007A3D47">
          <w:rPr>
            <w:rFonts w:ascii="Times New Roman" w:eastAsia="宋体" w:hAnsi="Times New Roman" w:cs="Times New Roman"/>
            <w:b/>
            <w:bCs/>
            <w:noProof/>
            <w:color w:val="000000"/>
            <w:kern w:val="24"/>
            <w:sz w:val="36"/>
            <w:szCs w:val="36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1" type="#_x0000_t32" style="position:absolute;left:0;text-align:left;margin-left:141.65pt;margin-top:5.5pt;width:0;height:98.45pt;z-index:251659264" o:connectortype="straight" strokeweight="2.25pt">
              <v:stroke endarrow="block"/>
            </v:shape>
          </w:pict>
        </w:r>
      </w:del>
    </w:p>
    <w:p w:rsidR="008B5E53" w:rsidDel="007A3D47" w:rsidRDefault="008B5E53" w:rsidP="00560B9A">
      <w:pPr>
        <w:snapToGrid w:val="0"/>
        <w:rPr>
          <w:del w:id="119" w:author="Tlexander guo" w:date="2013-07-02T20:25:00Z"/>
          <w:rFonts w:ascii="Times New Roman" w:eastAsia="宋体" w:hAnsi="Times New Roman" w:cs="Times New Roman"/>
          <w:b/>
          <w:bCs/>
          <w:color w:val="000000"/>
          <w:kern w:val="24"/>
          <w:sz w:val="36"/>
          <w:szCs w:val="36"/>
        </w:rPr>
      </w:pPr>
    </w:p>
    <w:p w:rsidR="008B5E53" w:rsidDel="007A3D47" w:rsidRDefault="00611ADD" w:rsidP="00560B9A">
      <w:pPr>
        <w:snapToGrid w:val="0"/>
        <w:rPr>
          <w:del w:id="120" w:author="Tlexander guo" w:date="2013-07-02T20:25:00Z"/>
          <w:rFonts w:ascii="Times New Roman" w:eastAsia="宋体" w:hAnsi="Times New Roman" w:cs="Times New Roman"/>
          <w:b/>
          <w:bCs/>
          <w:color w:val="000000"/>
          <w:kern w:val="24"/>
          <w:sz w:val="36"/>
          <w:szCs w:val="36"/>
        </w:rPr>
      </w:pPr>
      <w:del w:id="121" w:author="Tlexander guo" w:date="2013-07-02T20:25:00Z">
        <w:r w:rsidDel="007A3D47">
          <w:rPr>
            <w:rFonts w:ascii="Times New Roman" w:eastAsia="宋体" w:hAnsi="Times New Roman" w:cs="Times New Roman"/>
            <w:b/>
            <w:bCs/>
            <w:noProof/>
            <w:color w:val="000000"/>
            <w:kern w:val="24"/>
            <w:sz w:val="36"/>
            <w:szCs w:val="36"/>
          </w:rPr>
          <w:pict>
            <v:shape id="_x0000_s2053" type="#_x0000_t32" style="position:absolute;left:0;text-align:left;margin-left:141.65pt;margin-top:11.85pt;width:21.3pt;height:.65pt;z-index:251661312" o:connectortype="straight" strokeweight="2.25pt">
              <v:stroke endarrow="block"/>
            </v:shape>
          </w:pict>
        </w:r>
      </w:del>
    </w:p>
    <w:p w:rsidR="008B5E53" w:rsidDel="007A3D47" w:rsidRDefault="008B5E53" w:rsidP="00560B9A">
      <w:pPr>
        <w:snapToGrid w:val="0"/>
        <w:rPr>
          <w:del w:id="122" w:author="Tlexander guo" w:date="2013-07-02T20:25:00Z"/>
          <w:rFonts w:ascii="Times New Roman" w:eastAsia="宋体" w:hAnsi="Times New Roman" w:cs="Times New Roman"/>
          <w:b/>
          <w:bCs/>
          <w:color w:val="000000"/>
          <w:kern w:val="24"/>
          <w:sz w:val="36"/>
          <w:szCs w:val="36"/>
        </w:rPr>
      </w:pPr>
    </w:p>
    <w:p w:rsidR="008B5E53" w:rsidDel="007A3D47" w:rsidRDefault="008B5E53" w:rsidP="00560B9A">
      <w:pPr>
        <w:snapToGrid w:val="0"/>
        <w:rPr>
          <w:del w:id="123" w:author="Tlexander guo" w:date="2013-07-02T20:25:00Z"/>
          <w:rFonts w:ascii="Times New Roman" w:eastAsia="宋体" w:hAnsi="Times New Roman" w:cs="Times New Roman"/>
          <w:b/>
          <w:bCs/>
          <w:color w:val="000000"/>
          <w:kern w:val="24"/>
          <w:sz w:val="36"/>
          <w:szCs w:val="36"/>
        </w:rPr>
      </w:pPr>
    </w:p>
    <w:p w:rsidR="008B5E53" w:rsidDel="007A3D47" w:rsidRDefault="00611ADD" w:rsidP="00560B9A">
      <w:pPr>
        <w:snapToGrid w:val="0"/>
        <w:rPr>
          <w:del w:id="124" w:author="Tlexander guo" w:date="2013-07-02T20:25:00Z"/>
          <w:rFonts w:ascii="Times New Roman" w:eastAsia="宋体" w:hAnsi="Times New Roman" w:cs="Times New Roman"/>
          <w:b/>
          <w:bCs/>
          <w:color w:val="000000"/>
          <w:kern w:val="24"/>
          <w:sz w:val="36"/>
          <w:szCs w:val="36"/>
        </w:rPr>
      </w:pPr>
      <w:del w:id="125" w:author="Tlexander guo" w:date="2013-07-02T20:25:00Z">
        <w:r w:rsidDel="007A3D47">
          <w:rPr>
            <w:rFonts w:ascii="Times New Roman" w:eastAsia="宋体" w:hAnsi="Times New Roman" w:cs="Times New Roman"/>
            <w:b/>
            <w:bCs/>
            <w:noProof/>
            <w:color w:val="000000"/>
            <w:kern w:val="24"/>
            <w:sz w:val="36"/>
            <w:szCs w:val="36"/>
          </w:rPr>
          <w:pict>
            <v:roundrect id="_x0000_s2052" style="position:absolute;left:0;text-align:left;margin-left:124.85pt;margin-top:.45pt;width:198.45pt;height:37.4pt;z-index:251660288;v-text-anchor:middle" arcsize="10923f" strokeweight="1.5pt">
              <v:textbox style="mso-next-textbox:#_x0000_s2052">
                <w:txbxContent>
                  <w:p w:rsidR="00611ADD" w:rsidRPr="00B0747E" w:rsidRDefault="00611ADD" w:rsidP="00B0747E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B0747E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99 Full text article analy</w:t>
                    </w:r>
                    <w:r>
                      <w:rPr>
                        <w:rFonts w:ascii="Times New Roman" w:hAnsi="Times New Roman" w:cs="Times New Roman" w:hint="eastAsia"/>
                        <w:sz w:val="28"/>
                        <w:szCs w:val="28"/>
                      </w:rPr>
                      <w:t>ze</w:t>
                    </w:r>
                  </w:p>
                  <w:p w:rsidR="00611ADD" w:rsidRPr="008B5E53" w:rsidRDefault="00611ADD" w:rsidP="008B5E53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oundrect>
          </w:pict>
        </w:r>
      </w:del>
    </w:p>
    <w:p w:rsidR="008B5E53" w:rsidDel="007A3D47" w:rsidRDefault="00611ADD" w:rsidP="00560B9A">
      <w:pPr>
        <w:snapToGrid w:val="0"/>
        <w:rPr>
          <w:del w:id="126" w:author="Tlexander guo" w:date="2013-07-02T20:25:00Z"/>
          <w:rFonts w:ascii="Times New Roman" w:eastAsia="宋体" w:hAnsi="Times New Roman" w:cs="Times New Roman"/>
          <w:b/>
          <w:bCs/>
          <w:color w:val="000000"/>
          <w:kern w:val="24"/>
          <w:sz w:val="36"/>
          <w:szCs w:val="36"/>
        </w:rPr>
      </w:pPr>
      <w:del w:id="127" w:author="Tlexander guo" w:date="2013-07-02T20:25:00Z">
        <w:r w:rsidDel="007A3D47">
          <w:rPr>
            <w:rFonts w:ascii="Times New Roman" w:eastAsia="宋体" w:hAnsi="Times New Roman" w:cs="Times New Roman"/>
            <w:b/>
            <w:bCs/>
            <w:noProof/>
            <w:color w:val="000000"/>
            <w:kern w:val="24"/>
            <w:sz w:val="36"/>
            <w:szCs w:val="36"/>
          </w:rPr>
          <w:pict>
            <v:shape id="_x0000_s2059" type="#_x0000_t32" style="position:absolute;left:0;text-align:left;margin-left:141.65pt;margin-top:17.15pt;width:0;height:98.45pt;z-index:251667456" o:connectortype="straight" strokeweight="2.25pt">
              <v:stroke endarrow="block"/>
            </v:shape>
          </w:pict>
        </w:r>
      </w:del>
    </w:p>
    <w:p w:rsidR="008B5E53" w:rsidDel="007A3D47" w:rsidRDefault="00611ADD" w:rsidP="00560B9A">
      <w:pPr>
        <w:snapToGrid w:val="0"/>
        <w:rPr>
          <w:del w:id="128" w:author="Tlexander guo" w:date="2013-07-02T20:25:00Z"/>
          <w:rFonts w:ascii="Times New Roman" w:eastAsia="宋体" w:hAnsi="Times New Roman" w:cs="Times New Roman"/>
          <w:b/>
          <w:bCs/>
          <w:color w:val="000000"/>
          <w:kern w:val="24"/>
          <w:sz w:val="36"/>
          <w:szCs w:val="36"/>
        </w:rPr>
      </w:pPr>
      <w:del w:id="129" w:author="Tlexander guo" w:date="2013-07-02T20:25:00Z">
        <w:r w:rsidDel="007A3D47">
          <w:rPr>
            <w:rFonts w:ascii="Times New Roman" w:eastAsia="宋体" w:hAnsi="Times New Roman" w:cs="Times New Roman"/>
            <w:b/>
            <w:bCs/>
            <w:noProof/>
            <w:color w:val="000000"/>
            <w:kern w:val="24"/>
            <w:sz w:val="36"/>
            <w:szCs w:val="36"/>
          </w:rPr>
          <w:pict>
            <v:oval id="_x0000_s2062" style="position:absolute;left:0;text-align:left;margin-left:162.95pt;margin-top:1pt;width:160.35pt;height:88.3pt;z-index:251670528;v-text-anchor:middle" strokeweight="1.5pt">
              <v:textbox style="mso-next-textbox:#_x0000_s2062" inset=",0,,0">
                <w:txbxContent>
                  <w:p w:rsidR="00611ADD" w:rsidRPr="00B0747E" w:rsidRDefault="00611ADD" w:rsidP="00693931">
                    <w:pPr>
                      <w:jc w:val="left"/>
                      <w:rPr>
                        <w:rFonts w:ascii="Times New Roman" w:hAnsi="Times New Roman" w:cs="Times New Roman"/>
                        <w:bCs/>
                        <w:sz w:val="28"/>
                        <w:szCs w:val="28"/>
                      </w:rPr>
                    </w:pPr>
                    <w:r w:rsidRPr="00B0747E">
                      <w:rPr>
                        <w:rFonts w:ascii="Times New Roman" w:hAnsi="Times New Roman" w:cs="Times New Roman"/>
                        <w:bCs/>
                        <w:sz w:val="28"/>
                        <w:szCs w:val="28"/>
                      </w:rPr>
                      <w:t>81 Excluded</w:t>
                    </w:r>
                  </w:p>
                  <w:p w:rsidR="00611ADD" w:rsidRPr="00B0747E" w:rsidRDefault="00611ADD" w:rsidP="00693931">
                    <w:pPr>
                      <w:ind w:leftChars="57" w:left="600" w:hangingChars="200" w:hanging="480"/>
                      <w:jc w:val="left"/>
                      <w:rPr>
                        <w:rFonts w:ascii="Times New Roman" w:hAnsi="Times New Roman" w:cs="Times New Roman"/>
                        <w:bCs/>
                        <w:sz w:val="28"/>
                        <w:szCs w:val="28"/>
                      </w:rPr>
                    </w:pPr>
                    <w:r w:rsidRPr="00B0747E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t>81</w:t>
                    </w:r>
                    <w:r>
                      <w:rPr>
                        <w:rFonts w:ascii="Times New Roman" w:hAnsi="Times New Roman" w:cs="Times New Roman" w:hint="eastAsia"/>
                        <w:bCs/>
                        <w:sz w:val="24"/>
                        <w:szCs w:val="24"/>
                      </w:rPr>
                      <w:t xml:space="preserve"> Other genes or SNPs</w:t>
                    </w:r>
                    <w:r w:rsidRPr="00B0747E">
                      <w:rPr>
                        <w:rFonts w:ascii="Times New Roman" w:hAnsi="Times New Roman" w:cs="Times New Roman" w:hint="eastAsia"/>
                        <w:bCs/>
                        <w:sz w:val="24"/>
                        <w:szCs w:val="24"/>
                      </w:rPr>
                      <w:t xml:space="preserve"> </w:t>
                    </w:r>
                  </w:p>
                  <w:p w:rsidR="00611ADD" w:rsidRPr="00B0747E" w:rsidRDefault="00611ADD" w:rsidP="00B0747E">
                    <w:pPr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</v:oval>
          </w:pict>
        </w:r>
      </w:del>
    </w:p>
    <w:p w:rsidR="008B5E53" w:rsidDel="007A3D47" w:rsidRDefault="008B5E53" w:rsidP="00560B9A">
      <w:pPr>
        <w:snapToGrid w:val="0"/>
        <w:rPr>
          <w:del w:id="130" w:author="Tlexander guo" w:date="2013-07-02T20:25:00Z"/>
          <w:rFonts w:ascii="Times New Roman" w:eastAsia="宋体" w:hAnsi="Times New Roman" w:cs="Times New Roman"/>
          <w:b/>
          <w:bCs/>
          <w:color w:val="000000"/>
          <w:kern w:val="24"/>
          <w:sz w:val="36"/>
          <w:szCs w:val="36"/>
        </w:rPr>
      </w:pPr>
    </w:p>
    <w:p w:rsidR="008B5E53" w:rsidDel="007A3D47" w:rsidRDefault="00611ADD" w:rsidP="00560B9A">
      <w:pPr>
        <w:snapToGrid w:val="0"/>
        <w:rPr>
          <w:del w:id="131" w:author="Tlexander guo" w:date="2013-07-02T20:25:00Z"/>
          <w:rFonts w:ascii="Times New Roman" w:eastAsia="宋体" w:hAnsi="Times New Roman" w:cs="Times New Roman"/>
          <w:b/>
          <w:bCs/>
          <w:color w:val="000000"/>
          <w:kern w:val="24"/>
          <w:sz w:val="36"/>
          <w:szCs w:val="36"/>
        </w:rPr>
      </w:pPr>
      <w:del w:id="132" w:author="Tlexander guo" w:date="2013-07-02T20:25:00Z">
        <w:r w:rsidDel="007A3D47">
          <w:rPr>
            <w:rFonts w:ascii="Times New Roman" w:eastAsia="宋体" w:hAnsi="Times New Roman" w:cs="Times New Roman"/>
            <w:b/>
            <w:bCs/>
            <w:noProof/>
            <w:color w:val="000000"/>
            <w:kern w:val="24"/>
            <w:sz w:val="36"/>
            <w:szCs w:val="36"/>
          </w:rPr>
          <w:pict>
            <v:shape id="_x0000_s2061" type="#_x0000_t32" style="position:absolute;left:0;text-align:left;margin-left:141.65pt;margin-top:5.3pt;width:21.3pt;height:.65pt;z-index:251669504" o:connectortype="straight" strokeweight="2.25pt">
              <v:stroke endarrow="block"/>
            </v:shape>
          </w:pict>
        </w:r>
      </w:del>
    </w:p>
    <w:p w:rsidR="008B5E53" w:rsidDel="007A3D47" w:rsidRDefault="008B5E53" w:rsidP="00560B9A">
      <w:pPr>
        <w:snapToGrid w:val="0"/>
        <w:rPr>
          <w:del w:id="133" w:author="Tlexander guo" w:date="2013-07-02T20:25:00Z"/>
          <w:rFonts w:ascii="Times New Roman" w:eastAsia="宋体" w:hAnsi="Times New Roman" w:cs="Times New Roman"/>
          <w:b/>
          <w:bCs/>
          <w:color w:val="000000"/>
          <w:kern w:val="24"/>
          <w:sz w:val="36"/>
          <w:szCs w:val="36"/>
        </w:rPr>
      </w:pPr>
    </w:p>
    <w:p w:rsidR="008B5E53" w:rsidDel="007A3D47" w:rsidRDefault="00611ADD" w:rsidP="00560B9A">
      <w:pPr>
        <w:snapToGrid w:val="0"/>
        <w:rPr>
          <w:del w:id="134" w:author="Tlexander guo" w:date="2013-07-02T20:25:00Z"/>
          <w:rFonts w:ascii="Times New Roman" w:eastAsia="宋体" w:hAnsi="Times New Roman" w:cs="Times New Roman"/>
          <w:b/>
          <w:bCs/>
          <w:color w:val="000000"/>
          <w:kern w:val="24"/>
          <w:sz w:val="36"/>
          <w:szCs w:val="36"/>
        </w:rPr>
      </w:pPr>
      <w:del w:id="135" w:author="Tlexander guo" w:date="2013-07-02T20:25:00Z">
        <w:r w:rsidDel="007A3D47">
          <w:rPr>
            <w:rFonts w:ascii="Times New Roman" w:eastAsia="宋体" w:hAnsi="Times New Roman" w:cs="Times New Roman"/>
            <w:b/>
            <w:bCs/>
            <w:noProof/>
            <w:color w:val="000000"/>
            <w:kern w:val="24"/>
            <w:sz w:val="36"/>
            <w:szCs w:val="36"/>
          </w:rPr>
          <w:pict>
            <v:roundrect id="_x0000_s2060" style="position:absolute;left:0;text-align:left;margin-left:124.85pt;margin-top:12.1pt;width:198.45pt;height:37.4pt;z-index:251668480;v-text-anchor:middle" arcsize="10923f" strokeweight="1.5pt">
              <v:textbox style="mso-next-textbox:#_x0000_s2060">
                <w:txbxContent>
                  <w:p w:rsidR="00611ADD" w:rsidRPr="00B0747E" w:rsidRDefault="00611ADD" w:rsidP="00B0747E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B0747E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18 Evaluated articles in detail</w:t>
                    </w:r>
                  </w:p>
                  <w:p w:rsidR="00611ADD" w:rsidRPr="00B0747E" w:rsidRDefault="00611ADD" w:rsidP="00B0747E">
                    <w:pPr>
                      <w:rPr>
                        <w:szCs w:val="28"/>
                      </w:rPr>
                    </w:pPr>
                  </w:p>
                </w:txbxContent>
              </v:textbox>
            </v:roundrect>
          </w:pict>
        </w:r>
        <w:r w:rsidDel="007A3D47">
          <w:rPr>
            <w:rFonts w:ascii="Times New Roman" w:eastAsia="宋体" w:hAnsi="Times New Roman" w:cs="Times New Roman"/>
            <w:b/>
            <w:bCs/>
            <w:noProof/>
            <w:color w:val="000000"/>
            <w:kern w:val="24"/>
            <w:sz w:val="36"/>
            <w:szCs w:val="36"/>
          </w:rPr>
          <w:pict>
            <v:oval id="_x0000_s2066" style="position:absolute;left:0;text-align:left;margin-left:162.95pt;margin-top:54pt;width:160.35pt;height:88.3pt;z-index:251674624;v-text-anchor:middle" strokeweight="1.5pt">
              <v:textbox style="mso-next-textbox:#_x0000_s2066" inset=",0,,0">
                <w:txbxContent>
                  <w:p w:rsidR="00611ADD" w:rsidRDefault="00611ADD" w:rsidP="00693931">
                    <w:pPr>
                      <w:jc w:val="left"/>
                      <w:rPr>
                        <w:rFonts w:ascii="Times New Roman" w:hAnsi="Times New Roman" w:cs="Times New Roman"/>
                        <w:bCs/>
                        <w:sz w:val="28"/>
                        <w:szCs w:val="28"/>
                      </w:rPr>
                    </w:pPr>
                    <w:r w:rsidRPr="00B0747E">
                      <w:rPr>
                        <w:rFonts w:ascii="Times New Roman" w:hAnsi="Times New Roman" w:cs="Times New Roman"/>
                        <w:bCs/>
                        <w:sz w:val="28"/>
                        <w:szCs w:val="28"/>
                      </w:rPr>
                      <w:t>12 Excluded</w:t>
                    </w:r>
                  </w:p>
                  <w:p w:rsidR="00611ADD" w:rsidRPr="00693931" w:rsidRDefault="00611ADD" w:rsidP="00693931">
                    <w:pPr>
                      <w:ind w:leftChars="57" w:left="600" w:hangingChars="200" w:hanging="480"/>
                      <w:jc w:val="left"/>
                      <w:rPr>
                        <w:rFonts w:ascii="Times New Roman" w:hAnsi="Times New Roman" w:cs="Times New Roman"/>
                        <w:bCs/>
                        <w:sz w:val="28"/>
                        <w:szCs w:val="28"/>
                      </w:rPr>
                    </w:pPr>
                    <w:r w:rsidRPr="00693931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t>12</w:t>
                    </w:r>
                    <w:r>
                      <w:rPr>
                        <w:rFonts w:ascii="Times New Roman" w:hAnsi="Times New Roman" w:cs="Times New Roman" w:hint="eastAsia"/>
                        <w:bCs/>
                        <w:sz w:val="24"/>
                        <w:szCs w:val="24"/>
                      </w:rPr>
                      <w:t xml:space="preserve"> Not original data</w:t>
                    </w:r>
                    <w:r w:rsidRPr="00693931">
                      <w:rPr>
                        <w:rFonts w:ascii="Times New Roman" w:hAnsi="Times New Roman" w:cs="Times New Roman"/>
                        <w:bCs/>
                        <w:sz w:val="28"/>
                        <w:szCs w:val="28"/>
                      </w:rPr>
                      <w:t xml:space="preserve"> </w:t>
                    </w:r>
                  </w:p>
                  <w:p w:rsidR="00611ADD" w:rsidRPr="00B0747E" w:rsidRDefault="00611ADD" w:rsidP="00B0747E">
                    <w:pPr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</v:oval>
          </w:pict>
        </w:r>
        <w:r w:rsidDel="007A3D47">
          <w:rPr>
            <w:rFonts w:ascii="Times New Roman" w:eastAsia="宋体" w:hAnsi="Times New Roman" w:cs="Times New Roman"/>
            <w:b/>
            <w:bCs/>
            <w:noProof/>
            <w:color w:val="000000"/>
            <w:kern w:val="24"/>
            <w:sz w:val="36"/>
            <w:szCs w:val="36"/>
          </w:rPr>
          <w:pict>
            <v:shape id="_x0000_s2065" type="#_x0000_t32" style="position:absolute;left:0;text-align:left;margin-left:141.65pt;margin-top:97.25pt;width:21.3pt;height:.65pt;z-index:251673600" o:connectortype="straight" strokeweight="2.25pt">
              <v:stroke endarrow="block"/>
            </v:shape>
          </w:pict>
        </w:r>
        <w:r w:rsidDel="007A3D47">
          <w:rPr>
            <w:rFonts w:ascii="Times New Roman" w:eastAsia="宋体" w:hAnsi="Times New Roman" w:cs="Times New Roman"/>
            <w:b/>
            <w:bCs/>
            <w:noProof/>
            <w:color w:val="000000"/>
            <w:kern w:val="24"/>
            <w:sz w:val="36"/>
            <w:szCs w:val="36"/>
          </w:rPr>
          <w:pict>
            <v:shape id="_x0000_s2064" type="#_x0000_t32" style="position:absolute;left:0;text-align:left;margin-left:141.65pt;margin-top:49.5pt;width:0;height:98.45pt;z-index:251672576" o:connectortype="straight" strokeweight="2.25pt">
              <v:stroke endarrow="block"/>
            </v:shape>
          </w:pict>
        </w:r>
      </w:del>
    </w:p>
    <w:p w:rsidR="008B5E53" w:rsidDel="007A3D47" w:rsidRDefault="008B5E53" w:rsidP="00560B9A">
      <w:pPr>
        <w:snapToGrid w:val="0"/>
        <w:rPr>
          <w:del w:id="136" w:author="Tlexander guo" w:date="2013-07-02T20:25:00Z"/>
          <w:rFonts w:ascii="Times New Roman" w:eastAsia="宋体" w:hAnsi="Times New Roman" w:cs="Times New Roman"/>
          <w:b/>
          <w:bCs/>
          <w:color w:val="000000"/>
          <w:kern w:val="24"/>
          <w:sz w:val="36"/>
          <w:szCs w:val="36"/>
        </w:rPr>
      </w:pPr>
    </w:p>
    <w:p w:rsidR="008B5E53" w:rsidDel="007A3D47" w:rsidRDefault="008B5E53" w:rsidP="00560B9A">
      <w:pPr>
        <w:snapToGrid w:val="0"/>
        <w:rPr>
          <w:del w:id="137" w:author="Tlexander guo" w:date="2013-07-02T20:25:00Z"/>
          <w:rFonts w:ascii="Times New Roman" w:eastAsia="宋体" w:hAnsi="Times New Roman" w:cs="Times New Roman"/>
          <w:b/>
          <w:bCs/>
          <w:color w:val="000000"/>
          <w:kern w:val="24"/>
          <w:sz w:val="36"/>
          <w:szCs w:val="36"/>
        </w:rPr>
      </w:pPr>
    </w:p>
    <w:p w:rsidR="008B5E53" w:rsidDel="007A3D47" w:rsidRDefault="008B5E53" w:rsidP="00560B9A">
      <w:pPr>
        <w:snapToGrid w:val="0"/>
        <w:rPr>
          <w:del w:id="138" w:author="Tlexander guo" w:date="2013-07-02T20:25:00Z"/>
          <w:rFonts w:ascii="Times New Roman" w:eastAsia="宋体" w:hAnsi="Times New Roman" w:cs="Times New Roman"/>
          <w:b/>
          <w:bCs/>
          <w:color w:val="000000"/>
          <w:kern w:val="24"/>
          <w:sz w:val="36"/>
          <w:szCs w:val="36"/>
        </w:rPr>
      </w:pPr>
    </w:p>
    <w:p w:rsidR="00B0747E" w:rsidDel="007A3D47" w:rsidRDefault="00B0747E" w:rsidP="00560B9A">
      <w:pPr>
        <w:snapToGrid w:val="0"/>
        <w:rPr>
          <w:del w:id="139" w:author="Tlexander guo" w:date="2013-07-02T20:25:00Z"/>
          <w:rFonts w:ascii="Times New Roman" w:eastAsia="宋体" w:hAnsi="Times New Roman" w:cs="Times New Roman"/>
          <w:b/>
          <w:bCs/>
          <w:color w:val="000000"/>
          <w:kern w:val="24"/>
          <w:sz w:val="36"/>
          <w:szCs w:val="36"/>
        </w:rPr>
      </w:pPr>
    </w:p>
    <w:p w:rsidR="00B0747E" w:rsidDel="007A3D47" w:rsidRDefault="00B0747E" w:rsidP="00560B9A">
      <w:pPr>
        <w:snapToGrid w:val="0"/>
        <w:rPr>
          <w:del w:id="140" w:author="Tlexander guo" w:date="2013-07-02T20:25:00Z"/>
          <w:rFonts w:ascii="Times New Roman" w:eastAsia="宋体" w:hAnsi="Times New Roman" w:cs="Times New Roman"/>
          <w:b/>
          <w:bCs/>
          <w:color w:val="000000"/>
          <w:kern w:val="24"/>
          <w:sz w:val="36"/>
          <w:szCs w:val="36"/>
        </w:rPr>
      </w:pPr>
    </w:p>
    <w:p w:rsidR="00B0747E" w:rsidDel="007A3D47" w:rsidRDefault="00B0747E" w:rsidP="00560B9A">
      <w:pPr>
        <w:snapToGrid w:val="0"/>
        <w:rPr>
          <w:del w:id="141" w:author="Tlexander guo" w:date="2013-07-02T20:25:00Z"/>
          <w:rFonts w:ascii="Times New Roman" w:eastAsia="宋体" w:hAnsi="Times New Roman" w:cs="Times New Roman"/>
          <w:b/>
          <w:bCs/>
          <w:color w:val="000000"/>
          <w:kern w:val="24"/>
          <w:sz w:val="36"/>
          <w:szCs w:val="36"/>
        </w:rPr>
      </w:pPr>
    </w:p>
    <w:p w:rsidR="00B0747E" w:rsidDel="007A3D47" w:rsidRDefault="00611ADD" w:rsidP="00560B9A">
      <w:pPr>
        <w:snapToGrid w:val="0"/>
        <w:rPr>
          <w:del w:id="142" w:author="Tlexander guo" w:date="2013-07-02T20:25:00Z"/>
          <w:rFonts w:ascii="Times New Roman" w:eastAsia="宋体" w:hAnsi="Times New Roman" w:cs="Times New Roman"/>
          <w:b/>
          <w:bCs/>
          <w:color w:val="000000"/>
          <w:kern w:val="24"/>
          <w:sz w:val="36"/>
          <w:szCs w:val="36"/>
        </w:rPr>
      </w:pPr>
      <w:del w:id="143" w:author="Tlexander guo" w:date="2013-07-02T20:25:00Z">
        <w:r w:rsidDel="007A3D47">
          <w:rPr>
            <w:rFonts w:ascii="Times New Roman" w:eastAsia="宋体" w:hAnsi="Times New Roman" w:cs="Times New Roman"/>
            <w:b/>
            <w:bCs/>
            <w:noProof/>
            <w:color w:val="000000"/>
            <w:kern w:val="24"/>
            <w:sz w:val="36"/>
            <w:szCs w:val="36"/>
          </w:rPr>
          <w:pict>
            <v:oval id="_x0000_s2074" style="position:absolute;left:0;text-align:left;margin-left:162.95pt;margin-top:45.15pt;width:160.35pt;height:88.3pt;z-index:251682816;v-text-anchor:middle" strokeweight="1.5pt">
              <v:textbox style="mso-next-textbox:#_x0000_s2074" inset=",0,,0">
                <w:txbxContent>
                  <w:p w:rsidR="00611ADD" w:rsidRPr="00693931" w:rsidRDefault="00611ADD" w:rsidP="00D661B9">
                    <w:pPr>
                      <w:ind w:left="560" w:hangingChars="200" w:hanging="560"/>
                      <w:jc w:val="left"/>
                      <w:rPr>
                        <w:rFonts w:ascii="Times New Roman" w:eastAsia="华文新魏" w:hAnsi="Times New Roman" w:cs="Times New Roman"/>
                        <w:bCs/>
                        <w:sz w:val="28"/>
                        <w:szCs w:val="28"/>
                      </w:rPr>
                    </w:pPr>
                    <w:r w:rsidRPr="00693931">
                      <w:rPr>
                        <w:rFonts w:ascii="Times New Roman" w:eastAsia="华文新魏" w:hAnsi="Times New Roman" w:cs="Times New Roman"/>
                        <w:bCs/>
                        <w:sz w:val="28"/>
                        <w:szCs w:val="28"/>
                      </w:rPr>
                      <w:t xml:space="preserve">1 </w:t>
                    </w:r>
                    <w:r>
                      <w:rPr>
                        <w:rFonts w:ascii="Times New Roman" w:eastAsia="华文新魏" w:hAnsi="Times New Roman" w:cs="Times New Roman"/>
                        <w:bCs/>
                        <w:sz w:val="28"/>
                        <w:szCs w:val="28"/>
                      </w:rPr>
                      <w:t>unpublished</w:t>
                    </w:r>
                    <w:r>
                      <w:rPr>
                        <w:rFonts w:ascii="Times New Roman" w:eastAsia="华文新魏" w:hAnsi="Times New Roman" w:cs="Times New Roman" w:hint="eastAsia"/>
                        <w:bCs/>
                        <w:sz w:val="28"/>
                        <w:szCs w:val="28"/>
                      </w:rPr>
                      <w:t xml:space="preserve"> </w:t>
                    </w:r>
                    <w:r w:rsidRPr="00693931">
                      <w:rPr>
                        <w:rFonts w:ascii="Times New Roman" w:eastAsia="华文新魏" w:hAnsi="Times New Roman" w:cs="Times New Roman"/>
                        <w:bCs/>
                        <w:sz w:val="28"/>
                        <w:szCs w:val="28"/>
                      </w:rPr>
                      <w:t xml:space="preserve">data </w:t>
                    </w:r>
                  </w:p>
                  <w:p w:rsidR="00611ADD" w:rsidRPr="001C1232" w:rsidRDefault="00611ADD" w:rsidP="00B0747E">
                    <w:pPr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</v:oval>
          </w:pict>
        </w:r>
        <w:r w:rsidDel="007A3D47">
          <w:rPr>
            <w:rFonts w:ascii="Times New Roman" w:eastAsia="宋体" w:hAnsi="Times New Roman" w:cs="Times New Roman"/>
            <w:b/>
            <w:bCs/>
            <w:noProof/>
            <w:color w:val="000000"/>
            <w:kern w:val="24"/>
            <w:sz w:val="36"/>
            <w:szCs w:val="36"/>
          </w:rPr>
          <w:pict>
            <v:shape id="_x0000_s2072" type="#_x0000_t32" style="position:absolute;left:0;text-align:left;margin-left:141.65pt;margin-top:40.65pt;width:0;height:98.45pt;z-index:251680768" o:connectortype="straight" strokeweight="2.25pt">
              <v:stroke endarrow="block"/>
            </v:shape>
          </w:pict>
        </w:r>
        <w:r w:rsidDel="007A3D47">
          <w:rPr>
            <w:rFonts w:ascii="Times New Roman" w:eastAsia="宋体" w:hAnsi="Times New Roman" w:cs="Times New Roman"/>
            <w:b/>
            <w:bCs/>
            <w:noProof/>
            <w:color w:val="000000"/>
            <w:kern w:val="24"/>
            <w:sz w:val="36"/>
            <w:szCs w:val="36"/>
          </w:rPr>
          <w:pict>
            <v:roundrect id="_x0000_s2067" style="position:absolute;left:0;text-align:left;margin-left:124.85pt;margin-top:3.1pt;width:198.45pt;height:37.4pt;z-index:251675648;v-text-anchor:middle" arcsize="10923f" strokeweight="1.5pt">
              <v:textbox style="mso-next-textbox:#_x0000_s2067">
                <w:txbxContent>
                  <w:p w:rsidR="00611ADD" w:rsidRPr="00693931" w:rsidRDefault="00611ADD" w:rsidP="00693931">
                    <w:pPr>
                      <w:jc w:val="center"/>
                      <w:rPr>
                        <w:szCs w:val="28"/>
                      </w:rPr>
                    </w:pPr>
                    <w:r w:rsidRPr="00693931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6 Articles meet the require</w:t>
                    </w:r>
                  </w:p>
                </w:txbxContent>
              </v:textbox>
            </v:roundrect>
          </w:pict>
        </w:r>
      </w:del>
    </w:p>
    <w:p w:rsidR="00B0747E" w:rsidDel="007A3D47" w:rsidRDefault="00B0747E" w:rsidP="00560B9A">
      <w:pPr>
        <w:snapToGrid w:val="0"/>
        <w:rPr>
          <w:del w:id="144" w:author="Tlexander guo" w:date="2013-07-02T20:25:00Z"/>
          <w:rFonts w:ascii="Times New Roman" w:eastAsia="宋体" w:hAnsi="Times New Roman" w:cs="Times New Roman"/>
          <w:b/>
          <w:bCs/>
          <w:color w:val="000000"/>
          <w:kern w:val="24"/>
          <w:sz w:val="36"/>
          <w:szCs w:val="36"/>
        </w:rPr>
      </w:pPr>
    </w:p>
    <w:p w:rsidR="00B0747E" w:rsidDel="007A3D47" w:rsidRDefault="00B0747E" w:rsidP="00560B9A">
      <w:pPr>
        <w:snapToGrid w:val="0"/>
        <w:rPr>
          <w:del w:id="145" w:author="Tlexander guo" w:date="2013-07-02T20:25:00Z"/>
          <w:rFonts w:ascii="Times New Roman" w:eastAsia="宋体" w:hAnsi="Times New Roman" w:cs="Times New Roman"/>
          <w:b/>
          <w:bCs/>
          <w:color w:val="000000"/>
          <w:kern w:val="24"/>
          <w:sz w:val="36"/>
          <w:szCs w:val="36"/>
        </w:rPr>
      </w:pPr>
    </w:p>
    <w:p w:rsidR="00B0747E" w:rsidDel="007A3D47" w:rsidRDefault="00B0747E" w:rsidP="00560B9A">
      <w:pPr>
        <w:snapToGrid w:val="0"/>
        <w:rPr>
          <w:del w:id="146" w:author="Tlexander guo" w:date="2013-07-02T20:25:00Z"/>
          <w:rFonts w:ascii="Times New Roman" w:eastAsia="宋体" w:hAnsi="Times New Roman" w:cs="Times New Roman"/>
          <w:b/>
          <w:bCs/>
          <w:color w:val="000000"/>
          <w:kern w:val="24"/>
          <w:sz w:val="36"/>
          <w:szCs w:val="36"/>
        </w:rPr>
      </w:pPr>
    </w:p>
    <w:p w:rsidR="00B0747E" w:rsidDel="007A3D47" w:rsidRDefault="00611ADD" w:rsidP="00560B9A">
      <w:pPr>
        <w:snapToGrid w:val="0"/>
        <w:rPr>
          <w:del w:id="147" w:author="Tlexander guo" w:date="2013-07-02T20:25:00Z"/>
          <w:rFonts w:ascii="Times New Roman" w:eastAsia="宋体" w:hAnsi="Times New Roman" w:cs="Times New Roman"/>
          <w:b/>
          <w:bCs/>
          <w:color w:val="000000"/>
          <w:kern w:val="24"/>
          <w:sz w:val="36"/>
          <w:szCs w:val="36"/>
        </w:rPr>
      </w:pPr>
      <w:del w:id="148" w:author="Tlexander guo" w:date="2013-07-02T20:25:00Z">
        <w:r w:rsidDel="007A3D47">
          <w:rPr>
            <w:rFonts w:ascii="Times New Roman" w:eastAsia="宋体" w:hAnsi="Times New Roman" w:cs="Times New Roman"/>
            <w:b/>
            <w:bCs/>
            <w:noProof/>
            <w:color w:val="000000"/>
            <w:kern w:val="24"/>
            <w:sz w:val="36"/>
            <w:szCs w:val="36"/>
          </w:rPr>
          <w:pict>
            <v:shape id="_x0000_s2073" type="#_x0000_t32" style="position:absolute;left:0;text-align:left;margin-left:141.65pt;margin-top:7.35pt;width:21.3pt;height:.55pt;flip:x;z-index:251681792" o:connectortype="straight" strokeweight="2.25pt">
              <v:stroke endarrow="block"/>
            </v:shape>
          </w:pict>
        </w:r>
      </w:del>
    </w:p>
    <w:p w:rsidR="00B0747E" w:rsidDel="007A3D47" w:rsidRDefault="00B0747E" w:rsidP="00560B9A">
      <w:pPr>
        <w:snapToGrid w:val="0"/>
        <w:rPr>
          <w:del w:id="149" w:author="Tlexander guo" w:date="2013-07-02T20:25:00Z"/>
          <w:rFonts w:ascii="Times New Roman" w:eastAsia="宋体" w:hAnsi="Times New Roman" w:cs="Times New Roman"/>
          <w:b/>
          <w:bCs/>
          <w:color w:val="000000"/>
          <w:kern w:val="24"/>
          <w:sz w:val="36"/>
          <w:szCs w:val="36"/>
        </w:rPr>
      </w:pPr>
    </w:p>
    <w:p w:rsidR="00B0747E" w:rsidDel="007A3D47" w:rsidRDefault="00611ADD" w:rsidP="00560B9A">
      <w:pPr>
        <w:snapToGrid w:val="0"/>
        <w:rPr>
          <w:del w:id="150" w:author="Tlexander guo" w:date="2013-07-02T20:25:00Z"/>
          <w:rFonts w:ascii="Times New Roman" w:eastAsia="宋体" w:hAnsi="Times New Roman" w:cs="Times New Roman"/>
          <w:b/>
          <w:bCs/>
          <w:color w:val="000000"/>
          <w:kern w:val="24"/>
          <w:sz w:val="36"/>
          <w:szCs w:val="36"/>
        </w:rPr>
      </w:pPr>
      <w:del w:id="151" w:author="Tlexander guo" w:date="2013-07-02T20:25:00Z">
        <w:r w:rsidDel="007A3D47">
          <w:rPr>
            <w:rFonts w:ascii="Times New Roman" w:eastAsia="宋体" w:hAnsi="Times New Roman" w:cs="Times New Roman"/>
            <w:b/>
            <w:bCs/>
            <w:noProof/>
            <w:color w:val="000000"/>
            <w:kern w:val="24"/>
            <w:sz w:val="36"/>
            <w:szCs w:val="36"/>
          </w:rPr>
          <w:pict>
            <v:roundrect id="_x0000_s2075" style="position:absolute;left:0;text-align:left;margin-left:124.85pt;margin-top:15.05pt;width:198.45pt;height:66.1pt;z-index:251683840;v-text-anchor:middle" arcsize="10923f" strokeweight="1.5pt">
              <v:textbox style="mso-next-textbox:#_x0000_s2075" inset="0,0,0,0">
                <w:txbxContent>
                  <w:p w:rsidR="00611ADD" w:rsidRPr="001C491B" w:rsidRDefault="00611ADD" w:rsidP="001C491B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1C491B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7 Articles included in meta-analysis</w:t>
                    </w:r>
                  </w:p>
                  <w:p w:rsidR="00611ADD" w:rsidRDefault="00611ADD" w:rsidP="00693931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:rsidR="00611ADD" w:rsidRDefault="00611ADD" w:rsidP="00693931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:rsidR="00611ADD" w:rsidRDefault="00611ADD" w:rsidP="00693931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:rsidR="00611ADD" w:rsidRPr="00693931" w:rsidRDefault="00611ADD" w:rsidP="00693931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proofErr w:type="gramStart"/>
                    <w:r w:rsidRPr="00693931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meta-analysis</w:t>
                    </w:r>
                    <w:proofErr w:type="gramEnd"/>
                  </w:p>
                  <w:p w:rsidR="00611ADD" w:rsidRPr="008B5E53" w:rsidRDefault="00611ADD" w:rsidP="00B0747E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oundrect>
          </w:pict>
        </w:r>
      </w:del>
    </w:p>
    <w:p w:rsidR="00B0747E" w:rsidDel="007A3D47" w:rsidRDefault="00B0747E" w:rsidP="00560B9A">
      <w:pPr>
        <w:snapToGrid w:val="0"/>
        <w:rPr>
          <w:del w:id="152" w:author="Tlexander guo" w:date="2013-07-02T20:25:00Z"/>
          <w:rFonts w:ascii="Times New Roman" w:eastAsia="宋体" w:hAnsi="Times New Roman" w:cs="Times New Roman"/>
          <w:b/>
          <w:bCs/>
          <w:color w:val="000000"/>
          <w:kern w:val="24"/>
          <w:sz w:val="36"/>
          <w:szCs w:val="36"/>
        </w:rPr>
      </w:pPr>
    </w:p>
    <w:p w:rsidR="00B0747E" w:rsidDel="007A3D47" w:rsidRDefault="00B0747E" w:rsidP="00560B9A">
      <w:pPr>
        <w:snapToGrid w:val="0"/>
        <w:rPr>
          <w:del w:id="153" w:author="Tlexander guo" w:date="2013-07-02T20:25:00Z"/>
          <w:rFonts w:ascii="Times New Roman" w:eastAsia="宋体" w:hAnsi="Times New Roman" w:cs="Times New Roman"/>
          <w:b/>
          <w:bCs/>
          <w:color w:val="000000"/>
          <w:kern w:val="24"/>
          <w:sz w:val="36"/>
          <w:szCs w:val="36"/>
        </w:rPr>
      </w:pPr>
    </w:p>
    <w:p w:rsidR="00006D36" w:rsidDel="007A3D47" w:rsidRDefault="00006D36" w:rsidP="00560B9A">
      <w:pPr>
        <w:snapToGrid w:val="0"/>
        <w:rPr>
          <w:del w:id="154" w:author="Tlexander guo" w:date="2013-07-02T20:25:00Z"/>
          <w:rFonts w:ascii="Times New Roman" w:eastAsia="宋体" w:hAnsi="Times New Roman" w:cs="Times New Roman" w:hint="eastAsia"/>
          <w:b/>
          <w:bCs/>
          <w:color w:val="000000"/>
          <w:kern w:val="24"/>
          <w:sz w:val="36"/>
          <w:szCs w:val="36"/>
        </w:rPr>
      </w:pPr>
    </w:p>
    <w:p w:rsidR="00AA0482" w:rsidDel="007A3D47" w:rsidRDefault="0041587D" w:rsidP="00560B9A">
      <w:pPr>
        <w:snapToGrid w:val="0"/>
        <w:rPr>
          <w:del w:id="155" w:author="Tlexander guo" w:date="2013-07-02T20:25:00Z"/>
          <w:rFonts w:ascii="Times New Roman" w:eastAsia="宋体" w:hAnsi="Times New Roman" w:cs="Times New Roman"/>
          <w:color w:val="000000"/>
          <w:kern w:val="24"/>
          <w:sz w:val="36"/>
          <w:szCs w:val="36"/>
        </w:rPr>
      </w:pPr>
      <w:del w:id="156" w:author="Tlexander guo" w:date="2013-07-02T20:25:00Z">
        <w:r w:rsidRPr="00DE3E6C" w:rsidDel="007A3D47">
          <w:rPr>
            <w:rFonts w:ascii="Times New Roman" w:eastAsia="宋体" w:hAnsi="Times New Roman" w:cs="Times New Roman"/>
            <w:b/>
            <w:bCs/>
            <w:color w:val="000000"/>
            <w:kern w:val="24"/>
            <w:sz w:val="36"/>
            <w:szCs w:val="36"/>
          </w:rPr>
          <w:delText>Figure 1</w:delText>
        </w:r>
        <w:r w:rsidRPr="00DE3E6C" w:rsidDel="007A3D47">
          <w:rPr>
            <w:rFonts w:ascii="Times New Roman" w:eastAsia="宋体" w:hAnsi="Times New Roman" w:cs="Times New Roman"/>
            <w:color w:val="000000"/>
            <w:kern w:val="24"/>
            <w:sz w:val="36"/>
            <w:szCs w:val="36"/>
          </w:rPr>
          <w:delText xml:space="preserve">. </w:delText>
        </w:r>
      </w:del>
      <w:del w:id="157" w:author="Tlexander guo" w:date="2013-07-02T20:12:00Z">
        <w:r w:rsidRPr="00DE3E6C" w:rsidDel="00006D36">
          <w:rPr>
            <w:rFonts w:ascii="Times New Roman" w:eastAsia="宋体" w:hAnsi="Times New Roman" w:cs="Times New Roman"/>
            <w:color w:val="000000"/>
            <w:kern w:val="24"/>
            <w:sz w:val="36"/>
            <w:szCs w:val="36"/>
          </w:rPr>
          <w:delText>L</w:delText>
        </w:r>
      </w:del>
      <w:del w:id="158" w:author="Tlexander guo" w:date="2013-07-02T20:25:00Z">
        <w:r w:rsidRPr="00DE3E6C" w:rsidDel="007A3D47">
          <w:rPr>
            <w:rFonts w:ascii="Times New Roman" w:eastAsia="宋体" w:hAnsi="Times New Roman" w:cs="Times New Roman"/>
            <w:color w:val="000000"/>
            <w:kern w:val="24"/>
            <w:sz w:val="36"/>
            <w:szCs w:val="36"/>
          </w:rPr>
          <w:delText xml:space="preserve">iterature search and study </w:delText>
        </w:r>
      </w:del>
      <w:del w:id="159" w:author="Tlexander guo" w:date="2013-07-02T20:13:00Z">
        <w:r w:rsidRPr="00DE3E6C" w:rsidDel="00CF4AAF">
          <w:rPr>
            <w:rFonts w:ascii="Times New Roman" w:eastAsia="宋体" w:hAnsi="Times New Roman" w:cs="Times New Roman"/>
            <w:color w:val="000000"/>
            <w:kern w:val="24"/>
            <w:sz w:val="36"/>
            <w:szCs w:val="36"/>
          </w:rPr>
          <w:delText>selection</w:delText>
        </w:r>
      </w:del>
    </w:p>
    <w:p w:rsidR="00DE3E6C" w:rsidRPr="00611ADD" w:rsidDel="00611ADD" w:rsidRDefault="00DE3E6C" w:rsidP="00560B9A">
      <w:pPr>
        <w:snapToGrid w:val="0"/>
        <w:rPr>
          <w:del w:id="160" w:author="Tlexander guo" w:date="2013-07-02T20:13:00Z"/>
          <w:rFonts w:ascii="Times New Roman" w:eastAsia="宋体" w:hAnsi="Times New Roman" w:cs="Times New Roman"/>
          <w:color w:val="000000"/>
          <w:kern w:val="24"/>
          <w:sz w:val="28"/>
          <w:szCs w:val="28"/>
          <w:rPrChange w:id="161" w:author="Tlexander guo" w:date="2013-07-02T20:13:00Z">
            <w:rPr>
              <w:del w:id="162" w:author="Tlexander guo" w:date="2013-07-02T20:13:00Z"/>
              <w:sz w:val="28"/>
              <w:szCs w:val="28"/>
            </w:rPr>
          </w:rPrChange>
        </w:rPr>
      </w:pPr>
      <w:del w:id="163" w:author="Tlexander guo" w:date="2013-07-02T20:13:00Z">
        <w:r w:rsidRPr="00074CDC" w:rsidDel="00611ADD">
          <w:rPr>
            <w:rFonts w:ascii="Times New Roman" w:eastAsia="宋体" w:hAnsi="Times New Roman" w:cs="Times New Roman" w:hint="eastAsia"/>
            <w:color w:val="000000"/>
            <w:kern w:val="24"/>
            <w:sz w:val="28"/>
            <w:szCs w:val="28"/>
          </w:rPr>
          <w:delText xml:space="preserve">146 articles were found by </w:delText>
        </w:r>
        <w:r w:rsidRPr="00074CDC" w:rsidDel="00611ADD">
          <w:rPr>
            <w:rFonts w:ascii="Times New Roman" w:eastAsia="宋体" w:hAnsi="Times New Roman" w:cs="Times New Roman"/>
            <w:color w:val="000000"/>
            <w:kern w:val="24"/>
            <w:sz w:val="28"/>
            <w:szCs w:val="28"/>
          </w:rPr>
          <w:delText>primary</w:delText>
        </w:r>
        <w:r w:rsidRPr="00074CDC" w:rsidDel="00611ADD">
          <w:rPr>
            <w:rFonts w:ascii="Times New Roman" w:eastAsia="宋体" w:hAnsi="Times New Roman" w:cs="Times New Roman" w:hint="eastAsia"/>
            <w:color w:val="000000"/>
            <w:kern w:val="24"/>
            <w:sz w:val="28"/>
            <w:szCs w:val="28"/>
          </w:rPr>
          <w:delText xml:space="preserve"> r</w:delText>
        </w:r>
        <w:r w:rsidRPr="00074CDC" w:rsidDel="00611ADD">
          <w:rPr>
            <w:rFonts w:ascii="Times New Roman" w:eastAsia="宋体" w:hAnsi="Times New Roman" w:cs="Times New Roman"/>
            <w:color w:val="000000"/>
            <w:kern w:val="24"/>
            <w:sz w:val="28"/>
            <w:szCs w:val="28"/>
          </w:rPr>
          <w:delText>elevan</w:delText>
        </w:r>
        <w:r w:rsidR="00D83461" w:rsidRPr="00074CDC" w:rsidDel="00611ADD">
          <w:rPr>
            <w:rFonts w:ascii="Times New Roman" w:eastAsia="宋体" w:hAnsi="Times New Roman" w:cs="Times New Roman" w:hint="eastAsia"/>
            <w:color w:val="000000"/>
            <w:kern w:val="24"/>
            <w:sz w:val="28"/>
            <w:szCs w:val="28"/>
          </w:rPr>
          <w:delText>t</w:delText>
        </w:r>
        <w:r w:rsidRPr="00074CDC" w:rsidDel="00611ADD">
          <w:rPr>
            <w:rFonts w:ascii="Times New Roman" w:eastAsia="宋体" w:hAnsi="Times New Roman" w:cs="Times New Roman" w:hint="eastAsia"/>
            <w:color w:val="000000"/>
            <w:kern w:val="24"/>
            <w:sz w:val="28"/>
            <w:szCs w:val="28"/>
          </w:rPr>
          <w:delText xml:space="preserve"> select</w:delText>
        </w:r>
        <w:r w:rsidR="00D83461" w:rsidRPr="00074CDC" w:rsidDel="00611ADD">
          <w:rPr>
            <w:rFonts w:ascii="Times New Roman" w:eastAsia="宋体" w:hAnsi="Times New Roman" w:cs="Times New Roman" w:hint="eastAsia"/>
            <w:color w:val="000000"/>
            <w:kern w:val="24"/>
            <w:sz w:val="28"/>
            <w:szCs w:val="28"/>
          </w:rPr>
          <w:delText xml:space="preserve">ion, </w:delText>
        </w:r>
        <w:r w:rsidR="00966007" w:rsidRPr="00074CDC" w:rsidDel="00611ADD">
          <w:rPr>
            <w:rFonts w:ascii="Times New Roman" w:eastAsia="宋体" w:hAnsi="Times New Roman" w:cs="Times New Roman" w:hint="eastAsia"/>
            <w:color w:val="000000"/>
            <w:kern w:val="24"/>
            <w:sz w:val="28"/>
            <w:szCs w:val="28"/>
          </w:rPr>
          <w:delText>and</w:delText>
        </w:r>
        <w:r w:rsidR="00D83461" w:rsidRPr="00074CDC" w:rsidDel="00611ADD">
          <w:rPr>
            <w:rFonts w:ascii="Times New Roman" w:eastAsia="宋体" w:hAnsi="Times New Roman" w:cs="Times New Roman" w:hint="eastAsia"/>
            <w:color w:val="000000"/>
            <w:kern w:val="24"/>
            <w:sz w:val="28"/>
            <w:szCs w:val="28"/>
          </w:rPr>
          <w:delText xml:space="preserve"> were selected through selected process.</w:delText>
        </w:r>
      </w:del>
    </w:p>
    <w:p w:rsidR="00A25DA3" w:rsidRPr="0057097A" w:rsidDel="00611ADD" w:rsidRDefault="0057097A" w:rsidP="0057097A">
      <w:pPr>
        <w:widowControl/>
        <w:jc w:val="left"/>
        <w:rPr>
          <w:del w:id="164" w:author="Tlexander guo" w:date="2013-07-02T20:13:00Z"/>
        </w:rPr>
      </w:pPr>
      <w:del w:id="165" w:author="Tlexander guo" w:date="2013-07-02T20:13:00Z">
        <w:r w:rsidDel="00611ADD">
          <w:br w:type="page"/>
        </w:r>
      </w:del>
    </w:p>
    <w:p w:rsidR="00AA0482" w:rsidRPr="00520CF2" w:rsidDel="007A3D47" w:rsidRDefault="00AA0482">
      <w:pPr>
        <w:rPr>
          <w:del w:id="166" w:author="Tlexander guo" w:date="2013-07-02T20:25:00Z"/>
          <w:rFonts w:ascii="Times New Roman" w:eastAsia="华文新魏" w:hAnsi="Times New Roman" w:cs="Times New Roman"/>
          <w:color w:val="000000"/>
          <w:kern w:val="24"/>
          <w:sz w:val="36"/>
          <w:szCs w:val="36"/>
        </w:rPr>
      </w:pPr>
      <w:del w:id="167" w:author="Tlexander guo" w:date="2013-07-02T20:25:00Z">
        <w:r w:rsidRPr="00520CF2" w:rsidDel="007A3D47">
          <w:rPr>
            <w:rFonts w:ascii="Times New Roman" w:hAnsi="Times New Roman" w:cs="Times New Roman"/>
            <w:b/>
            <w:bCs/>
            <w:color w:val="000000"/>
            <w:kern w:val="24"/>
            <w:sz w:val="36"/>
            <w:szCs w:val="36"/>
          </w:rPr>
          <w:delText>Table 2</w:delText>
        </w:r>
        <w:r w:rsidRPr="00520CF2" w:rsidDel="007A3D47">
          <w:rPr>
            <w:rFonts w:ascii="Times New Roman" w:hAnsi="Times New Roman" w:cs="Times New Roman"/>
            <w:color w:val="000000"/>
            <w:kern w:val="24"/>
            <w:sz w:val="36"/>
            <w:szCs w:val="36"/>
          </w:rPr>
          <w:delText>.</w:delText>
        </w:r>
        <w:r w:rsidRPr="00520CF2" w:rsidDel="007A3D47">
          <w:rPr>
            <w:rFonts w:ascii="Times New Roman" w:eastAsia="华文新魏" w:hAnsi="Times New Roman" w:cs="Times New Roman"/>
            <w:color w:val="000000"/>
            <w:kern w:val="24"/>
            <w:sz w:val="36"/>
            <w:szCs w:val="36"/>
          </w:rPr>
          <w:delText xml:space="preserve"> Applicable conditions for genetic model</w:delText>
        </w:r>
      </w:del>
    </w:p>
    <w:tbl>
      <w:tblPr>
        <w:tblStyle w:val="ab"/>
        <w:tblW w:w="9075" w:type="dxa"/>
        <w:jc w:val="center"/>
        <w:tblLook w:val="04A0" w:firstRow="1" w:lastRow="0" w:firstColumn="1" w:lastColumn="0" w:noHBand="0" w:noVBand="1"/>
      </w:tblPr>
      <w:tblGrid>
        <w:gridCol w:w="2696"/>
        <w:gridCol w:w="3685"/>
        <w:gridCol w:w="2694"/>
      </w:tblGrid>
      <w:tr w:rsidR="00AA0482" w:rsidRPr="00C8774D" w:rsidDel="007A3D47" w:rsidTr="00FA3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  <w:jc w:val="center"/>
          <w:del w:id="168" w:author="Tlexander guo" w:date="2013-07-02T20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1" w:type="dxa"/>
            <w:gridSpan w:val="2"/>
            <w:shd w:val="clear" w:color="auto" w:fill="595959" w:themeFill="text1" w:themeFillTint="A6"/>
            <w:vAlign w:val="center"/>
            <w:hideMark/>
          </w:tcPr>
          <w:p w:rsidR="00AA0482" w:rsidRPr="004C72E6" w:rsidDel="007A3D47" w:rsidRDefault="00AA0482" w:rsidP="003C6FC8">
            <w:pPr>
              <w:widowControl/>
              <w:jc w:val="center"/>
              <w:rPr>
                <w:del w:id="169" w:author="Tlexander guo" w:date="2013-07-02T20:25:00Z"/>
                <w:rFonts w:ascii="Times New Roman" w:eastAsia="宋体" w:hAnsi="Times New Roman" w:cs="Times New Roman"/>
                <w:kern w:val="0"/>
                <w:sz w:val="36"/>
                <w:szCs w:val="36"/>
              </w:rPr>
            </w:pPr>
            <w:del w:id="170" w:author="Tlexander guo" w:date="2013-07-02T20:25:00Z">
              <w:r w:rsidRPr="004C72E6" w:rsidDel="007A3D47">
                <w:rPr>
                  <w:rFonts w:ascii="Times New Roman" w:eastAsia="华文新魏" w:hAnsi="Times New Roman" w:cs="Times New Roman"/>
                  <w:kern w:val="24"/>
                  <w:sz w:val="36"/>
                  <w:szCs w:val="36"/>
                </w:rPr>
                <w:delText>Applicable conditions</w:delText>
              </w:r>
            </w:del>
          </w:p>
        </w:tc>
        <w:tc>
          <w:tcPr>
            <w:tcW w:w="2694" w:type="dxa"/>
            <w:vMerge w:val="restart"/>
            <w:shd w:val="clear" w:color="auto" w:fill="595959" w:themeFill="text1" w:themeFillTint="A6"/>
            <w:vAlign w:val="center"/>
            <w:hideMark/>
          </w:tcPr>
          <w:p w:rsidR="00A739D1" w:rsidRPr="004C72E6" w:rsidDel="007A3D47" w:rsidRDefault="00A739D1" w:rsidP="003C6FC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71" w:author="Tlexander guo" w:date="2013-07-02T20:25:00Z"/>
                <w:rFonts w:ascii="Times New Roman" w:eastAsia="华文新魏" w:hAnsi="Times New Roman" w:cs="Times New Roman"/>
                <w:kern w:val="24"/>
                <w:position w:val="1"/>
                <w:sz w:val="36"/>
                <w:szCs w:val="36"/>
              </w:rPr>
            </w:pPr>
            <w:del w:id="172" w:author="Tlexander guo" w:date="2013-07-02T20:25:00Z">
              <w:r w:rsidRPr="004C72E6" w:rsidDel="007A3D47">
                <w:rPr>
                  <w:rFonts w:ascii="Times New Roman" w:eastAsia="华文新魏" w:hAnsi="Times New Roman" w:cs="Times New Roman"/>
                  <w:kern w:val="24"/>
                  <w:position w:val="1"/>
                  <w:sz w:val="36"/>
                  <w:szCs w:val="36"/>
                </w:rPr>
                <w:delText>G</w:delText>
              </w:r>
              <w:r w:rsidRPr="004C72E6" w:rsidDel="007A3D47">
                <w:rPr>
                  <w:rFonts w:ascii="Times New Roman" w:eastAsia="华文新魏" w:hAnsi="Times New Roman" w:cs="Times New Roman" w:hint="eastAsia"/>
                  <w:kern w:val="24"/>
                  <w:position w:val="1"/>
                  <w:sz w:val="36"/>
                  <w:szCs w:val="36"/>
                </w:rPr>
                <w:delText>enetic</w:delText>
              </w:r>
            </w:del>
          </w:p>
          <w:p w:rsidR="00AA0482" w:rsidRPr="004C72E6" w:rsidDel="007A3D47" w:rsidRDefault="002657E3" w:rsidP="003C6FC8">
            <w:pPr>
              <w:widowControl/>
              <w:ind w:firstLineChars="50" w:firstLine="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73" w:author="Tlexander guo" w:date="2013-07-02T20:25:00Z"/>
                <w:rFonts w:ascii="Times New Roman" w:eastAsia="宋体" w:hAnsi="Times New Roman" w:cs="Times New Roman"/>
                <w:kern w:val="0"/>
                <w:sz w:val="36"/>
                <w:szCs w:val="36"/>
              </w:rPr>
            </w:pPr>
            <w:del w:id="174" w:author="Tlexander guo" w:date="2013-07-02T20:25:00Z">
              <w:r w:rsidRPr="004C72E6" w:rsidDel="007A3D47">
                <w:rPr>
                  <w:rFonts w:ascii="Times New Roman" w:eastAsia="华文新魏" w:hAnsi="Times New Roman" w:cs="Times New Roman" w:hint="eastAsia"/>
                  <w:kern w:val="24"/>
                  <w:position w:val="1"/>
                  <w:sz w:val="36"/>
                  <w:szCs w:val="36"/>
                </w:rPr>
                <w:delText>M</w:delText>
              </w:r>
              <w:r w:rsidR="00A739D1" w:rsidRPr="004C72E6" w:rsidDel="007A3D47">
                <w:rPr>
                  <w:rFonts w:ascii="Times New Roman" w:eastAsia="华文新魏" w:hAnsi="Times New Roman" w:cs="Times New Roman" w:hint="eastAsia"/>
                  <w:kern w:val="24"/>
                  <w:position w:val="1"/>
                  <w:sz w:val="36"/>
                  <w:szCs w:val="36"/>
                </w:rPr>
                <w:delText>odel</w:delText>
              </w:r>
            </w:del>
          </w:p>
        </w:tc>
      </w:tr>
      <w:tr w:rsidR="00AA0482" w:rsidRPr="00C8774D" w:rsidDel="007A3D47" w:rsidTr="003C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  <w:jc w:val="center"/>
          <w:del w:id="175" w:author="Tlexander guo" w:date="2013-07-02T20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  <w:vAlign w:val="center"/>
            <w:hideMark/>
          </w:tcPr>
          <w:p w:rsidR="00AA0482" w:rsidRPr="00763343" w:rsidDel="007A3D47" w:rsidRDefault="00AA0482" w:rsidP="003C6FC8">
            <w:pPr>
              <w:widowControl/>
              <w:jc w:val="center"/>
              <w:rPr>
                <w:del w:id="176" w:author="Tlexander guo" w:date="2013-07-02T20:25:00Z"/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del w:id="177" w:author="Tlexander guo" w:date="2013-07-02T20:25:00Z">
              <w:r w:rsidRPr="00763343" w:rsidDel="007A3D47">
                <w:rPr>
                  <w:rFonts w:ascii="Times New Roman" w:eastAsia="华文新魏" w:hAnsi="Times New Roman" w:cs="Times New Roman"/>
                  <w:color w:val="000000"/>
                  <w:kern w:val="24"/>
                  <w:sz w:val="24"/>
                  <w:szCs w:val="24"/>
                </w:rPr>
                <w:delText>OR</w:delText>
              </w:r>
            </w:del>
          </w:p>
        </w:tc>
        <w:tc>
          <w:tcPr>
            <w:tcW w:w="3685" w:type="dxa"/>
            <w:vAlign w:val="center"/>
            <w:hideMark/>
          </w:tcPr>
          <w:p w:rsidR="00AA0482" w:rsidRPr="00763343" w:rsidDel="007A3D47" w:rsidRDefault="00074CDC" w:rsidP="003C6FC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78" w:author="Tlexander guo" w:date="2013-07-02T20:25:00Z"/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del w:id="179" w:author="Tlexander guo" w:date="2013-07-02T20:25:00Z">
              <w:r w:rsidDel="007A3D47">
                <w:rPr>
                  <w:rFonts w:ascii="Times New Roman" w:eastAsia="华文新魏" w:hAnsi="Times New Roman" w:cs="Times New Roman" w:hint="eastAsia"/>
                  <w:color w:val="000000"/>
                  <w:kern w:val="24"/>
                  <w:sz w:val="24"/>
                  <w:szCs w:val="24"/>
                </w:rPr>
                <w:delText>P</w:delText>
              </w:r>
            </w:del>
          </w:p>
        </w:tc>
        <w:tc>
          <w:tcPr>
            <w:tcW w:w="2694" w:type="dxa"/>
            <w:vMerge/>
            <w:vAlign w:val="center"/>
            <w:hideMark/>
          </w:tcPr>
          <w:p w:rsidR="00AA0482" w:rsidRPr="00C8774D" w:rsidDel="007A3D47" w:rsidRDefault="00AA0482" w:rsidP="003C6FC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80" w:author="Tlexander guo" w:date="2013-07-02T20:25:00Z"/>
                <w:rFonts w:ascii="Times New Roman" w:eastAsia="宋体" w:hAnsi="Times New Roman" w:cs="Times New Roman"/>
                <w:kern w:val="0"/>
                <w:sz w:val="36"/>
                <w:szCs w:val="36"/>
              </w:rPr>
            </w:pPr>
          </w:p>
        </w:tc>
      </w:tr>
      <w:tr w:rsidR="00AA0482" w:rsidRPr="00AA0482" w:rsidDel="007A3D47" w:rsidTr="003C6FC8">
        <w:trPr>
          <w:trHeight w:val="546"/>
          <w:jc w:val="center"/>
          <w:del w:id="181" w:author="Tlexander guo" w:date="2013-07-02T20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  <w:vAlign w:val="center"/>
            <w:hideMark/>
          </w:tcPr>
          <w:p w:rsidR="00AA0482" w:rsidRPr="00AA0482" w:rsidDel="007A3D47" w:rsidRDefault="00AA0482" w:rsidP="003C6FC8">
            <w:pPr>
              <w:widowControl/>
              <w:jc w:val="center"/>
              <w:rPr>
                <w:del w:id="182" w:author="Tlexander guo" w:date="2013-07-02T20:25:00Z"/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del w:id="183" w:author="Tlexander guo" w:date="2013-07-02T20:25:00Z">
              <w:r w:rsidRPr="00AA0482" w:rsidDel="007A3D47">
                <w:rPr>
                  <w:rFonts w:ascii="Times New Roman" w:eastAsia="华文新魏" w:hAnsi="Times New Roman" w:cs="Times New Roman"/>
                  <w:color w:val="000000"/>
                  <w:kern w:val="24"/>
                  <w:sz w:val="24"/>
                  <w:szCs w:val="24"/>
                </w:rPr>
                <w:delText>OR1=OR3≠1</w:delText>
              </w:r>
            </w:del>
          </w:p>
          <w:p w:rsidR="00AA0482" w:rsidRPr="00AA0482" w:rsidDel="007A3D47" w:rsidRDefault="00AA0482" w:rsidP="003C6FC8">
            <w:pPr>
              <w:widowControl/>
              <w:jc w:val="center"/>
              <w:rPr>
                <w:del w:id="184" w:author="Tlexander guo" w:date="2013-07-02T20:25:00Z"/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del w:id="185" w:author="Tlexander guo" w:date="2013-07-02T20:25:00Z">
              <w:r w:rsidRPr="00AA0482" w:rsidDel="007A3D47">
                <w:rPr>
                  <w:rFonts w:ascii="Times New Roman" w:eastAsia="华文新魏" w:hAnsi="Times New Roman" w:cs="Times New Roman"/>
                  <w:color w:val="000000"/>
                  <w:kern w:val="24"/>
                  <w:sz w:val="24"/>
                  <w:szCs w:val="24"/>
                </w:rPr>
                <w:delText>and OR2 = 1</w:delText>
              </w:r>
            </w:del>
          </w:p>
        </w:tc>
        <w:tc>
          <w:tcPr>
            <w:tcW w:w="3685" w:type="dxa"/>
            <w:vAlign w:val="center"/>
            <w:hideMark/>
          </w:tcPr>
          <w:p w:rsidR="00AA0482" w:rsidRPr="00AA0482" w:rsidDel="007A3D47" w:rsidRDefault="00AA0482" w:rsidP="003C6FC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86" w:author="Tlexander guo" w:date="2013-07-02T20:25:00Z"/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del w:id="187" w:author="Tlexander guo" w:date="2013-07-02T20:25:00Z">
              <w:r w:rsidRPr="00AA0482" w:rsidDel="007A3D47">
                <w:rPr>
                  <w:rFonts w:ascii="Times New Roman" w:eastAsia="华文新魏" w:hAnsi="Times New Roman" w:cs="Times New Roman"/>
                  <w:color w:val="000000"/>
                  <w:kern w:val="24"/>
                  <w:sz w:val="24"/>
                  <w:szCs w:val="24"/>
                </w:rPr>
                <w:delText>P</w:delText>
              </w:r>
              <w:r w:rsidRPr="00AA0482" w:rsidDel="007A3D47">
                <w:rPr>
                  <w:rFonts w:ascii="Times New Roman" w:eastAsia="华文新魏" w:hAnsi="Times New Roman" w:cs="Times New Roman"/>
                  <w:color w:val="000000"/>
                  <w:kern w:val="24"/>
                  <w:position w:val="-9"/>
                  <w:sz w:val="24"/>
                  <w:szCs w:val="24"/>
                  <w:vertAlign w:val="subscript"/>
                </w:rPr>
                <w:delText>OR1</w:delText>
              </w:r>
              <w:r w:rsidRPr="00AA0482" w:rsidDel="007A3D47">
                <w:rPr>
                  <w:rFonts w:ascii="Times New Roman" w:eastAsia="华文新魏" w:hAnsi="Times New Roman" w:cs="Times New Roman"/>
                  <w:color w:val="000000"/>
                  <w:kern w:val="24"/>
                  <w:sz w:val="24"/>
                  <w:szCs w:val="24"/>
                </w:rPr>
                <w:delText xml:space="preserve"> and P</w:delText>
              </w:r>
              <w:r w:rsidRPr="00AA0482" w:rsidDel="007A3D47">
                <w:rPr>
                  <w:rFonts w:ascii="Times New Roman" w:eastAsia="华文新魏" w:hAnsi="Times New Roman" w:cs="Times New Roman"/>
                  <w:color w:val="000000"/>
                  <w:kern w:val="24"/>
                  <w:position w:val="-9"/>
                  <w:sz w:val="24"/>
                  <w:szCs w:val="24"/>
                  <w:vertAlign w:val="subscript"/>
                </w:rPr>
                <w:delText>OR3</w:delText>
              </w:r>
              <w:r w:rsidRPr="00AA0482" w:rsidDel="007A3D47">
                <w:rPr>
                  <w:rFonts w:ascii="Times New Roman" w:eastAsia="华文新魏" w:hAnsi="Times New Roman" w:cs="Times New Roman"/>
                  <w:color w:val="000000"/>
                  <w:kern w:val="24"/>
                  <w:sz w:val="24"/>
                  <w:szCs w:val="24"/>
                </w:rPr>
                <w:delText>&lt;0.05,</w:delText>
              </w:r>
              <w:r w:rsidR="00FE04E9" w:rsidDel="007A3D47">
                <w:rPr>
                  <w:rFonts w:ascii="Times New Roman" w:eastAsia="华文新魏" w:hAnsi="Times New Roman" w:cs="Times New Roman" w:hint="eastAsia"/>
                  <w:color w:val="000000"/>
                  <w:kern w:val="24"/>
                  <w:sz w:val="24"/>
                  <w:szCs w:val="24"/>
                </w:rPr>
                <w:delText xml:space="preserve"> </w:delText>
              </w:r>
              <w:r w:rsidRPr="00AA0482" w:rsidDel="007A3D47">
                <w:rPr>
                  <w:rFonts w:ascii="Times New Roman" w:eastAsia="华文新魏" w:hAnsi="Times New Roman" w:cs="Times New Roman"/>
                  <w:color w:val="000000"/>
                  <w:kern w:val="24"/>
                  <w:sz w:val="24"/>
                  <w:szCs w:val="24"/>
                </w:rPr>
                <w:delText>P</w:delText>
              </w:r>
              <w:r w:rsidRPr="00AA0482" w:rsidDel="007A3D47">
                <w:rPr>
                  <w:rFonts w:ascii="Times New Roman" w:eastAsia="华文新魏" w:hAnsi="Times New Roman" w:cs="Times New Roman"/>
                  <w:color w:val="000000"/>
                  <w:kern w:val="24"/>
                  <w:position w:val="-9"/>
                  <w:sz w:val="24"/>
                  <w:szCs w:val="24"/>
                  <w:vertAlign w:val="subscript"/>
                </w:rPr>
                <w:delText>OR2</w:delText>
              </w:r>
              <w:r w:rsidRPr="00AA0482" w:rsidDel="007A3D47">
                <w:rPr>
                  <w:rFonts w:ascii="Times New Roman" w:eastAsia="华文新魏" w:hAnsi="Times New Roman" w:cs="Times New Roman"/>
                  <w:color w:val="000000"/>
                  <w:kern w:val="24"/>
                  <w:sz w:val="24"/>
                  <w:szCs w:val="24"/>
                </w:rPr>
                <w:delText>&gt;0.05</w:delText>
              </w:r>
            </w:del>
          </w:p>
        </w:tc>
        <w:tc>
          <w:tcPr>
            <w:tcW w:w="2694" w:type="dxa"/>
            <w:vAlign w:val="center"/>
            <w:hideMark/>
          </w:tcPr>
          <w:p w:rsidR="00AA0482" w:rsidRPr="00AD013F" w:rsidDel="007A3D47" w:rsidRDefault="00AA0482" w:rsidP="003C6FC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88" w:author="Tlexander guo" w:date="2013-07-02T20:25:00Z"/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del w:id="189" w:author="Tlexander guo" w:date="2013-07-02T20:25:00Z">
              <w:r w:rsidRPr="00AD013F" w:rsidDel="007A3D47">
                <w:rPr>
                  <w:rFonts w:ascii="Times New Roman" w:eastAsia="华文新魏" w:hAnsi="Times New Roman" w:cs="Times New Roman"/>
                  <w:color w:val="000000"/>
                  <w:kern w:val="24"/>
                  <w:sz w:val="28"/>
                  <w:szCs w:val="28"/>
                </w:rPr>
                <w:delText>recessive model</w:delText>
              </w:r>
            </w:del>
          </w:p>
        </w:tc>
      </w:tr>
      <w:tr w:rsidR="00AA0482" w:rsidRPr="00AA0482" w:rsidDel="007A3D47" w:rsidTr="003C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  <w:jc w:val="center"/>
          <w:del w:id="190" w:author="Tlexander guo" w:date="2013-07-02T20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  <w:vAlign w:val="center"/>
            <w:hideMark/>
          </w:tcPr>
          <w:p w:rsidR="00AA0482" w:rsidRPr="00AA0482" w:rsidDel="007A3D47" w:rsidRDefault="00AA0482" w:rsidP="003C6FC8">
            <w:pPr>
              <w:widowControl/>
              <w:jc w:val="center"/>
              <w:rPr>
                <w:del w:id="191" w:author="Tlexander guo" w:date="2013-07-02T20:25:00Z"/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del w:id="192" w:author="Tlexander guo" w:date="2013-07-02T20:25:00Z">
              <w:r w:rsidRPr="00AA0482" w:rsidDel="007A3D47">
                <w:rPr>
                  <w:rFonts w:ascii="Times New Roman" w:eastAsia="华文新魏" w:hAnsi="Times New Roman" w:cs="Times New Roman"/>
                  <w:color w:val="000000"/>
                  <w:kern w:val="24"/>
                  <w:sz w:val="24"/>
                  <w:szCs w:val="24"/>
                </w:rPr>
                <w:delText>OR1=OR2≠1</w:delText>
              </w:r>
            </w:del>
          </w:p>
          <w:p w:rsidR="00AA0482" w:rsidRPr="00AA0482" w:rsidDel="007A3D47" w:rsidRDefault="00AA0482" w:rsidP="003C6FC8">
            <w:pPr>
              <w:widowControl/>
              <w:jc w:val="center"/>
              <w:rPr>
                <w:del w:id="193" w:author="Tlexander guo" w:date="2013-07-02T20:25:00Z"/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del w:id="194" w:author="Tlexander guo" w:date="2013-07-02T20:25:00Z">
              <w:r w:rsidRPr="00AA0482" w:rsidDel="007A3D47">
                <w:rPr>
                  <w:rFonts w:ascii="Times New Roman" w:eastAsia="华文新魏" w:hAnsi="Times New Roman" w:cs="Times New Roman"/>
                  <w:color w:val="000000"/>
                  <w:kern w:val="24"/>
                  <w:sz w:val="24"/>
                  <w:szCs w:val="24"/>
                </w:rPr>
                <w:delText>and OR3 =1</w:delText>
              </w:r>
            </w:del>
          </w:p>
        </w:tc>
        <w:tc>
          <w:tcPr>
            <w:tcW w:w="3685" w:type="dxa"/>
            <w:vAlign w:val="center"/>
            <w:hideMark/>
          </w:tcPr>
          <w:p w:rsidR="00AA0482" w:rsidRPr="00AA0482" w:rsidDel="007A3D47" w:rsidRDefault="00AA0482" w:rsidP="003C6FC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95" w:author="Tlexander guo" w:date="2013-07-02T20:25:00Z"/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del w:id="196" w:author="Tlexander guo" w:date="2013-07-02T20:25:00Z">
              <w:r w:rsidRPr="00AA0482" w:rsidDel="007A3D47">
                <w:rPr>
                  <w:rFonts w:ascii="Times New Roman" w:eastAsia="华文新魏" w:hAnsi="Times New Roman" w:cs="Times New Roman"/>
                  <w:color w:val="000000"/>
                  <w:kern w:val="24"/>
                  <w:sz w:val="24"/>
                  <w:szCs w:val="24"/>
                </w:rPr>
                <w:delText>P</w:delText>
              </w:r>
              <w:r w:rsidRPr="00AA0482" w:rsidDel="007A3D47">
                <w:rPr>
                  <w:rFonts w:ascii="Times New Roman" w:eastAsia="华文新魏" w:hAnsi="Times New Roman" w:cs="Times New Roman"/>
                  <w:color w:val="000000"/>
                  <w:kern w:val="24"/>
                  <w:position w:val="-9"/>
                  <w:sz w:val="24"/>
                  <w:szCs w:val="24"/>
                  <w:vertAlign w:val="subscript"/>
                </w:rPr>
                <w:delText>OR1</w:delText>
              </w:r>
              <w:r w:rsidRPr="00AA0482" w:rsidDel="007A3D47">
                <w:rPr>
                  <w:rFonts w:ascii="Times New Roman" w:eastAsia="华文新魏" w:hAnsi="Times New Roman" w:cs="Times New Roman"/>
                  <w:color w:val="000000"/>
                  <w:kern w:val="24"/>
                  <w:sz w:val="24"/>
                  <w:szCs w:val="24"/>
                </w:rPr>
                <w:delText xml:space="preserve"> and P</w:delText>
              </w:r>
              <w:r w:rsidRPr="00AA0482" w:rsidDel="007A3D47">
                <w:rPr>
                  <w:rFonts w:ascii="Times New Roman" w:eastAsia="华文新魏" w:hAnsi="Times New Roman" w:cs="Times New Roman"/>
                  <w:color w:val="000000"/>
                  <w:kern w:val="24"/>
                  <w:position w:val="-9"/>
                  <w:sz w:val="24"/>
                  <w:szCs w:val="24"/>
                  <w:vertAlign w:val="subscript"/>
                </w:rPr>
                <w:delText>OR2</w:delText>
              </w:r>
              <w:r w:rsidRPr="00AA0482" w:rsidDel="007A3D47">
                <w:rPr>
                  <w:rFonts w:ascii="Times New Roman" w:eastAsia="华文新魏" w:hAnsi="Times New Roman" w:cs="Times New Roman"/>
                  <w:color w:val="000000"/>
                  <w:kern w:val="24"/>
                  <w:sz w:val="24"/>
                  <w:szCs w:val="24"/>
                </w:rPr>
                <w:delText>&lt;0.05,</w:delText>
              </w:r>
              <w:r w:rsidR="00FE04E9" w:rsidDel="007A3D47">
                <w:rPr>
                  <w:rFonts w:ascii="Times New Roman" w:eastAsia="华文新魏" w:hAnsi="Times New Roman" w:cs="Times New Roman" w:hint="eastAsia"/>
                  <w:color w:val="000000"/>
                  <w:kern w:val="24"/>
                  <w:sz w:val="24"/>
                  <w:szCs w:val="24"/>
                </w:rPr>
                <w:delText xml:space="preserve"> </w:delText>
              </w:r>
              <w:r w:rsidRPr="00AA0482" w:rsidDel="007A3D47">
                <w:rPr>
                  <w:rFonts w:ascii="Times New Roman" w:eastAsia="华文新魏" w:hAnsi="Times New Roman" w:cs="Times New Roman"/>
                  <w:color w:val="000000"/>
                  <w:kern w:val="24"/>
                  <w:sz w:val="24"/>
                  <w:szCs w:val="24"/>
                </w:rPr>
                <w:delText>P</w:delText>
              </w:r>
              <w:r w:rsidRPr="00AA0482" w:rsidDel="007A3D47">
                <w:rPr>
                  <w:rFonts w:ascii="Times New Roman" w:eastAsia="华文新魏" w:hAnsi="Times New Roman" w:cs="Times New Roman"/>
                  <w:color w:val="000000"/>
                  <w:kern w:val="24"/>
                  <w:position w:val="-9"/>
                  <w:sz w:val="24"/>
                  <w:szCs w:val="24"/>
                  <w:vertAlign w:val="subscript"/>
                </w:rPr>
                <w:delText>OR3</w:delText>
              </w:r>
              <w:r w:rsidRPr="00AA0482" w:rsidDel="007A3D47">
                <w:rPr>
                  <w:rFonts w:ascii="Times New Roman" w:eastAsia="华文新魏" w:hAnsi="Times New Roman" w:cs="Times New Roman"/>
                  <w:color w:val="000000"/>
                  <w:kern w:val="24"/>
                  <w:sz w:val="24"/>
                  <w:szCs w:val="24"/>
                </w:rPr>
                <w:delText>&gt;0.05</w:delText>
              </w:r>
            </w:del>
          </w:p>
        </w:tc>
        <w:tc>
          <w:tcPr>
            <w:tcW w:w="2694" w:type="dxa"/>
            <w:vAlign w:val="center"/>
            <w:hideMark/>
          </w:tcPr>
          <w:p w:rsidR="00AA0482" w:rsidRPr="00AD013F" w:rsidDel="007A3D47" w:rsidRDefault="00AA0482" w:rsidP="003C6FC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97" w:author="Tlexander guo" w:date="2013-07-02T20:25:00Z"/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del w:id="198" w:author="Tlexander guo" w:date="2013-07-02T20:25:00Z">
              <w:r w:rsidRPr="00AD013F" w:rsidDel="007A3D47">
                <w:rPr>
                  <w:rFonts w:ascii="Times New Roman" w:eastAsia="华文新魏" w:hAnsi="Times New Roman" w:cs="Times New Roman"/>
                  <w:color w:val="000000"/>
                  <w:kern w:val="24"/>
                  <w:sz w:val="28"/>
                  <w:szCs w:val="28"/>
                </w:rPr>
                <w:delText>dominant model</w:delText>
              </w:r>
            </w:del>
          </w:p>
        </w:tc>
      </w:tr>
      <w:tr w:rsidR="00AA0482" w:rsidRPr="00AA0482" w:rsidDel="007A3D47" w:rsidTr="003C6FC8">
        <w:trPr>
          <w:trHeight w:val="584"/>
          <w:jc w:val="center"/>
          <w:del w:id="199" w:author="Tlexander guo" w:date="2013-07-02T20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  <w:vAlign w:val="center"/>
            <w:hideMark/>
          </w:tcPr>
          <w:p w:rsidR="00AA0482" w:rsidRPr="00AA0482" w:rsidDel="007A3D47" w:rsidRDefault="00AA0482" w:rsidP="003C6FC8">
            <w:pPr>
              <w:widowControl/>
              <w:jc w:val="center"/>
              <w:rPr>
                <w:del w:id="200" w:author="Tlexander guo" w:date="2013-07-02T20:25:00Z"/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del w:id="201" w:author="Tlexander guo" w:date="2013-07-02T20:25:00Z">
              <w:r w:rsidRPr="00AA0482" w:rsidDel="007A3D47">
                <w:rPr>
                  <w:rFonts w:ascii="Times New Roman" w:eastAsia="华文新魏" w:hAnsi="Times New Roman" w:cs="Times New Roman"/>
                  <w:color w:val="000000"/>
                  <w:kern w:val="24"/>
                  <w:sz w:val="24"/>
                  <w:szCs w:val="24"/>
                </w:rPr>
                <w:delText>OR2= 1/OR3≠1</w:delText>
              </w:r>
            </w:del>
          </w:p>
          <w:p w:rsidR="00AA0482" w:rsidRPr="00AA0482" w:rsidDel="007A3D47" w:rsidRDefault="00AA0482" w:rsidP="003C6FC8">
            <w:pPr>
              <w:widowControl/>
              <w:jc w:val="center"/>
              <w:rPr>
                <w:del w:id="202" w:author="Tlexander guo" w:date="2013-07-02T20:25:00Z"/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del w:id="203" w:author="Tlexander guo" w:date="2013-07-02T20:25:00Z">
              <w:r w:rsidRPr="00AA0482" w:rsidDel="007A3D47">
                <w:rPr>
                  <w:rFonts w:ascii="Times New Roman" w:eastAsia="华文新魏" w:hAnsi="Times New Roman" w:cs="Times New Roman"/>
                  <w:color w:val="000000"/>
                  <w:kern w:val="24"/>
                  <w:sz w:val="24"/>
                  <w:szCs w:val="24"/>
                </w:rPr>
                <w:delText>and OR1=1</w:delText>
              </w:r>
            </w:del>
          </w:p>
        </w:tc>
        <w:tc>
          <w:tcPr>
            <w:tcW w:w="3685" w:type="dxa"/>
            <w:vAlign w:val="center"/>
            <w:hideMark/>
          </w:tcPr>
          <w:p w:rsidR="00AA0482" w:rsidRPr="00AA0482" w:rsidDel="007A3D47" w:rsidRDefault="00AA0482" w:rsidP="003C6FC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04" w:author="Tlexander guo" w:date="2013-07-02T20:25:00Z"/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del w:id="205" w:author="Tlexander guo" w:date="2013-07-02T20:25:00Z">
              <w:r w:rsidRPr="00AA0482" w:rsidDel="007A3D47">
                <w:rPr>
                  <w:rFonts w:ascii="Times New Roman" w:eastAsia="华文新魏" w:hAnsi="Times New Roman" w:cs="Times New Roman"/>
                  <w:color w:val="000000"/>
                  <w:kern w:val="24"/>
                  <w:sz w:val="24"/>
                  <w:szCs w:val="24"/>
                </w:rPr>
                <w:delText>P</w:delText>
              </w:r>
              <w:r w:rsidRPr="00AA0482" w:rsidDel="007A3D47">
                <w:rPr>
                  <w:rFonts w:ascii="Times New Roman" w:eastAsia="华文新魏" w:hAnsi="Times New Roman" w:cs="Times New Roman"/>
                  <w:color w:val="000000"/>
                  <w:kern w:val="24"/>
                  <w:position w:val="-9"/>
                  <w:sz w:val="24"/>
                  <w:szCs w:val="24"/>
                  <w:vertAlign w:val="subscript"/>
                </w:rPr>
                <w:delText>OR2</w:delText>
              </w:r>
              <w:r w:rsidRPr="00AA0482" w:rsidDel="007A3D47">
                <w:rPr>
                  <w:rFonts w:ascii="Times New Roman" w:eastAsia="华文新魏" w:hAnsi="Times New Roman" w:cs="Times New Roman"/>
                  <w:color w:val="000000"/>
                  <w:kern w:val="24"/>
                  <w:sz w:val="24"/>
                  <w:szCs w:val="24"/>
                </w:rPr>
                <w:delText xml:space="preserve"> and P</w:delText>
              </w:r>
              <w:r w:rsidRPr="00AA0482" w:rsidDel="007A3D47">
                <w:rPr>
                  <w:rFonts w:ascii="Times New Roman" w:eastAsia="华文新魏" w:hAnsi="Times New Roman" w:cs="Times New Roman"/>
                  <w:color w:val="000000"/>
                  <w:kern w:val="24"/>
                  <w:position w:val="-9"/>
                  <w:sz w:val="24"/>
                  <w:szCs w:val="24"/>
                  <w:vertAlign w:val="subscript"/>
                </w:rPr>
                <w:delText>OR3</w:delText>
              </w:r>
              <w:r w:rsidRPr="00AA0482" w:rsidDel="007A3D47">
                <w:rPr>
                  <w:rFonts w:ascii="Times New Roman" w:eastAsia="华文新魏" w:hAnsi="Times New Roman" w:cs="Times New Roman"/>
                  <w:color w:val="000000"/>
                  <w:kern w:val="24"/>
                  <w:sz w:val="24"/>
                  <w:szCs w:val="24"/>
                </w:rPr>
                <w:delText>&lt;0.05,</w:delText>
              </w:r>
              <w:r w:rsidR="00FE04E9" w:rsidDel="007A3D47">
                <w:rPr>
                  <w:rFonts w:ascii="Times New Roman" w:eastAsia="华文新魏" w:hAnsi="Times New Roman" w:cs="Times New Roman" w:hint="eastAsia"/>
                  <w:color w:val="000000"/>
                  <w:kern w:val="24"/>
                  <w:sz w:val="24"/>
                  <w:szCs w:val="24"/>
                </w:rPr>
                <w:delText xml:space="preserve"> </w:delText>
              </w:r>
              <w:r w:rsidRPr="00AA0482" w:rsidDel="007A3D47">
                <w:rPr>
                  <w:rFonts w:ascii="Times New Roman" w:eastAsia="华文新魏" w:hAnsi="Times New Roman" w:cs="Times New Roman"/>
                  <w:color w:val="000000"/>
                  <w:kern w:val="24"/>
                  <w:sz w:val="24"/>
                  <w:szCs w:val="24"/>
                </w:rPr>
                <w:delText>P</w:delText>
              </w:r>
              <w:r w:rsidRPr="00AA0482" w:rsidDel="007A3D47">
                <w:rPr>
                  <w:rFonts w:ascii="Times New Roman" w:eastAsia="华文新魏" w:hAnsi="Times New Roman" w:cs="Times New Roman"/>
                  <w:color w:val="000000"/>
                  <w:kern w:val="24"/>
                  <w:position w:val="-9"/>
                  <w:sz w:val="24"/>
                  <w:szCs w:val="24"/>
                  <w:vertAlign w:val="subscript"/>
                </w:rPr>
                <w:delText>OR1</w:delText>
              </w:r>
              <w:r w:rsidRPr="00AA0482" w:rsidDel="007A3D47">
                <w:rPr>
                  <w:rFonts w:ascii="Times New Roman" w:eastAsia="华文新魏" w:hAnsi="Times New Roman" w:cs="Times New Roman"/>
                  <w:color w:val="000000"/>
                  <w:kern w:val="24"/>
                  <w:sz w:val="24"/>
                  <w:szCs w:val="24"/>
                </w:rPr>
                <w:delText>&gt;0.05</w:delText>
              </w:r>
            </w:del>
          </w:p>
        </w:tc>
        <w:tc>
          <w:tcPr>
            <w:tcW w:w="2694" w:type="dxa"/>
            <w:vAlign w:val="center"/>
            <w:hideMark/>
          </w:tcPr>
          <w:p w:rsidR="00AA0482" w:rsidRPr="00AD013F" w:rsidDel="007A3D47" w:rsidRDefault="00AA0482" w:rsidP="003C6FC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06" w:author="Tlexander guo" w:date="2013-07-02T20:25:00Z"/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del w:id="207" w:author="Tlexander guo" w:date="2013-07-02T20:25:00Z">
              <w:r w:rsidRPr="00AD013F" w:rsidDel="007A3D47">
                <w:rPr>
                  <w:rFonts w:ascii="Times New Roman" w:eastAsia="华文新魏" w:hAnsi="Times New Roman" w:cs="Times New Roman"/>
                  <w:color w:val="000000"/>
                  <w:kern w:val="24"/>
                  <w:sz w:val="28"/>
                  <w:szCs w:val="28"/>
                </w:rPr>
                <w:delText>overdominant model</w:delText>
              </w:r>
            </w:del>
          </w:p>
        </w:tc>
      </w:tr>
      <w:tr w:rsidR="00AA0482" w:rsidRPr="00AA0482" w:rsidDel="007A3D47" w:rsidTr="003C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  <w:jc w:val="center"/>
          <w:del w:id="208" w:author="Tlexander guo" w:date="2013-07-02T20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  <w:vAlign w:val="center"/>
            <w:hideMark/>
          </w:tcPr>
          <w:p w:rsidR="00AA0482" w:rsidRPr="00AA0482" w:rsidDel="007A3D47" w:rsidRDefault="00AA0482" w:rsidP="003C6FC8">
            <w:pPr>
              <w:widowControl/>
              <w:jc w:val="center"/>
              <w:rPr>
                <w:del w:id="209" w:author="Tlexander guo" w:date="2013-07-02T20:25:00Z"/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del w:id="210" w:author="Tlexander guo" w:date="2013-07-02T20:25:00Z">
              <w:r w:rsidRPr="00AA0482" w:rsidDel="007A3D47">
                <w:rPr>
                  <w:rFonts w:ascii="Times New Roman" w:eastAsia="华文新魏" w:hAnsi="Times New Roman" w:cs="Times New Roman"/>
                  <w:color w:val="000000"/>
                  <w:kern w:val="24"/>
                  <w:sz w:val="24"/>
                  <w:szCs w:val="24"/>
                </w:rPr>
                <w:delText>OR1&gt;OR2&gt;1</w:delText>
              </w:r>
            </w:del>
          </w:p>
          <w:p w:rsidR="00AA0482" w:rsidRPr="00AA0482" w:rsidDel="007A3D47" w:rsidRDefault="00AA0482" w:rsidP="003C6FC8">
            <w:pPr>
              <w:widowControl/>
              <w:jc w:val="center"/>
              <w:rPr>
                <w:del w:id="211" w:author="Tlexander guo" w:date="2013-07-02T20:25:00Z"/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del w:id="212" w:author="Tlexander guo" w:date="2013-07-02T20:25:00Z">
              <w:r w:rsidRPr="00AA0482" w:rsidDel="007A3D47">
                <w:rPr>
                  <w:rFonts w:ascii="Times New Roman" w:eastAsia="华文新魏" w:hAnsi="Times New Roman" w:cs="Times New Roman"/>
                  <w:color w:val="000000"/>
                  <w:kern w:val="24"/>
                  <w:sz w:val="24"/>
                  <w:szCs w:val="24"/>
                </w:rPr>
                <w:delText>and OR1&gt;OR3&gt;1</w:delText>
              </w:r>
            </w:del>
          </w:p>
        </w:tc>
        <w:tc>
          <w:tcPr>
            <w:tcW w:w="3685" w:type="dxa"/>
            <w:vAlign w:val="center"/>
            <w:hideMark/>
          </w:tcPr>
          <w:p w:rsidR="00AA0482" w:rsidRPr="00AA0482" w:rsidDel="007A3D47" w:rsidRDefault="00AA0482" w:rsidP="003C6FC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13" w:author="Tlexander guo" w:date="2013-07-02T20:25:00Z"/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del w:id="214" w:author="Tlexander guo" w:date="2013-07-02T20:25:00Z">
              <w:r w:rsidRPr="00AA0482" w:rsidDel="007A3D47">
                <w:rPr>
                  <w:rFonts w:ascii="Times New Roman" w:eastAsia="华文新魏" w:hAnsi="Times New Roman" w:cs="Times New Roman"/>
                  <w:color w:val="000000"/>
                  <w:kern w:val="24"/>
                  <w:sz w:val="24"/>
                  <w:szCs w:val="24"/>
                </w:rPr>
                <w:delText>P</w:delText>
              </w:r>
              <w:r w:rsidRPr="00AA0482" w:rsidDel="007A3D47">
                <w:rPr>
                  <w:rFonts w:ascii="Times New Roman" w:eastAsia="华文新魏" w:hAnsi="Times New Roman" w:cs="Times New Roman"/>
                  <w:color w:val="000000"/>
                  <w:kern w:val="24"/>
                  <w:position w:val="-9"/>
                  <w:sz w:val="24"/>
                  <w:szCs w:val="24"/>
                  <w:vertAlign w:val="subscript"/>
                </w:rPr>
                <w:delText>OR1</w:delText>
              </w:r>
              <w:r w:rsidR="00FE04E9" w:rsidRPr="00AA0482" w:rsidDel="007A3D47">
                <w:rPr>
                  <w:rFonts w:ascii="Times New Roman" w:eastAsia="华文新魏" w:hAnsi="Times New Roman" w:cs="Times New Roman"/>
                  <w:color w:val="000000"/>
                  <w:kern w:val="24"/>
                  <w:sz w:val="24"/>
                  <w:szCs w:val="24"/>
                </w:rPr>
                <w:delText>,</w:delText>
              </w:r>
              <w:r w:rsidR="00FE04E9" w:rsidDel="007A3D47">
                <w:rPr>
                  <w:rFonts w:ascii="Times New Roman" w:eastAsia="华文新魏" w:hAnsi="Times New Roman" w:cs="Times New Roman" w:hint="eastAsia"/>
                  <w:color w:val="000000"/>
                  <w:kern w:val="24"/>
                  <w:sz w:val="24"/>
                  <w:szCs w:val="24"/>
                </w:rPr>
                <w:delText xml:space="preserve"> </w:delText>
              </w:r>
              <w:r w:rsidRPr="00AA0482" w:rsidDel="007A3D47">
                <w:rPr>
                  <w:rFonts w:ascii="Times New Roman" w:eastAsia="华文新魏" w:hAnsi="Times New Roman" w:cs="Times New Roman"/>
                  <w:color w:val="000000"/>
                  <w:kern w:val="24"/>
                  <w:sz w:val="24"/>
                  <w:szCs w:val="24"/>
                </w:rPr>
                <w:delText>P</w:delText>
              </w:r>
              <w:r w:rsidRPr="00AA0482" w:rsidDel="007A3D47">
                <w:rPr>
                  <w:rFonts w:ascii="Times New Roman" w:eastAsia="华文新魏" w:hAnsi="Times New Roman" w:cs="Times New Roman"/>
                  <w:color w:val="000000"/>
                  <w:kern w:val="24"/>
                  <w:position w:val="-9"/>
                  <w:sz w:val="24"/>
                  <w:szCs w:val="24"/>
                  <w:vertAlign w:val="subscript"/>
                </w:rPr>
                <w:delText>OR2</w:delText>
              </w:r>
              <w:r w:rsidRPr="00AA0482" w:rsidDel="007A3D47">
                <w:rPr>
                  <w:rFonts w:ascii="Times New Roman" w:eastAsia="华文新魏" w:hAnsi="Times New Roman" w:cs="Times New Roman"/>
                  <w:color w:val="000000"/>
                  <w:kern w:val="24"/>
                  <w:sz w:val="24"/>
                  <w:szCs w:val="24"/>
                </w:rPr>
                <w:delText xml:space="preserve"> and P</w:delText>
              </w:r>
              <w:r w:rsidRPr="00AA0482" w:rsidDel="007A3D47">
                <w:rPr>
                  <w:rFonts w:ascii="Times New Roman" w:eastAsia="华文新魏" w:hAnsi="Times New Roman" w:cs="Times New Roman"/>
                  <w:color w:val="000000"/>
                  <w:kern w:val="24"/>
                  <w:position w:val="-9"/>
                  <w:sz w:val="24"/>
                  <w:szCs w:val="24"/>
                  <w:vertAlign w:val="subscript"/>
                </w:rPr>
                <w:delText>OR3</w:delText>
              </w:r>
              <w:r w:rsidRPr="00AA0482" w:rsidDel="007A3D47">
                <w:rPr>
                  <w:rFonts w:ascii="Times New Roman" w:eastAsia="华文新魏" w:hAnsi="Times New Roman" w:cs="Times New Roman"/>
                  <w:color w:val="000000"/>
                  <w:kern w:val="24"/>
                  <w:sz w:val="24"/>
                  <w:szCs w:val="24"/>
                </w:rPr>
                <w:delText>&lt;0.05</w:delText>
              </w:r>
            </w:del>
          </w:p>
        </w:tc>
        <w:tc>
          <w:tcPr>
            <w:tcW w:w="2694" w:type="dxa"/>
            <w:vAlign w:val="center"/>
            <w:hideMark/>
          </w:tcPr>
          <w:p w:rsidR="00AA0482" w:rsidRPr="00AD013F" w:rsidDel="007A3D47" w:rsidRDefault="00AA0482" w:rsidP="003C6FC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15" w:author="Tlexander guo" w:date="2013-07-02T20:25:00Z"/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del w:id="216" w:author="Tlexander guo" w:date="2013-07-02T20:25:00Z">
              <w:r w:rsidRPr="00AD013F" w:rsidDel="007A3D47">
                <w:rPr>
                  <w:rFonts w:ascii="Times New Roman" w:eastAsia="华文新魏" w:hAnsi="Times New Roman" w:cs="Times New Roman"/>
                  <w:color w:val="000000"/>
                  <w:kern w:val="24"/>
                  <w:sz w:val="28"/>
                  <w:szCs w:val="28"/>
                </w:rPr>
                <w:delText>codominant model</w:delText>
              </w:r>
            </w:del>
          </w:p>
        </w:tc>
      </w:tr>
    </w:tbl>
    <w:p w:rsidR="007A3D47" w:rsidRPr="00156F63" w:rsidRDefault="007A3D47" w:rsidP="007A3D47">
      <w:pPr>
        <w:widowControl/>
        <w:textAlignment w:val="baseline"/>
        <w:rPr>
          <w:ins w:id="217" w:author="Tlexander guo" w:date="2013-07-02T20:25:00Z"/>
          <w:rFonts w:ascii="宋体" w:eastAsia="宋体" w:hAnsi="宋体" w:cs="宋体"/>
          <w:kern w:val="0"/>
          <w:sz w:val="22"/>
        </w:rPr>
      </w:pPr>
      <w:ins w:id="218" w:author="Tlexander guo" w:date="2013-07-02T20:25:00Z">
        <w:r w:rsidRPr="00156F63">
          <w:rPr>
            <w:rFonts w:ascii="Times New Roman" w:eastAsia="宋体" w:hAnsi="Times New Roman" w:cs="Times New Roman"/>
            <w:b/>
            <w:bCs/>
            <w:color w:val="000000"/>
            <w:kern w:val="24"/>
            <w:sz w:val="22"/>
          </w:rPr>
          <w:t>Table 1</w:t>
        </w:r>
        <w:r w:rsidRPr="00156F63">
          <w:rPr>
            <w:rFonts w:ascii="Times New Roman" w:eastAsia="宋体" w:hAnsi="Times New Roman" w:cs="Times New Roman"/>
            <w:color w:val="000000"/>
            <w:kern w:val="24"/>
            <w:sz w:val="22"/>
          </w:rPr>
          <w:t>.</w:t>
        </w:r>
        <w:r w:rsidRPr="00156F63">
          <w:rPr>
            <w:rFonts w:ascii="Times New Roman" w:eastAsia="宋体" w:hAnsi="Times New Roman" w:cs="Times New Roman" w:hint="eastAsia"/>
            <w:color w:val="000000"/>
            <w:kern w:val="24"/>
            <w:sz w:val="22"/>
          </w:rPr>
          <w:t xml:space="preserve"> </w:t>
        </w:r>
        <w:r w:rsidRPr="00156F63">
          <w:rPr>
            <w:rFonts w:ascii="Times New Roman" w:eastAsia="宋体" w:hAnsi="Times New Roman" w:cs="Times New Roman"/>
            <w:color w:val="000000"/>
            <w:kern w:val="24"/>
            <w:sz w:val="22"/>
          </w:rPr>
          <w:t xml:space="preserve">The quality assessment scale for </w:t>
        </w:r>
        <w:r>
          <w:rPr>
            <w:rFonts w:ascii="Times New Roman" w:eastAsia="宋体" w:hAnsi="Times New Roman" w:cs="Times New Roman"/>
            <w:color w:val="000000"/>
            <w:kern w:val="24"/>
            <w:sz w:val="22"/>
          </w:rPr>
          <w:t xml:space="preserve">study </w:t>
        </w:r>
        <w:r w:rsidRPr="00E35063">
          <w:rPr>
            <w:rFonts w:ascii="Times New Roman" w:eastAsia="宋体" w:hAnsi="Times New Roman" w:cs="Times New Roman"/>
            <w:color w:val="000000"/>
            <w:kern w:val="24"/>
            <w:sz w:val="22"/>
          </w:rPr>
          <w:t>recruit</w:t>
        </w:r>
        <w:r w:rsidRPr="00156F63">
          <w:rPr>
            <w:rFonts w:ascii="Times New Roman" w:eastAsia="宋体" w:hAnsi="Times New Roman" w:cs="Times New Roman"/>
            <w:color w:val="000000"/>
            <w:kern w:val="24"/>
            <w:sz w:val="22"/>
          </w:rPr>
          <w:t xml:space="preserve"> </w:t>
        </w:r>
        <w:r>
          <w:rPr>
            <w:rFonts w:ascii="Times New Roman" w:eastAsia="宋体" w:hAnsi="Times New Roman" w:cs="Times New Roman"/>
            <w:color w:val="000000"/>
            <w:kern w:val="24"/>
            <w:sz w:val="22"/>
          </w:rPr>
          <w:t>in current study</w:t>
        </w:r>
        <w:r w:rsidRPr="00156F63" w:rsidDel="003838DC">
          <w:rPr>
            <w:rFonts w:ascii="Times New Roman" w:eastAsia="宋体" w:hAnsi="Times New Roman" w:cs="Times New Roman"/>
            <w:color w:val="000000"/>
            <w:kern w:val="24"/>
            <w:sz w:val="22"/>
          </w:rPr>
          <w:t xml:space="preserve"> </w:t>
        </w:r>
      </w:ins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65"/>
        <w:gridCol w:w="717"/>
      </w:tblGrid>
      <w:tr w:rsidR="007A3D47" w:rsidRPr="00156F63" w:rsidTr="00156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  <w:ins w:id="219" w:author="Tlexander guo" w:date="2013-07-02T20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:rsidR="007A3D47" w:rsidRPr="00156F63" w:rsidRDefault="007A3D47" w:rsidP="00156F63">
            <w:pPr>
              <w:widowControl/>
              <w:jc w:val="center"/>
              <w:rPr>
                <w:ins w:id="220" w:author="Tlexander guo" w:date="2013-07-02T20:25:00Z"/>
                <w:rFonts w:ascii="Arial" w:eastAsia="宋体" w:hAnsi="Arial" w:cs="Arial"/>
                <w:b w:val="0"/>
                <w:kern w:val="0"/>
                <w:sz w:val="22"/>
              </w:rPr>
            </w:pPr>
            <w:ins w:id="221" w:author="Tlexander guo" w:date="2013-07-02T20:25:00Z">
              <w:r w:rsidRPr="00156F63">
                <w:rPr>
                  <w:rFonts w:ascii="Times New Roman" w:eastAsia="宋体" w:hAnsi="Times New Roman" w:cs="Times New Roman"/>
                  <w:b w:val="0"/>
                  <w:color w:val="000000"/>
                  <w:sz w:val="22"/>
                </w:rPr>
                <w:t xml:space="preserve">Criteria </w:t>
              </w:r>
            </w:ins>
          </w:p>
        </w:tc>
        <w:tc>
          <w:tcPr>
            <w:tcW w:w="0" w:type="auto"/>
            <w:shd w:val="clear" w:color="auto" w:fill="auto"/>
            <w:hideMark/>
          </w:tcPr>
          <w:p w:rsidR="007A3D47" w:rsidRPr="00156F63" w:rsidRDefault="007A3D47" w:rsidP="00156F63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22" w:author="Tlexander guo" w:date="2013-07-02T20:25:00Z"/>
                <w:rFonts w:ascii="Arial" w:eastAsia="宋体" w:hAnsi="Arial" w:cs="Arial"/>
                <w:b w:val="0"/>
                <w:kern w:val="0"/>
                <w:sz w:val="22"/>
              </w:rPr>
            </w:pPr>
            <w:ins w:id="223" w:author="Tlexander guo" w:date="2013-07-02T20:25:00Z">
              <w:r w:rsidRPr="00156F63">
                <w:rPr>
                  <w:rFonts w:ascii="Times New Roman" w:eastAsia="宋体" w:hAnsi="Times New Roman" w:cs="Times New Roman"/>
                  <w:b w:val="0"/>
                  <w:color w:val="000000"/>
                  <w:sz w:val="22"/>
                </w:rPr>
                <w:t xml:space="preserve">Score </w:t>
              </w:r>
            </w:ins>
          </w:p>
        </w:tc>
      </w:tr>
      <w:tr w:rsidR="007A3D47" w:rsidRPr="00156F63" w:rsidTr="0015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ins w:id="224" w:author="Tlexander guo" w:date="2013-07-02T20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:rsidR="007A3D47" w:rsidRPr="00156F63" w:rsidRDefault="007A3D47" w:rsidP="00156F63">
            <w:pPr>
              <w:widowControl/>
              <w:jc w:val="left"/>
              <w:rPr>
                <w:ins w:id="225" w:author="Tlexander guo" w:date="2013-07-02T20:25:00Z"/>
                <w:rFonts w:ascii="Arial" w:eastAsia="宋体" w:hAnsi="Arial" w:cs="Arial"/>
                <w:kern w:val="0"/>
                <w:sz w:val="22"/>
              </w:rPr>
            </w:pPr>
            <w:ins w:id="226" w:author="Tlexander guo" w:date="2013-07-02T20:25:00Z">
              <w:r w:rsidRPr="00156F63">
                <w:rPr>
                  <w:rFonts w:ascii="Times New Roman" w:eastAsia="宋体" w:hAnsi="Times New Roman" w:cs="Times New Roman"/>
                  <w:color w:val="000000"/>
                  <w:sz w:val="22"/>
                </w:rPr>
                <w:t xml:space="preserve">Gout-type described </w:t>
              </w:r>
            </w:ins>
          </w:p>
        </w:tc>
        <w:tc>
          <w:tcPr>
            <w:tcW w:w="0" w:type="auto"/>
            <w:shd w:val="clear" w:color="auto" w:fill="auto"/>
            <w:hideMark/>
          </w:tcPr>
          <w:p w:rsidR="007A3D47" w:rsidRPr="00156F63" w:rsidRDefault="007A3D47" w:rsidP="00156F6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27" w:author="Tlexander guo" w:date="2013-07-02T20:25:00Z"/>
                <w:rFonts w:ascii="Arial" w:eastAsia="宋体" w:hAnsi="Arial" w:cs="Arial"/>
                <w:kern w:val="0"/>
                <w:sz w:val="22"/>
              </w:rPr>
            </w:pPr>
          </w:p>
        </w:tc>
      </w:tr>
      <w:tr w:rsidR="007A3D47" w:rsidRPr="00156F63" w:rsidTr="00156F63">
        <w:trPr>
          <w:trHeight w:val="382"/>
          <w:ins w:id="228" w:author="Tlexander guo" w:date="2013-07-02T20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:rsidR="007A3D47" w:rsidRPr="00156F63" w:rsidRDefault="007A3D47" w:rsidP="00156F63">
            <w:pPr>
              <w:widowControl/>
              <w:jc w:val="left"/>
              <w:rPr>
                <w:ins w:id="229" w:author="Tlexander guo" w:date="2013-07-02T20:25:00Z"/>
                <w:rFonts w:ascii="Arial" w:eastAsia="宋体" w:hAnsi="Arial" w:cs="Arial"/>
                <w:b w:val="0"/>
                <w:kern w:val="0"/>
                <w:sz w:val="22"/>
              </w:rPr>
            </w:pPr>
            <w:ins w:id="230" w:author="Tlexander guo" w:date="2013-07-02T20:25:00Z">
              <w:r w:rsidRPr="00156F63">
                <w:rPr>
                  <w:rFonts w:ascii="Times New Roman" w:eastAsia="宋体" w:hAnsi="Times New Roman" w:cs="Times New Roman"/>
                  <w:b w:val="0"/>
                  <w:color w:val="000000"/>
                  <w:sz w:val="22"/>
                </w:rPr>
                <w:t xml:space="preserve">    described </w:t>
              </w:r>
            </w:ins>
          </w:p>
        </w:tc>
        <w:tc>
          <w:tcPr>
            <w:tcW w:w="0" w:type="auto"/>
            <w:shd w:val="clear" w:color="auto" w:fill="auto"/>
            <w:hideMark/>
          </w:tcPr>
          <w:p w:rsidR="007A3D47" w:rsidRPr="00156F63" w:rsidRDefault="007A3D47" w:rsidP="00156F6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1" w:author="Tlexander guo" w:date="2013-07-02T20:25:00Z"/>
                <w:rFonts w:ascii="Arial" w:eastAsia="宋体" w:hAnsi="Arial" w:cs="Arial"/>
                <w:kern w:val="0"/>
                <w:sz w:val="22"/>
              </w:rPr>
            </w:pPr>
            <w:ins w:id="232" w:author="Tlexander guo" w:date="2013-07-02T20:25:00Z">
              <w:r w:rsidRPr="00156F63">
                <w:rPr>
                  <w:rFonts w:ascii="Times New Roman" w:eastAsia="宋体" w:hAnsi="Times New Roman" w:cs="Times New Roman"/>
                  <w:color w:val="000000"/>
                  <w:sz w:val="22"/>
                </w:rPr>
                <w:t>1</w:t>
              </w:r>
            </w:ins>
          </w:p>
        </w:tc>
      </w:tr>
      <w:tr w:rsidR="007A3D47" w:rsidRPr="00156F63" w:rsidTr="0015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ins w:id="233" w:author="Tlexander guo" w:date="2013-07-02T20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:rsidR="007A3D47" w:rsidRPr="00156F63" w:rsidRDefault="007A3D47" w:rsidP="00156F63">
            <w:pPr>
              <w:widowControl/>
              <w:jc w:val="left"/>
              <w:rPr>
                <w:ins w:id="234" w:author="Tlexander guo" w:date="2013-07-02T20:25:00Z"/>
                <w:rFonts w:ascii="Arial" w:eastAsia="宋体" w:hAnsi="Arial" w:cs="Arial"/>
                <w:b w:val="0"/>
                <w:kern w:val="0"/>
                <w:sz w:val="22"/>
              </w:rPr>
            </w:pPr>
            <w:ins w:id="235" w:author="Tlexander guo" w:date="2013-07-02T20:25:00Z">
              <w:r w:rsidRPr="00156F63">
                <w:rPr>
                  <w:rFonts w:ascii="Times New Roman" w:eastAsia="宋体" w:hAnsi="Times New Roman" w:cs="Times New Roman"/>
                  <w:b w:val="0"/>
                  <w:color w:val="000000"/>
                  <w:sz w:val="22"/>
                </w:rPr>
                <w:t xml:space="preserve">    no described </w:t>
              </w:r>
            </w:ins>
          </w:p>
        </w:tc>
        <w:tc>
          <w:tcPr>
            <w:tcW w:w="0" w:type="auto"/>
            <w:shd w:val="clear" w:color="auto" w:fill="auto"/>
            <w:hideMark/>
          </w:tcPr>
          <w:p w:rsidR="007A3D47" w:rsidRPr="00156F63" w:rsidRDefault="007A3D47" w:rsidP="00156F6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36" w:author="Tlexander guo" w:date="2013-07-02T20:25:00Z"/>
                <w:rFonts w:ascii="Arial" w:eastAsia="宋体" w:hAnsi="Arial" w:cs="Arial"/>
                <w:kern w:val="0"/>
                <w:sz w:val="22"/>
              </w:rPr>
            </w:pPr>
            <w:ins w:id="237" w:author="Tlexander guo" w:date="2013-07-02T20:25:00Z">
              <w:r w:rsidRPr="00156F63">
                <w:rPr>
                  <w:rFonts w:ascii="Times New Roman" w:eastAsia="宋体" w:hAnsi="Times New Roman" w:cs="Times New Roman"/>
                  <w:color w:val="000000"/>
                  <w:sz w:val="22"/>
                </w:rPr>
                <w:t>0</w:t>
              </w:r>
            </w:ins>
          </w:p>
        </w:tc>
      </w:tr>
      <w:tr w:rsidR="007A3D47" w:rsidRPr="00156F63" w:rsidTr="00156F63">
        <w:trPr>
          <w:trHeight w:val="382"/>
          <w:ins w:id="238" w:author="Tlexander guo" w:date="2013-07-02T20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:rsidR="007A3D47" w:rsidRPr="00156F63" w:rsidRDefault="007A3D47" w:rsidP="00156F63">
            <w:pPr>
              <w:widowControl/>
              <w:jc w:val="left"/>
              <w:rPr>
                <w:ins w:id="239" w:author="Tlexander guo" w:date="2013-07-02T20:25:00Z"/>
                <w:rFonts w:ascii="Arial" w:eastAsia="宋体" w:hAnsi="Arial" w:cs="Arial"/>
                <w:kern w:val="0"/>
                <w:sz w:val="22"/>
              </w:rPr>
            </w:pPr>
            <w:ins w:id="240" w:author="Tlexander guo" w:date="2013-07-02T20:25:00Z">
              <w:r w:rsidRPr="00156F63">
                <w:rPr>
                  <w:rFonts w:ascii="Times New Roman" w:eastAsia="宋体" w:hAnsi="Times New Roman" w:cs="Times New Roman"/>
                  <w:color w:val="000000"/>
                  <w:sz w:val="22"/>
                </w:rPr>
                <w:t xml:space="preserve">Quality control of genotyping methods </w:t>
              </w:r>
            </w:ins>
          </w:p>
        </w:tc>
        <w:tc>
          <w:tcPr>
            <w:tcW w:w="0" w:type="auto"/>
            <w:shd w:val="clear" w:color="auto" w:fill="auto"/>
            <w:hideMark/>
          </w:tcPr>
          <w:p w:rsidR="007A3D47" w:rsidRPr="00156F63" w:rsidRDefault="007A3D47" w:rsidP="00156F6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1" w:author="Tlexander guo" w:date="2013-07-02T20:25:00Z"/>
                <w:rFonts w:ascii="Arial" w:eastAsia="宋体" w:hAnsi="Arial" w:cs="Arial"/>
                <w:kern w:val="0"/>
                <w:sz w:val="22"/>
              </w:rPr>
            </w:pPr>
          </w:p>
        </w:tc>
      </w:tr>
      <w:tr w:rsidR="007A3D47" w:rsidRPr="00156F63" w:rsidTr="0015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ins w:id="242" w:author="Tlexander guo" w:date="2013-07-02T20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:rsidR="007A3D47" w:rsidRPr="00156F63" w:rsidRDefault="007A3D47" w:rsidP="00156F63">
            <w:pPr>
              <w:widowControl/>
              <w:jc w:val="left"/>
              <w:rPr>
                <w:ins w:id="243" w:author="Tlexander guo" w:date="2013-07-02T20:25:00Z"/>
                <w:rFonts w:ascii="Arial" w:eastAsia="宋体" w:hAnsi="Arial" w:cs="Arial"/>
                <w:b w:val="0"/>
                <w:kern w:val="0"/>
                <w:sz w:val="22"/>
              </w:rPr>
            </w:pPr>
            <w:ins w:id="244" w:author="Tlexander guo" w:date="2013-07-02T20:25:00Z">
              <w:r w:rsidRPr="00156F63">
                <w:rPr>
                  <w:rFonts w:ascii="Times New Roman" w:eastAsia="宋体" w:hAnsi="Times New Roman" w:cs="Times New Roman"/>
                  <w:b w:val="0"/>
                  <w:color w:val="000000"/>
                  <w:sz w:val="22"/>
                </w:rPr>
                <w:t xml:space="preserve">    DNA sequencing </w:t>
              </w:r>
            </w:ins>
          </w:p>
        </w:tc>
        <w:tc>
          <w:tcPr>
            <w:tcW w:w="0" w:type="auto"/>
            <w:shd w:val="clear" w:color="auto" w:fill="auto"/>
            <w:hideMark/>
          </w:tcPr>
          <w:p w:rsidR="007A3D47" w:rsidRPr="00156F63" w:rsidRDefault="007A3D47" w:rsidP="00156F6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45" w:author="Tlexander guo" w:date="2013-07-02T20:25:00Z"/>
                <w:rFonts w:ascii="Arial" w:eastAsia="宋体" w:hAnsi="Arial" w:cs="Arial"/>
                <w:kern w:val="0"/>
                <w:sz w:val="22"/>
              </w:rPr>
            </w:pPr>
            <w:ins w:id="246" w:author="Tlexander guo" w:date="2013-07-02T20:25:00Z">
              <w:r w:rsidRPr="00156F63">
                <w:rPr>
                  <w:rFonts w:ascii="Times New Roman" w:eastAsia="宋体" w:hAnsi="Times New Roman" w:cs="Times New Roman"/>
                  <w:color w:val="000000"/>
                  <w:sz w:val="22"/>
                </w:rPr>
                <w:t>2</w:t>
              </w:r>
            </w:ins>
          </w:p>
        </w:tc>
      </w:tr>
      <w:tr w:rsidR="007A3D47" w:rsidRPr="00156F63" w:rsidTr="00156F63">
        <w:trPr>
          <w:trHeight w:val="382"/>
          <w:ins w:id="247" w:author="Tlexander guo" w:date="2013-07-02T20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:rsidR="007A3D47" w:rsidRPr="00156F63" w:rsidRDefault="007A3D47" w:rsidP="00156F63">
            <w:pPr>
              <w:widowControl/>
              <w:jc w:val="left"/>
              <w:rPr>
                <w:ins w:id="248" w:author="Tlexander guo" w:date="2013-07-02T20:25:00Z"/>
                <w:rFonts w:ascii="Arial" w:eastAsia="宋体" w:hAnsi="Arial" w:cs="Arial"/>
                <w:b w:val="0"/>
                <w:kern w:val="0"/>
                <w:sz w:val="22"/>
              </w:rPr>
            </w:pPr>
            <w:ins w:id="249" w:author="Tlexander guo" w:date="2013-07-02T20:25:00Z">
              <w:r w:rsidRPr="00156F63">
                <w:rPr>
                  <w:rFonts w:ascii="Times New Roman" w:eastAsia="宋体" w:hAnsi="Times New Roman" w:cs="Times New Roman"/>
                  <w:b w:val="0"/>
                  <w:color w:val="000000"/>
                  <w:sz w:val="22"/>
                </w:rPr>
                <w:t xml:space="preserve">    Taqman, HRM and so on </w:t>
              </w:r>
            </w:ins>
          </w:p>
        </w:tc>
        <w:tc>
          <w:tcPr>
            <w:tcW w:w="0" w:type="auto"/>
            <w:shd w:val="clear" w:color="auto" w:fill="auto"/>
            <w:hideMark/>
          </w:tcPr>
          <w:p w:rsidR="007A3D47" w:rsidRPr="00156F63" w:rsidRDefault="007A3D47" w:rsidP="00156F6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0" w:author="Tlexander guo" w:date="2013-07-02T20:25:00Z"/>
                <w:rFonts w:ascii="Arial" w:eastAsia="宋体" w:hAnsi="Arial" w:cs="Arial"/>
                <w:kern w:val="0"/>
                <w:sz w:val="22"/>
              </w:rPr>
            </w:pPr>
            <w:ins w:id="251" w:author="Tlexander guo" w:date="2013-07-02T20:25:00Z">
              <w:r w:rsidRPr="00156F63">
                <w:rPr>
                  <w:rFonts w:ascii="Times New Roman" w:eastAsia="宋体" w:hAnsi="Times New Roman" w:cs="Times New Roman"/>
                  <w:color w:val="000000"/>
                  <w:sz w:val="22"/>
                </w:rPr>
                <w:t>1</w:t>
              </w:r>
            </w:ins>
          </w:p>
        </w:tc>
      </w:tr>
      <w:tr w:rsidR="007A3D47" w:rsidRPr="00156F63" w:rsidTr="0015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ins w:id="252" w:author="Tlexander guo" w:date="2013-07-02T20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:rsidR="007A3D47" w:rsidRPr="00156F63" w:rsidRDefault="007A3D47" w:rsidP="00156F63">
            <w:pPr>
              <w:widowControl/>
              <w:jc w:val="left"/>
              <w:rPr>
                <w:ins w:id="253" w:author="Tlexander guo" w:date="2013-07-02T20:25:00Z"/>
                <w:rFonts w:ascii="Arial" w:eastAsia="宋体" w:hAnsi="Arial" w:cs="Arial"/>
                <w:b w:val="0"/>
                <w:kern w:val="0"/>
                <w:sz w:val="22"/>
              </w:rPr>
            </w:pPr>
            <w:ins w:id="254" w:author="Tlexander guo" w:date="2013-07-02T20:25:00Z">
              <w:r w:rsidRPr="00156F63">
                <w:rPr>
                  <w:rFonts w:ascii="Times New Roman" w:eastAsia="宋体" w:hAnsi="Times New Roman" w:cs="Times New Roman"/>
                  <w:b w:val="0"/>
                  <w:color w:val="000000"/>
                  <w:sz w:val="22"/>
                </w:rPr>
                <w:t xml:space="preserve">    RFLP </w:t>
              </w:r>
            </w:ins>
          </w:p>
        </w:tc>
        <w:tc>
          <w:tcPr>
            <w:tcW w:w="0" w:type="auto"/>
            <w:shd w:val="clear" w:color="auto" w:fill="auto"/>
            <w:hideMark/>
          </w:tcPr>
          <w:p w:rsidR="007A3D47" w:rsidRPr="00156F63" w:rsidRDefault="007A3D47" w:rsidP="00156F6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55" w:author="Tlexander guo" w:date="2013-07-02T20:25:00Z"/>
                <w:rFonts w:ascii="Arial" w:eastAsia="宋体" w:hAnsi="Arial" w:cs="Arial"/>
                <w:kern w:val="0"/>
                <w:sz w:val="22"/>
              </w:rPr>
            </w:pPr>
            <w:ins w:id="256" w:author="Tlexander guo" w:date="2013-07-02T20:25:00Z">
              <w:r w:rsidRPr="00156F63">
                <w:rPr>
                  <w:rFonts w:ascii="Times New Roman" w:eastAsia="宋体" w:hAnsi="Times New Roman" w:cs="Times New Roman"/>
                  <w:color w:val="000000"/>
                  <w:sz w:val="22"/>
                </w:rPr>
                <w:t>0</w:t>
              </w:r>
            </w:ins>
          </w:p>
        </w:tc>
      </w:tr>
      <w:tr w:rsidR="007A3D47" w:rsidRPr="00156F63" w:rsidTr="00156F63">
        <w:trPr>
          <w:trHeight w:val="382"/>
          <w:ins w:id="257" w:author="Tlexander guo" w:date="2013-07-02T20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:rsidR="007A3D47" w:rsidRPr="00156F63" w:rsidRDefault="007A3D47" w:rsidP="00156F63">
            <w:pPr>
              <w:widowControl/>
              <w:jc w:val="left"/>
              <w:rPr>
                <w:ins w:id="258" w:author="Tlexander guo" w:date="2013-07-02T20:25:00Z"/>
                <w:rFonts w:ascii="Arial" w:eastAsia="宋体" w:hAnsi="Arial" w:cs="Arial"/>
                <w:kern w:val="0"/>
                <w:sz w:val="22"/>
              </w:rPr>
            </w:pPr>
            <w:ins w:id="259" w:author="Tlexander guo" w:date="2013-07-02T20:25:00Z">
              <w:r w:rsidRPr="00156F63">
                <w:rPr>
                  <w:rFonts w:ascii="Times New Roman" w:eastAsia="宋体" w:hAnsi="Times New Roman" w:cs="Times New Roman"/>
                  <w:color w:val="000000"/>
                  <w:sz w:val="22"/>
                </w:rPr>
                <w:t xml:space="preserve">Habits and customs or pathogenic factors described </w:t>
              </w:r>
            </w:ins>
          </w:p>
        </w:tc>
        <w:tc>
          <w:tcPr>
            <w:tcW w:w="0" w:type="auto"/>
            <w:shd w:val="clear" w:color="auto" w:fill="auto"/>
            <w:hideMark/>
          </w:tcPr>
          <w:p w:rsidR="007A3D47" w:rsidRPr="00156F63" w:rsidRDefault="007A3D47" w:rsidP="00156F6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0" w:author="Tlexander guo" w:date="2013-07-02T20:25:00Z"/>
                <w:rFonts w:ascii="Arial" w:eastAsia="宋体" w:hAnsi="Arial" w:cs="Arial"/>
                <w:kern w:val="0"/>
                <w:sz w:val="22"/>
              </w:rPr>
            </w:pPr>
          </w:p>
        </w:tc>
      </w:tr>
      <w:tr w:rsidR="007A3D47" w:rsidRPr="00156F63" w:rsidTr="0015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ins w:id="261" w:author="Tlexander guo" w:date="2013-07-02T20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:rsidR="007A3D47" w:rsidRPr="00156F63" w:rsidRDefault="007A3D47" w:rsidP="00156F63">
            <w:pPr>
              <w:widowControl/>
              <w:jc w:val="left"/>
              <w:rPr>
                <w:ins w:id="262" w:author="Tlexander guo" w:date="2013-07-02T20:25:00Z"/>
                <w:rFonts w:ascii="Arial" w:eastAsia="宋体" w:hAnsi="Arial" w:cs="Arial"/>
                <w:b w:val="0"/>
                <w:kern w:val="0"/>
                <w:sz w:val="22"/>
              </w:rPr>
            </w:pPr>
            <w:ins w:id="263" w:author="Tlexander guo" w:date="2013-07-02T20:25:00Z">
              <w:r w:rsidRPr="00156F63">
                <w:rPr>
                  <w:rFonts w:ascii="Times New Roman" w:eastAsia="宋体" w:hAnsi="Times New Roman" w:cs="Times New Roman"/>
                  <w:b w:val="0"/>
                  <w:color w:val="000000"/>
                  <w:sz w:val="22"/>
                </w:rPr>
                <w:t xml:space="preserve">    both described </w:t>
              </w:r>
            </w:ins>
          </w:p>
        </w:tc>
        <w:tc>
          <w:tcPr>
            <w:tcW w:w="0" w:type="auto"/>
            <w:shd w:val="clear" w:color="auto" w:fill="auto"/>
            <w:hideMark/>
          </w:tcPr>
          <w:p w:rsidR="007A3D47" w:rsidRPr="00156F63" w:rsidRDefault="007A3D47" w:rsidP="00156F6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64" w:author="Tlexander guo" w:date="2013-07-02T20:25:00Z"/>
                <w:rFonts w:ascii="Arial" w:eastAsia="宋体" w:hAnsi="Arial" w:cs="Arial"/>
                <w:kern w:val="0"/>
                <w:sz w:val="22"/>
              </w:rPr>
            </w:pPr>
            <w:ins w:id="265" w:author="Tlexander guo" w:date="2013-07-02T20:25:00Z">
              <w:r w:rsidRPr="00156F63">
                <w:rPr>
                  <w:rFonts w:ascii="Times New Roman" w:eastAsia="宋体" w:hAnsi="Times New Roman" w:cs="Times New Roman"/>
                  <w:color w:val="000000"/>
                  <w:sz w:val="22"/>
                </w:rPr>
                <w:t>2</w:t>
              </w:r>
            </w:ins>
          </w:p>
        </w:tc>
      </w:tr>
      <w:tr w:rsidR="007A3D47" w:rsidRPr="00156F63" w:rsidTr="00156F63">
        <w:trPr>
          <w:trHeight w:val="382"/>
          <w:ins w:id="266" w:author="Tlexander guo" w:date="2013-07-02T20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:rsidR="007A3D47" w:rsidRPr="00156F63" w:rsidRDefault="007A3D47" w:rsidP="00156F63">
            <w:pPr>
              <w:widowControl/>
              <w:jc w:val="left"/>
              <w:rPr>
                <w:ins w:id="267" w:author="Tlexander guo" w:date="2013-07-02T20:25:00Z"/>
                <w:rFonts w:ascii="Arial" w:eastAsia="宋体" w:hAnsi="Arial" w:cs="Arial"/>
                <w:b w:val="0"/>
                <w:kern w:val="0"/>
                <w:sz w:val="22"/>
              </w:rPr>
            </w:pPr>
            <w:ins w:id="268" w:author="Tlexander guo" w:date="2013-07-02T20:25:00Z">
              <w:r w:rsidRPr="00156F63">
                <w:rPr>
                  <w:rFonts w:ascii="Times New Roman" w:eastAsia="宋体" w:hAnsi="Times New Roman" w:cs="Times New Roman"/>
                  <w:b w:val="0"/>
                  <w:color w:val="000000"/>
                  <w:sz w:val="22"/>
                </w:rPr>
                <w:t xml:space="preserve">    only one described </w:t>
              </w:r>
            </w:ins>
          </w:p>
        </w:tc>
        <w:tc>
          <w:tcPr>
            <w:tcW w:w="0" w:type="auto"/>
            <w:shd w:val="clear" w:color="auto" w:fill="auto"/>
            <w:hideMark/>
          </w:tcPr>
          <w:p w:rsidR="007A3D47" w:rsidRPr="00156F63" w:rsidRDefault="007A3D47" w:rsidP="00156F6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9" w:author="Tlexander guo" w:date="2013-07-02T20:25:00Z"/>
                <w:rFonts w:ascii="Arial" w:eastAsia="宋体" w:hAnsi="Arial" w:cs="Arial"/>
                <w:kern w:val="0"/>
                <w:sz w:val="22"/>
              </w:rPr>
            </w:pPr>
            <w:ins w:id="270" w:author="Tlexander guo" w:date="2013-07-02T20:25:00Z">
              <w:r w:rsidRPr="00156F63">
                <w:rPr>
                  <w:rFonts w:ascii="Times New Roman" w:eastAsia="宋体" w:hAnsi="Times New Roman" w:cs="Times New Roman"/>
                  <w:color w:val="000000"/>
                  <w:sz w:val="22"/>
                </w:rPr>
                <w:t>1</w:t>
              </w:r>
            </w:ins>
          </w:p>
        </w:tc>
      </w:tr>
      <w:tr w:rsidR="007A3D47" w:rsidRPr="00156F63" w:rsidTr="0015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ins w:id="271" w:author="Tlexander guo" w:date="2013-07-02T20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:rsidR="007A3D47" w:rsidRPr="00156F63" w:rsidRDefault="007A3D47" w:rsidP="00156F63">
            <w:pPr>
              <w:widowControl/>
              <w:jc w:val="left"/>
              <w:rPr>
                <w:ins w:id="272" w:author="Tlexander guo" w:date="2013-07-02T20:25:00Z"/>
                <w:rFonts w:ascii="Arial" w:eastAsia="宋体" w:hAnsi="Arial" w:cs="Arial"/>
                <w:b w:val="0"/>
                <w:kern w:val="0"/>
                <w:sz w:val="22"/>
              </w:rPr>
            </w:pPr>
            <w:ins w:id="273" w:author="Tlexander guo" w:date="2013-07-02T20:25:00Z">
              <w:r w:rsidRPr="00156F63">
                <w:rPr>
                  <w:rFonts w:ascii="Times New Roman" w:eastAsia="宋体" w:hAnsi="Times New Roman" w:cs="Times New Roman"/>
                  <w:b w:val="0"/>
                  <w:color w:val="000000"/>
                  <w:sz w:val="22"/>
                </w:rPr>
                <w:t xml:space="preserve">    no described </w:t>
              </w:r>
            </w:ins>
          </w:p>
        </w:tc>
        <w:tc>
          <w:tcPr>
            <w:tcW w:w="0" w:type="auto"/>
            <w:shd w:val="clear" w:color="auto" w:fill="auto"/>
            <w:hideMark/>
          </w:tcPr>
          <w:p w:rsidR="007A3D47" w:rsidRPr="00156F63" w:rsidRDefault="007A3D47" w:rsidP="00156F6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74" w:author="Tlexander guo" w:date="2013-07-02T20:25:00Z"/>
                <w:rFonts w:ascii="Arial" w:eastAsia="宋体" w:hAnsi="Arial" w:cs="Arial"/>
                <w:kern w:val="0"/>
                <w:sz w:val="22"/>
              </w:rPr>
            </w:pPr>
            <w:ins w:id="275" w:author="Tlexander guo" w:date="2013-07-02T20:25:00Z">
              <w:r w:rsidRPr="00156F63">
                <w:rPr>
                  <w:rFonts w:ascii="Times New Roman" w:eastAsia="宋体" w:hAnsi="Times New Roman" w:cs="Times New Roman"/>
                  <w:color w:val="000000"/>
                  <w:sz w:val="22"/>
                </w:rPr>
                <w:t>0</w:t>
              </w:r>
            </w:ins>
          </w:p>
        </w:tc>
      </w:tr>
      <w:tr w:rsidR="007A3D47" w:rsidRPr="00156F63" w:rsidTr="00156F63">
        <w:trPr>
          <w:trHeight w:val="382"/>
          <w:ins w:id="276" w:author="Tlexander guo" w:date="2013-07-02T20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:rsidR="007A3D47" w:rsidRPr="00156F63" w:rsidRDefault="007A3D47" w:rsidP="00156F63">
            <w:pPr>
              <w:widowControl/>
              <w:jc w:val="left"/>
              <w:rPr>
                <w:ins w:id="277" w:author="Tlexander guo" w:date="2013-07-02T20:25:00Z"/>
                <w:rFonts w:ascii="Arial" w:eastAsia="宋体" w:hAnsi="Arial" w:cs="Arial"/>
                <w:kern w:val="0"/>
                <w:sz w:val="22"/>
              </w:rPr>
            </w:pPr>
            <w:ins w:id="278" w:author="Tlexander guo" w:date="2013-07-02T20:25:00Z">
              <w:r w:rsidRPr="00156F63">
                <w:rPr>
                  <w:rFonts w:ascii="Times New Roman" w:eastAsia="宋体" w:hAnsi="Times New Roman" w:cs="Times New Roman"/>
                  <w:color w:val="000000"/>
                  <w:sz w:val="22"/>
                </w:rPr>
                <w:t xml:space="preserve">Source of control </w:t>
              </w:r>
            </w:ins>
          </w:p>
        </w:tc>
        <w:tc>
          <w:tcPr>
            <w:tcW w:w="0" w:type="auto"/>
            <w:shd w:val="clear" w:color="auto" w:fill="auto"/>
            <w:hideMark/>
          </w:tcPr>
          <w:p w:rsidR="007A3D47" w:rsidRPr="00156F63" w:rsidRDefault="007A3D47" w:rsidP="00156F6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9" w:author="Tlexander guo" w:date="2013-07-02T20:25:00Z"/>
                <w:rFonts w:ascii="Arial" w:eastAsia="宋体" w:hAnsi="Arial" w:cs="Arial"/>
                <w:kern w:val="0"/>
                <w:sz w:val="22"/>
              </w:rPr>
            </w:pPr>
          </w:p>
        </w:tc>
      </w:tr>
      <w:tr w:rsidR="007A3D47" w:rsidRPr="00156F63" w:rsidTr="0015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ins w:id="280" w:author="Tlexander guo" w:date="2013-07-02T20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:rsidR="007A3D47" w:rsidRPr="00156F63" w:rsidRDefault="007A3D47" w:rsidP="00156F63">
            <w:pPr>
              <w:widowControl/>
              <w:jc w:val="left"/>
              <w:rPr>
                <w:ins w:id="281" w:author="Tlexander guo" w:date="2013-07-02T20:25:00Z"/>
                <w:rFonts w:ascii="Arial" w:eastAsia="宋体" w:hAnsi="Arial" w:cs="Arial"/>
                <w:b w:val="0"/>
                <w:kern w:val="0"/>
                <w:sz w:val="22"/>
              </w:rPr>
            </w:pPr>
            <w:ins w:id="282" w:author="Tlexander guo" w:date="2013-07-02T20:25:00Z">
              <w:r w:rsidRPr="00156F63">
                <w:rPr>
                  <w:rFonts w:ascii="Times New Roman" w:eastAsia="宋体" w:hAnsi="Times New Roman" w:cs="Times New Roman"/>
                  <w:b w:val="0"/>
                  <w:color w:val="000000"/>
                  <w:sz w:val="22"/>
                </w:rPr>
                <w:t xml:space="preserve">    Population based </w:t>
              </w:r>
            </w:ins>
          </w:p>
        </w:tc>
        <w:tc>
          <w:tcPr>
            <w:tcW w:w="0" w:type="auto"/>
            <w:shd w:val="clear" w:color="auto" w:fill="auto"/>
            <w:hideMark/>
          </w:tcPr>
          <w:p w:rsidR="007A3D47" w:rsidRPr="00156F63" w:rsidRDefault="007A3D47" w:rsidP="00156F6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83" w:author="Tlexander guo" w:date="2013-07-02T20:25:00Z"/>
                <w:rFonts w:ascii="Arial" w:eastAsia="宋体" w:hAnsi="Arial" w:cs="Arial"/>
                <w:kern w:val="0"/>
                <w:sz w:val="22"/>
              </w:rPr>
            </w:pPr>
            <w:ins w:id="284" w:author="Tlexander guo" w:date="2013-07-02T20:25:00Z">
              <w:r w:rsidRPr="00156F63">
                <w:rPr>
                  <w:rFonts w:ascii="Times New Roman" w:eastAsia="宋体" w:hAnsi="Times New Roman" w:cs="Times New Roman"/>
                  <w:color w:val="000000"/>
                  <w:sz w:val="22"/>
                </w:rPr>
                <w:t>2</w:t>
              </w:r>
            </w:ins>
          </w:p>
        </w:tc>
      </w:tr>
      <w:tr w:rsidR="007A3D47" w:rsidRPr="00156F63" w:rsidTr="00156F63">
        <w:trPr>
          <w:trHeight w:val="382"/>
          <w:ins w:id="285" w:author="Tlexander guo" w:date="2013-07-02T20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:rsidR="007A3D47" w:rsidRPr="00156F63" w:rsidRDefault="007A3D47" w:rsidP="00156F63">
            <w:pPr>
              <w:widowControl/>
              <w:jc w:val="left"/>
              <w:rPr>
                <w:ins w:id="286" w:author="Tlexander guo" w:date="2013-07-02T20:25:00Z"/>
                <w:rFonts w:ascii="Arial" w:eastAsia="宋体" w:hAnsi="Arial" w:cs="Arial"/>
                <w:b w:val="0"/>
                <w:kern w:val="0"/>
                <w:sz w:val="22"/>
              </w:rPr>
            </w:pPr>
            <w:ins w:id="287" w:author="Tlexander guo" w:date="2013-07-02T20:25:00Z">
              <w:r w:rsidRPr="00156F63">
                <w:rPr>
                  <w:rFonts w:ascii="Times New Roman" w:eastAsia="宋体" w:hAnsi="Times New Roman" w:cs="Times New Roman"/>
                  <w:b w:val="0"/>
                  <w:color w:val="000000"/>
                  <w:sz w:val="22"/>
                </w:rPr>
                <w:t xml:space="preserve">    Hospital based </w:t>
              </w:r>
            </w:ins>
          </w:p>
        </w:tc>
        <w:tc>
          <w:tcPr>
            <w:tcW w:w="0" w:type="auto"/>
            <w:shd w:val="clear" w:color="auto" w:fill="auto"/>
            <w:hideMark/>
          </w:tcPr>
          <w:p w:rsidR="007A3D47" w:rsidRPr="00156F63" w:rsidRDefault="007A3D47" w:rsidP="00156F6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8" w:author="Tlexander guo" w:date="2013-07-02T20:25:00Z"/>
                <w:rFonts w:ascii="Arial" w:eastAsia="宋体" w:hAnsi="Arial" w:cs="Arial"/>
                <w:kern w:val="0"/>
                <w:sz w:val="22"/>
              </w:rPr>
            </w:pPr>
            <w:ins w:id="289" w:author="Tlexander guo" w:date="2013-07-02T20:25:00Z">
              <w:r w:rsidRPr="00156F63">
                <w:rPr>
                  <w:rFonts w:ascii="Times New Roman" w:eastAsia="宋体" w:hAnsi="Times New Roman" w:cs="Times New Roman"/>
                  <w:color w:val="000000"/>
                  <w:sz w:val="22"/>
                </w:rPr>
                <w:t>1</w:t>
              </w:r>
            </w:ins>
          </w:p>
        </w:tc>
      </w:tr>
      <w:tr w:rsidR="007A3D47" w:rsidRPr="00156F63" w:rsidTr="0015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ins w:id="290" w:author="Tlexander guo" w:date="2013-07-02T20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:rsidR="007A3D47" w:rsidRPr="00156F63" w:rsidRDefault="007A3D47" w:rsidP="00156F63">
            <w:pPr>
              <w:widowControl/>
              <w:jc w:val="left"/>
              <w:rPr>
                <w:ins w:id="291" w:author="Tlexander guo" w:date="2013-07-02T20:25:00Z"/>
                <w:rFonts w:ascii="Arial" w:eastAsia="宋体" w:hAnsi="Arial" w:cs="Arial"/>
                <w:b w:val="0"/>
                <w:kern w:val="0"/>
                <w:sz w:val="22"/>
              </w:rPr>
            </w:pPr>
            <w:ins w:id="292" w:author="Tlexander guo" w:date="2013-07-02T20:25:00Z">
              <w:r w:rsidRPr="00156F63">
                <w:rPr>
                  <w:rFonts w:ascii="Times New Roman" w:eastAsia="宋体" w:hAnsi="Times New Roman" w:cs="Times New Roman"/>
                  <w:b w:val="0"/>
                  <w:color w:val="000000"/>
                  <w:sz w:val="22"/>
                </w:rPr>
                <w:t xml:space="preserve">    no described </w:t>
              </w:r>
            </w:ins>
          </w:p>
        </w:tc>
        <w:tc>
          <w:tcPr>
            <w:tcW w:w="0" w:type="auto"/>
            <w:shd w:val="clear" w:color="auto" w:fill="auto"/>
            <w:hideMark/>
          </w:tcPr>
          <w:p w:rsidR="007A3D47" w:rsidRPr="00156F63" w:rsidRDefault="007A3D47" w:rsidP="00156F6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93" w:author="Tlexander guo" w:date="2013-07-02T20:25:00Z"/>
                <w:rFonts w:ascii="Arial" w:eastAsia="宋体" w:hAnsi="Arial" w:cs="Arial"/>
                <w:kern w:val="0"/>
                <w:sz w:val="22"/>
              </w:rPr>
            </w:pPr>
            <w:ins w:id="294" w:author="Tlexander guo" w:date="2013-07-02T20:25:00Z">
              <w:r w:rsidRPr="00156F63">
                <w:rPr>
                  <w:rFonts w:ascii="Times New Roman" w:eastAsia="宋体" w:hAnsi="Times New Roman" w:cs="Times New Roman"/>
                  <w:color w:val="000000"/>
                  <w:sz w:val="22"/>
                </w:rPr>
                <w:t>0</w:t>
              </w:r>
            </w:ins>
          </w:p>
        </w:tc>
      </w:tr>
      <w:tr w:rsidR="007A3D47" w:rsidRPr="00156F63" w:rsidTr="00156F63">
        <w:trPr>
          <w:trHeight w:val="382"/>
          <w:ins w:id="295" w:author="Tlexander guo" w:date="2013-07-02T20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:rsidR="007A3D47" w:rsidRPr="00156F63" w:rsidRDefault="007A3D47" w:rsidP="00156F63">
            <w:pPr>
              <w:widowControl/>
              <w:jc w:val="left"/>
              <w:rPr>
                <w:ins w:id="296" w:author="Tlexander guo" w:date="2013-07-02T20:25:00Z"/>
                <w:rFonts w:ascii="Arial" w:eastAsia="宋体" w:hAnsi="Arial" w:cs="Arial"/>
                <w:kern w:val="0"/>
                <w:sz w:val="22"/>
              </w:rPr>
            </w:pPr>
            <w:ins w:id="297" w:author="Tlexander guo" w:date="2013-07-02T20:25:00Z">
              <w:r w:rsidRPr="00156F63">
                <w:rPr>
                  <w:rFonts w:ascii="Times New Roman" w:eastAsia="宋体" w:hAnsi="Times New Roman" w:cs="Times New Roman" w:hint="eastAsia"/>
                  <w:color w:val="000000"/>
                  <w:sz w:val="22"/>
                </w:rPr>
                <w:t>C</w:t>
              </w:r>
              <w:r w:rsidRPr="00156F63">
                <w:rPr>
                  <w:rFonts w:ascii="Times New Roman" w:eastAsia="宋体" w:hAnsi="Times New Roman" w:cs="Times New Roman"/>
                  <w:color w:val="000000"/>
                  <w:sz w:val="22"/>
                </w:rPr>
                <w:t xml:space="preserve">ase size </w:t>
              </w:r>
            </w:ins>
          </w:p>
        </w:tc>
        <w:tc>
          <w:tcPr>
            <w:tcW w:w="0" w:type="auto"/>
            <w:shd w:val="clear" w:color="auto" w:fill="auto"/>
            <w:hideMark/>
          </w:tcPr>
          <w:p w:rsidR="007A3D47" w:rsidRPr="00156F63" w:rsidRDefault="007A3D47" w:rsidP="00156F6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8" w:author="Tlexander guo" w:date="2013-07-02T20:25:00Z"/>
                <w:rFonts w:ascii="Arial" w:eastAsia="宋体" w:hAnsi="Arial" w:cs="Arial"/>
                <w:kern w:val="0"/>
                <w:sz w:val="22"/>
              </w:rPr>
            </w:pPr>
          </w:p>
        </w:tc>
      </w:tr>
      <w:tr w:rsidR="007A3D47" w:rsidRPr="00156F63" w:rsidTr="0015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ins w:id="299" w:author="Tlexander guo" w:date="2013-07-02T20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:rsidR="007A3D47" w:rsidRPr="00156F63" w:rsidRDefault="007A3D47" w:rsidP="00156F63">
            <w:pPr>
              <w:widowControl/>
              <w:jc w:val="left"/>
              <w:rPr>
                <w:ins w:id="300" w:author="Tlexander guo" w:date="2013-07-02T20:25:00Z"/>
                <w:rFonts w:ascii="Arial" w:eastAsia="宋体" w:hAnsi="Arial" w:cs="Arial"/>
                <w:b w:val="0"/>
                <w:kern w:val="0"/>
                <w:sz w:val="22"/>
              </w:rPr>
            </w:pPr>
            <w:ins w:id="301" w:author="Tlexander guo" w:date="2013-07-02T20:25:00Z">
              <w:r w:rsidRPr="00156F63">
                <w:rPr>
                  <w:rFonts w:ascii="Times New Roman" w:eastAsia="宋体" w:hAnsi="Times New Roman" w:cs="Times New Roman"/>
                  <w:b w:val="0"/>
                  <w:color w:val="000000"/>
                  <w:sz w:val="22"/>
                </w:rPr>
                <w:t xml:space="preserve">    &gt;=200 </w:t>
              </w:r>
            </w:ins>
          </w:p>
        </w:tc>
        <w:tc>
          <w:tcPr>
            <w:tcW w:w="0" w:type="auto"/>
            <w:shd w:val="clear" w:color="auto" w:fill="auto"/>
            <w:hideMark/>
          </w:tcPr>
          <w:p w:rsidR="007A3D47" w:rsidRPr="00156F63" w:rsidRDefault="007A3D47" w:rsidP="00156F6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02" w:author="Tlexander guo" w:date="2013-07-02T20:25:00Z"/>
                <w:rFonts w:ascii="Arial" w:eastAsia="宋体" w:hAnsi="Arial" w:cs="Arial"/>
                <w:kern w:val="0"/>
                <w:sz w:val="22"/>
              </w:rPr>
            </w:pPr>
            <w:ins w:id="303" w:author="Tlexander guo" w:date="2013-07-02T20:25:00Z">
              <w:r w:rsidRPr="00156F63">
                <w:rPr>
                  <w:rFonts w:ascii="Times New Roman" w:eastAsia="宋体" w:hAnsi="Times New Roman" w:cs="Times New Roman"/>
                  <w:color w:val="000000"/>
                  <w:sz w:val="22"/>
                </w:rPr>
                <w:t>2</w:t>
              </w:r>
            </w:ins>
          </w:p>
        </w:tc>
      </w:tr>
      <w:tr w:rsidR="007A3D47" w:rsidRPr="00156F63" w:rsidTr="00156F63">
        <w:trPr>
          <w:trHeight w:val="382"/>
          <w:ins w:id="304" w:author="Tlexander guo" w:date="2013-07-02T20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:rsidR="007A3D47" w:rsidRPr="00156F63" w:rsidRDefault="007A3D47" w:rsidP="00156F63">
            <w:pPr>
              <w:widowControl/>
              <w:jc w:val="left"/>
              <w:rPr>
                <w:ins w:id="305" w:author="Tlexander guo" w:date="2013-07-02T20:25:00Z"/>
                <w:rFonts w:ascii="Arial" w:eastAsia="宋体" w:hAnsi="Arial" w:cs="Arial"/>
                <w:b w:val="0"/>
                <w:kern w:val="0"/>
                <w:sz w:val="22"/>
              </w:rPr>
            </w:pPr>
            <w:ins w:id="306" w:author="Tlexander guo" w:date="2013-07-02T20:25:00Z">
              <w:r w:rsidRPr="00156F63">
                <w:rPr>
                  <w:rFonts w:ascii="Times New Roman" w:eastAsia="宋体" w:hAnsi="Times New Roman" w:cs="Times New Roman"/>
                  <w:b w:val="0"/>
                  <w:color w:val="000000"/>
                  <w:sz w:val="22"/>
                </w:rPr>
                <w:t xml:space="preserve">    200&gt;and&gt;=100 </w:t>
              </w:r>
            </w:ins>
          </w:p>
        </w:tc>
        <w:tc>
          <w:tcPr>
            <w:tcW w:w="0" w:type="auto"/>
            <w:shd w:val="clear" w:color="auto" w:fill="auto"/>
            <w:hideMark/>
          </w:tcPr>
          <w:p w:rsidR="007A3D47" w:rsidRPr="00156F63" w:rsidRDefault="007A3D47" w:rsidP="00156F6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07" w:author="Tlexander guo" w:date="2013-07-02T20:25:00Z"/>
                <w:rFonts w:ascii="Arial" w:eastAsia="宋体" w:hAnsi="Arial" w:cs="Arial"/>
                <w:kern w:val="0"/>
                <w:sz w:val="22"/>
              </w:rPr>
            </w:pPr>
            <w:ins w:id="308" w:author="Tlexander guo" w:date="2013-07-02T20:25:00Z">
              <w:r w:rsidRPr="00156F63">
                <w:rPr>
                  <w:rFonts w:ascii="Times New Roman" w:eastAsia="宋体" w:hAnsi="Times New Roman" w:cs="Times New Roman"/>
                  <w:color w:val="000000"/>
                  <w:sz w:val="22"/>
                </w:rPr>
                <w:t>1</w:t>
              </w:r>
            </w:ins>
          </w:p>
        </w:tc>
      </w:tr>
      <w:tr w:rsidR="007A3D47" w:rsidRPr="00156F63" w:rsidTr="0015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ins w:id="309" w:author="Tlexander guo" w:date="2013-07-02T20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:rsidR="007A3D47" w:rsidRPr="00156F63" w:rsidRDefault="007A3D47" w:rsidP="00156F63">
            <w:pPr>
              <w:widowControl/>
              <w:jc w:val="left"/>
              <w:rPr>
                <w:ins w:id="310" w:author="Tlexander guo" w:date="2013-07-02T20:25:00Z"/>
                <w:rFonts w:ascii="Arial" w:eastAsia="宋体" w:hAnsi="Arial" w:cs="Arial"/>
                <w:b w:val="0"/>
                <w:kern w:val="0"/>
                <w:sz w:val="22"/>
              </w:rPr>
            </w:pPr>
            <w:ins w:id="311" w:author="Tlexander guo" w:date="2013-07-02T20:25:00Z">
              <w:r w:rsidRPr="00156F63">
                <w:rPr>
                  <w:rFonts w:ascii="Times New Roman" w:eastAsia="宋体" w:hAnsi="Times New Roman" w:cs="Times New Roman"/>
                  <w:b w:val="0"/>
                  <w:color w:val="000000"/>
                  <w:sz w:val="22"/>
                </w:rPr>
                <w:t xml:space="preserve">    &lt;100 </w:t>
              </w:r>
            </w:ins>
          </w:p>
        </w:tc>
        <w:tc>
          <w:tcPr>
            <w:tcW w:w="0" w:type="auto"/>
            <w:shd w:val="clear" w:color="auto" w:fill="auto"/>
            <w:hideMark/>
          </w:tcPr>
          <w:p w:rsidR="007A3D47" w:rsidRPr="00156F63" w:rsidRDefault="007A3D47" w:rsidP="00156F6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12" w:author="Tlexander guo" w:date="2013-07-02T20:25:00Z"/>
                <w:rFonts w:ascii="Arial" w:eastAsia="宋体" w:hAnsi="Arial" w:cs="Arial"/>
                <w:kern w:val="0"/>
                <w:sz w:val="22"/>
              </w:rPr>
            </w:pPr>
            <w:ins w:id="313" w:author="Tlexander guo" w:date="2013-07-02T20:25:00Z">
              <w:r w:rsidRPr="00156F63">
                <w:rPr>
                  <w:rFonts w:ascii="Times New Roman" w:eastAsia="宋体" w:hAnsi="Times New Roman" w:cs="Times New Roman"/>
                  <w:color w:val="000000"/>
                  <w:sz w:val="22"/>
                </w:rPr>
                <w:t>0</w:t>
              </w:r>
            </w:ins>
          </w:p>
        </w:tc>
      </w:tr>
      <w:tr w:rsidR="007A3D47" w:rsidRPr="00156F63" w:rsidTr="00156F63">
        <w:trPr>
          <w:trHeight w:val="382"/>
          <w:ins w:id="314" w:author="Tlexander guo" w:date="2013-07-02T20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:rsidR="007A3D47" w:rsidRPr="00156F63" w:rsidRDefault="007A3D47" w:rsidP="00156F63">
            <w:pPr>
              <w:widowControl/>
              <w:jc w:val="left"/>
              <w:rPr>
                <w:ins w:id="315" w:author="Tlexander guo" w:date="2013-07-02T20:25:00Z"/>
                <w:rFonts w:ascii="Arial" w:eastAsia="宋体" w:hAnsi="Arial" w:cs="Arial"/>
                <w:kern w:val="0"/>
                <w:sz w:val="22"/>
              </w:rPr>
            </w:pPr>
            <w:ins w:id="316" w:author="Tlexander guo" w:date="2013-07-02T20:25:00Z">
              <w:r w:rsidRPr="00156F63">
                <w:rPr>
                  <w:rFonts w:ascii="Times New Roman" w:eastAsia="宋体" w:hAnsi="Times New Roman" w:cs="Times New Roman"/>
                  <w:color w:val="000000"/>
                  <w:sz w:val="22"/>
                </w:rPr>
                <w:t xml:space="preserve">Hard-Weinberg equilibrium(HWE) in control </w:t>
              </w:r>
            </w:ins>
          </w:p>
        </w:tc>
        <w:tc>
          <w:tcPr>
            <w:tcW w:w="0" w:type="auto"/>
            <w:shd w:val="clear" w:color="auto" w:fill="auto"/>
            <w:hideMark/>
          </w:tcPr>
          <w:p w:rsidR="007A3D47" w:rsidRPr="00156F63" w:rsidRDefault="007A3D47" w:rsidP="00156F6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17" w:author="Tlexander guo" w:date="2013-07-02T20:25:00Z"/>
                <w:rFonts w:ascii="Arial" w:eastAsia="宋体" w:hAnsi="Arial" w:cs="Arial"/>
                <w:kern w:val="0"/>
                <w:sz w:val="22"/>
              </w:rPr>
            </w:pPr>
          </w:p>
        </w:tc>
      </w:tr>
      <w:tr w:rsidR="007A3D47" w:rsidRPr="00156F63" w:rsidTr="0015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ins w:id="318" w:author="Tlexander guo" w:date="2013-07-02T20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:rsidR="007A3D47" w:rsidRPr="00156F63" w:rsidRDefault="007A3D47" w:rsidP="00156F63">
            <w:pPr>
              <w:widowControl/>
              <w:jc w:val="left"/>
              <w:rPr>
                <w:ins w:id="319" w:author="Tlexander guo" w:date="2013-07-02T20:25:00Z"/>
                <w:rFonts w:ascii="Arial" w:eastAsia="宋体" w:hAnsi="Arial" w:cs="Arial"/>
                <w:b w:val="0"/>
                <w:kern w:val="0"/>
                <w:sz w:val="22"/>
              </w:rPr>
            </w:pPr>
            <w:ins w:id="320" w:author="Tlexander guo" w:date="2013-07-02T20:25:00Z">
              <w:r w:rsidRPr="00156F63">
                <w:rPr>
                  <w:rFonts w:ascii="Times New Roman" w:eastAsia="宋体" w:hAnsi="Times New Roman" w:cs="Times New Roman"/>
                  <w:b w:val="0"/>
                  <w:color w:val="000000"/>
                  <w:sz w:val="22"/>
                </w:rPr>
                <w:t xml:space="preserve">    yes </w:t>
              </w:r>
            </w:ins>
          </w:p>
        </w:tc>
        <w:tc>
          <w:tcPr>
            <w:tcW w:w="0" w:type="auto"/>
            <w:shd w:val="clear" w:color="auto" w:fill="auto"/>
            <w:hideMark/>
          </w:tcPr>
          <w:p w:rsidR="007A3D47" w:rsidRPr="00156F63" w:rsidRDefault="007A3D47" w:rsidP="00156F6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21" w:author="Tlexander guo" w:date="2013-07-02T20:25:00Z"/>
                <w:rFonts w:ascii="Arial" w:eastAsia="宋体" w:hAnsi="Arial" w:cs="Arial"/>
                <w:kern w:val="0"/>
                <w:sz w:val="22"/>
              </w:rPr>
            </w:pPr>
            <w:ins w:id="322" w:author="Tlexander guo" w:date="2013-07-02T20:25:00Z">
              <w:r w:rsidRPr="00156F63">
                <w:rPr>
                  <w:rFonts w:ascii="Times New Roman" w:eastAsia="宋体" w:hAnsi="Times New Roman" w:cs="Times New Roman"/>
                  <w:color w:val="000000"/>
                  <w:sz w:val="22"/>
                </w:rPr>
                <w:t>1</w:t>
              </w:r>
            </w:ins>
          </w:p>
        </w:tc>
      </w:tr>
      <w:tr w:rsidR="007A3D47" w:rsidRPr="00156F63" w:rsidTr="00156F63">
        <w:trPr>
          <w:trHeight w:val="382"/>
          <w:ins w:id="323" w:author="Tlexander guo" w:date="2013-07-02T20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:rsidR="007A3D47" w:rsidRPr="00156F63" w:rsidRDefault="007A3D47" w:rsidP="00156F63">
            <w:pPr>
              <w:widowControl/>
              <w:jc w:val="left"/>
              <w:rPr>
                <w:ins w:id="324" w:author="Tlexander guo" w:date="2013-07-02T20:25:00Z"/>
                <w:rFonts w:ascii="Arial" w:eastAsia="宋体" w:hAnsi="Arial" w:cs="Arial"/>
                <w:b w:val="0"/>
                <w:kern w:val="0"/>
                <w:sz w:val="22"/>
              </w:rPr>
            </w:pPr>
            <w:ins w:id="325" w:author="Tlexander guo" w:date="2013-07-02T20:25:00Z">
              <w:r w:rsidRPr="00156F63">
                <w:rPr>
                  <w:rFonts w:ascii="Times New Roman" w:eastAsia="宋体" w:hAnsi="Times New Roman" w:cs="Times New Roman"/>
                  <w:b w:val="0"/>
                  <w:color w:val="000000"/>
                  <w:sz w:val="22"/>
                </w:rPr>
                <w:t xml:space="preserve">    no </w:t>
              </w:r>
            </w:ins>
          </w:p>
        </w:tc>
        <w:tc>
          <w:tcPr>
            <w:tcW w:w="0" w:type="auto"/>
            <w:shd w:val="clear" w:color="auto" w:fill="auto"/>
            <w:hideMark/>
          </w:tcPr>
          <w:p w:rsidR="007A3D47" w:rsidRPr="00156F63" w:rsidRDefault="007A3D47" w:rsidP="00156F6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26" w:author="Tlexander guo" w:date="2013-07-02T20:25:00Z"/>
                <w:rFonts w:ascii="Arial" w:eastAsia="宋体" w:hAnsi="Arial" w:cs="Arial"/>
                <w:kern w:val="0"/>
                <w:sz w:val="22"/>
              </w:rPr>
            </w:pPr>
            <w:ins w:id="327" w:author="Tlexander guo" w:date="2013-07-02T20:25:00Z">
              <w:r w:rsidRPr="00156F63">
                <w:rPr>
                  <w:rFonts w:ascii="Times New Roman" w:eastAsia="宋体" w:hAnsi="Times New Roman" w:cs="Times New Roman"/>
                  <w:color w:val="000000"/>
                  <w:sz w:val="22"/>
                </w:rPr>
                <w:t>0</w:t>
              </w:r>
            </w:ins>
          </w:p>
        </w:tc>
      </w:tr>
    </w:tbl>
    <w:p w:rsidR="007A3D47" w:rsidRDefault="007A3D47" w:rsidP="007A3D47">
      <w:pPr>
        <w:widowControl/>
        <w:snapToGrid w:val="0"/>
        <w:jc w:val="left"/>
        <w:rPr>
          <w:ins w:id="328" w:author="Tlexander guo" w:date="2013-07-02T20:25:00Z"/>
          <w:rFonts w:ascii="Times New Roman" w:eastAsia="宋体" w:hAnsi="Times New Roman" w:cs="Times New Roman"/>
          <w:color w:val="000000"/>
          <w:kern w:val="24"/>
          <w:sz w:val="22"/>
        </w:rPr>
      </w:pPr>
    </w:p>
    <w:p w:rsidR="007A3D47" w:rsidRPr="00156F63" w:rsidRDefault="007A3D47" w:rsidP="007A3D47">
      <w:pPr>
        <w:widowControl/>
        <w:snapToGrid w:val="0"/>
        <w:jc w:val="left"/>
        <w:rPr>
          <w:ins w:id="329" w:author="Tlexander guo" w:date="2013-07-02T20:25:00Z"/>
          <w:rFonts w:ascii="宋体" w:eastAsia="宋体" w:hAnsi="宋体" w:cs="宋体"/>
          <w:kern w:val="0"/>
          <w:sz w:val="22"/>
        </w:rPr>
      </w:pPr>
      <w:ins w:id="330" w:author="Tlexander guo" w:date="2013-07-02T20:25:00Z">
        <w:r w:rsidRPr="00156F63">
          <w:rPr>
            <w:rFonts w:ascii="Times New Roman" w:eastAsia="宋体" w:hAnsi="Times New Roman" w:cs="Times New Roman"/>
            <w:color w:val="000000"/>
            <w:kern w:val="24"/>
            <w:sz w:val="22"/>
          </w:rPr>
          <w:t>The highest quality method</w:t>
        </w:r>
        <w:r w:rsidRPr="00156F63">
          <w:rPr>
            <w:rFonts w:ascii="Times New Roman" w:eastAsia="宋体" w:hAnsi="Times New Roman" w:cs="Times New Roman" w:hint="eastAsia"/>
            <w:color w:val="000000"/>
            <w:kern w:val="24"/>
            <w:sz w:val="22"/>
          </w:rPr>
          <w:t xml:space="preserve"> </w:t>
        </w:r>
        <w:r w:rsidRPr="00156F63">
          <w:rPr>
            <w:rFonts w:ascii="Times New Roman" w:eastAsia="宋体" w:hAnsi="Times New Roman" w:cs="Times New Roman"/>
            <w:color w:val="000000"/>
            <w:kern w:val="24"/>
            <w:sz w:val="22"/>
          </w:rPr>
          <w:t xml:space="preserve">was selected to make assessment when more than one </w:t>
        </w:r>
        <w:r w:rsidRPr="00156F63">
          <w:rPr>
            <w:rFonts w:ascii="Times New Roman" w:eastAsia="宋体" w:hAnsi="Times New Roman" w:cs="Times New Roman"/>
            <w:color w:val="000000"/>
            <w:sz w:val="22"/>
          </w:rPr>
          <w:t>genotyping</w:t>
        </w:r>
        <w:r w:rsidRPr="00156F63">
          <w:rPr>
            <w:rFonts w:ascii="Times New Roman" w:eastAsia="宋体" w:hAnsi="Times New Roman" w:cs="Times New Roman"/>
            <w:color w:val="000000"/>
            <w:kern w:val="24"/>
            <w:sz w:val="22"/>
          </w:rPr>
          <w:t xml:space="preserve"> method occur</w:t>
        </w:r>
        <w:r>
          <w:rPr>
            <w:rFonts w:ascii="Times New Roman" w:eastAsia="宋体" w:hAnsi="Times New Roman" w:cs="Times New Roman"/>
            <w:color w:val="000000"/>
            <w:kern w:val="24"/>
            <w:sz w:val="22"/>
          </w:rPr>
          <w:t>r</w:t>
        </w:r>
        <w:r w:rsidRPr="00156F63">
          <w:rPr>
            <w:rFonts w:ascii="Times New Roman" w:eastAsia="宋体" w:hAnsi="Times New Roman" w:cs="Times New Roman"/>
            <w:color w:val="000000"/>
            <w:kern w:val="24"/>
            <w:sz w:val="22"/>
          </w:rPr>
          <w:t>ed in one study,</w:t>
        </w:r>
      </w:ins>
    </w:p>
    <w:p w:rsidR="007A3D47" w:rsidRPr="00156F63" w:rsidRDefault="007A3D47" w:rsidP="007A3D47">
      <w:pPr>
        <w:widowControl/>
        <w:jc w:val="left"/>
        <w:rPr>
          <w:ins w:id="331" w:author="Tlexander guo" w:date="2013-07-02T20:25:00Z"/>
          <w:rFonts w:ascii="宋体" w:eastAsia="宋体" w:hAnsi="宋体" w:cs="宋体"/>
          <w:kern w:val="0"/>
          <w:sz w:val="22"/>
        </w:rPr>
      </w:pPr>
      <w:ins w:id="332" w:author="Tlexander guo" w:date="2013-07-02T20:25:00Z">
        <w:r w:rsidRPr="00156F63">
          <w:rPr>
            <w:rFonts w:ascii="宋体" w:eastAsia="宋体" w:hAnsi="宋体" w:cs="宋体"/>
            <w:kern w:val="0"/>
            <w:sz w:val="22"/>
          </w:rPr>
          <w:br w:type="page"/>
        </w:r>
      </w:ins>
    </w:p>
    <w:p w:rsidR="007A3D47" w:rsidRPr="0057097A" w:rsidRDefault="007A3D47" w:rsidP="007A3D47">
      <w:pPr>
        <w:widowControl/>
        <w:snapToGrid w:val="0"/>
        <w:rPr>
          <w:ins w:id="333" w:author="Tlexander guo" w:date="2013-07-02T20:25:00Z"/>
          <w:rFonts w:ascii="宋体" w:eastAsia="宋体" w:hAnsi="宋体" w:cs="宋体"/>
          <w:kern w:val="0"/>
          <w:sz w:val="28"/>
          <w:szCs w:val="28"/>
        </w:rPr>
      </w:pPr>
      <w:ins w:id="334" w:author="Tlexander guo" w:date="2013-07-02T20:25:00Z">
        <w:r>
          <w:rPr>
            <w:noProof/>
          </w:rPr>
          <w:pict>
            <v:roundrect id="圆角矩形 17" o:spid="_x0000_s2110" style="position:absolute;left:0;text-align:left;margin-left:124.85pt;margin-top:-13.6pt;width:198.45pt;height:37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" strokeweight="1.5pt">
              <v:textbox>
                <w:txbxContent>
                  <w:p w:rsidR="007A3D47" w:rsidRPr="008B5E53" w:rsidRDefault="007A3D47" w:rsidP="007A3D47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8B5E53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146 Potentially relevant articles</w:t>
                    </w:r>
                  </w:p>
                </w:txbxContent>
              </v:textbox>
            </v:roundrect>
          </w:pict>
        </w:r>
      </w:ins>
    </w:p>
    <w:p w:rsidR="007A3D47" w:rsidRDefault="007A3D47" w:rsidP="007A3D47">
      <w:pPr>
        <w:snapToGrid w:val="0"/>
        <w:rPr>
          <w:ins w:id="335" w:author="Tlexander guo" w:date="2013-07-02T20:25:00Z"/>
          <w:rFonts w:ascii="Times New Roman" w:eastAsia="宋体" w:hAnsi="Times New Roman" w:cs="Times New Roman"/>
          <w:b/>
          <w:bCs/>
          <w:color w:val="000000"/>
          <w:kern w:val="24"/>
          <w:sz w:val="36"/>
          <w:szCs w:val="36"/>
        </w:rPr>
      </w:pPr>
      <w:ins w:id="336" w:author="Tlexander guo" w:date="2013-07-02T20:25:00Z">
        <w:r>
          <w:rPr>
            <w:noProof/>
          </w:rPr>
          <w:pict>
            <v:oval id="椭圆 16" o:spid="_x0000_s2109" style="position:absolute;left:0;text-align:left;margin-left:162.95pt;margin-top:10pt;width:160.35pt;height:88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" strokeweight="1.5pt">
              <v:textbox inset=",0,,0">
                <w:txbxContent>
                  <w:p w:rsidR="007A3D47" w:rsidRPr="001C1232" w:rsidRDefault="007A3D47" w:rsidP="007A3D47">
                    <w:pPr>
                      <w:spacing w:line="240" w:lineRule="atLeast"/>
                      <w:jc w:val="left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1C1232">
                      <w:rPr>
                        <w:rFonts w:ascii="Times New Roman" w:hAnsi="Times New Roman" w:cs="Times New Roman"/>
                        <w:bCs/>
                        <w:sz w:val="28"/>
                        <w:szCs w:val="28"/>
                      </w:rPr>
                      <w:t>47 Excluded</w:t>
                    </w:r>
                  </w:p>
                  <w:p w:rsidR="007A3D47" w:rsidRPr="001C1232" w:rsidRDefault="007A3D47" w:rsidP="007A3D47">
                    <w:pPr>
                      <w:spacing w:line="240" w:lineRule="atLeast"/>
                      <w:ind w:firstLineChars="50" w:firstLine="120"/>
                      <w:jc w:val="lef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1C1232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t xml:space="preserve">20 </w:t>
                    </w:r>
                    <w:r>
                      <w:rPr>
                        <w:rFonts w:ascii="Times New Roman" w:hAnsi="Times New Roman" w:cs="Times New Roman" w:hint="eastAsia"/>
                        <w:bCs/>
                        <w:sz w:val="24"/>
                        <w:szCs w:val="24"/>
                      </w:rPr>
                      <w:t>Abstract</w:t>
                    </w:r>
                  </w:p>
                  <w:p w:rsidR="007A3D47" w:rsidRPr="001C1232" w:rsidRDefault="007A3D47" w:rsidP="007A3D47">
                    <w:pPr>
                      <w:ind w:firstLineChars="50" w:firstLine="120"/>
                      <w:jc w:val="lef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1C1232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t>27 Review</w:t>
                    </w:r>
                  </w:p>
                  <w:p w:rsidR="007A3D47" w:rsidRPr="001C1232" w:rsidRDefault="007A3D47" w:rsidP="007A3D47">
                    <w:pPr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</v:oval>
          </w:pict>
        </w:r>
        <w:r>
          <w:rPr>
            <w:noProof/>
          </w:rPr>
          <w:pict>
            <v:shape id="直接箭头连接符 15" o:spid="_x0000_s2108" type="#_x0000_t32" style="position:absolute;left:0;text-align:left;margin-left:141.65pt;margin-top:5.5pt;width:0;height:98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" strokeweight="2.25pt">
              <v:stroke endarrow="block"/>
            </v:shape>
          </w:pict>
        </w:r>
      </w:ins>
    </w:p>
    <w:p w:rsidR="007A3D47" w:rsidRDefault="007A3D47" w:rsidP="007A3D47">
      <w:pPr>
        <w:snapToGrid w:val="0"/>
        <w:rPr>
          <w:ins w:id="337" w:author="Tlexander guo" w:date="2013-07-02T20:25:00Z"/>
          <w:rFonts w:ascii="Times New Roman" w:eastAsia="宋体" w:hAnsi="Times New Roman" w:cs="Times New Roman"/>
          <w:b/>
          <w:bCs/>
          <w:color w:val="000000"/>
          <w:kern w:val="24"/>
          <w:sz w:val="36"/>
          <w:szCs w:val="36"/>
        </w:rPr>
      </w:pPr>
    </w:p>
    <w:p w:rsidR="007A3D47" w:rsidRDefault="007A3D47" w:rsidP="007A3D47">
      <w:pPr>
        <w:snapToGrid w:val="0"/>
        <w:rPr>
          <w:ins w:id="338" w:author="Tlexander guo" w:date="2013-07-02T20:25:00Z"/>
          <w:rFonts w:ascii="Times New Roman" w:eastAsia="宋体" w:hAnsi="Times New Roman" w:cs="Times New Roman"/>
          <w:b/>
          <w:bCs/>
          <w:color w:val="000000"/>
          <w:kern w:val="24"/>
          <w:sz w:val="36"/>
          <w:szCs w:val="36"/>
        </w:rPr>
      </w:pPr>
      <w:ins w:id="339" w:author="Tlexander guo" w:date="2013-07-02T20:25:00Z">
        <w:r>
          <w:rPr>
            <w:noProof/>
          </w:rPr>
          <w:pict>
            <v:shape id="直接箭头连接符 31" o:spid="_x0000_s2107" type="#_x0000_t32" style="position:absolute;left:0;text-align:left;margin-left:141.65pt;margin-top:11.85pt;width:21.3pt;height: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" strokeweight="2.25pt">
              <v:stroke endarrow="block"/>
            </v:shape>
          </w:pict>
        </w:r>
      </w:ins>
    </w:p>
    <w:p w:rsidR="007A3D47" w:rsidRDefault="007A3D47" w:rsidP="007A3D47">
      <w:pPr>
        <w:snapToGrid w:val="0"/>
        <w:rPr>
          <w:ins w:id="340" w:author="Tlexander guo" w:date="2013-07-02T20:25:00Z"/>
          <w:rFonts w:ascii="Times New Roman" w:eastAsia="宋体" w:hAnsi="Times New Roman" w:cs="Times New Roman"/>
          <w:b/>
          <w:bCs/>
          <w:color w:val="000000"/>
          <w:kern w:val="24"/>
          <w:sz w:val="36"/>
          <w:szCs w:val="36"/>
        </w:rPr>
      </w:pPr>
    </w:p>
    <w:p w:rsidR="007A3D47" w:rsidRDefault="007A3D47" w:rsidP="007A3D47">
      <w:pPr>
        <w:snapToGrid w:val="0"/>
        <w:rPr>
          <w:ins w:id="341" w:author="Tlexander guo" w:date="2013-07-02T20:25:00Z"/>
          <w:rFonts w:ascii="Times New Roman" w:eastAsia="宋体" w:hAnsi="Times New Roman" w:cs="Times New Roman"/>
          <w:b/>
          <w:bCs/>
          <w:color w:val="000000"/>
          <w:kern w:val="24"/>
          <w:sz w:val="36"/>
          <w:szCs w:val="36"/>
        </w:rPr>
      </w:pPr>
    </w:p>
    <w:p w:rsidR="007A3D47" w:rsidRDefault="007A3D47" w:rsidP="007A3D47">
      <w:pPr>
        <w:snapToGrid w:val="0"/>
        <w:rPr>
          <w:ins w:id="342" w:author="Tlexander guo" w:date="2013-07-02T20:25:00Z"/>
          <w:rFonts w:ascii="Times New Roman" w:eastAsia="宋体" w:hAnsi="Times New Roman" w:cs="Times New Roman"/>
          <w:b/>
          <w:bCs/>
          <w:color w:val="000000"/>
          <w:kern w:val="24"/>
          <w:sz w:val="36"/>
          <w:szCs w:val="36"/>
        </w:rPr>
      </w:pPr>
      <w:ins w:id="343" w:author="Tlexander guo" w:date="2013-07-02T20:25:00Z">
        <w:r>
          <w:rPr>
            <w:noProof/>
          </w:rPr>
          <w:pict>
            <v:roundrect id="圆角矩形 32" o:spid="_x0000_s2106" style="position:absolute;left:0;text-align:left;margin-left:124.85pt;margin-top:.45pt;width:198.45pt;height:37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" strokeweight="1.5pt">
              <v:textbox>
                <w:txbxContent>
                  <w:p w:rsidR="007A3D47" w:rsidRPr="00B0747E" w:rsidRDefault="007A3D47" w:rsidP="007A3D47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B0747E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99 Full text article analy</w:t>
                    </w:r>
                    <w:r>
                      <w:rPr>
                        <w:rFonts w:ascii="Times New Roman" w:hAnsi="Times New Roman" w:cs="Times New Roman" w:hint="eastAsia"/>
                        <w:sz w:val="28"/>
                        <w:szCs w:val="28"/>
                      </w:rPr>
                      <w:t>ze</w:t>
                    </w:r>
                  </w:p>
                  <w:p w:rsidR="007A3D47" w:rsidRPr="008B5E53" w:rsidRDefault="007A3D47" w:rsidP="007A3D47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oundrect>
          </w:pict>
        </w:r>
      </w:ins>
    </w:p>
    <w:p w:rsidR="007A3D47" w:rsidRDefault="007A3D47" w:rsidP="007A3D47">
      <w:pPr>
        <w:snapToGrid w:val="0"/>
        <w:rPr>
          <w:ins w:id="344" w:author="Tlexander guo" w:date="2013-07-02T20:25:00Z"/>
          <w:rFonts w:ascii="Times New Roman" w:eastAsia="宋体" w:hAnsi="Times New Roman" w:cs="Times New Roman"/>
          <w:b/>
          <w:bCs/>
          <w:color w:val="000000"/>
          <w:kern w:val="24"/>
          <w:sz w:val="36"/>
          <w:szCs w:val="36"/>
        </w:rPr>
      </w:pPr>
      <w:ins w:id="345" w:author="Tlexander guo" w:date="2013-07-02T20:25:00Z">
        <w:r>
          <w:rPr>
            <w:noProof/>
          </w:rPr>
          <w:pict>
            <v:shape id="直接箭头连接符 34" o:spid="_x0000_s2105" type="#_x0000_t32" style="position:absolute;left:0;text-align:left;margin-left:141.65pt;margin-top:17.15pt;width:0;height:98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" strokeweight="2.25pt">
              <v:stroke endarrow="block"/>
            </v:shape>
          </w:pict>
        </w:r>
      </w:ins>
    </w:p>
    <w:p w:rsidR="007A3D47" w:rsidRDefault="007A3D47" w:rsidP="007A3D47">
      <w:pPr>
        <w:snapToGrid w:val="0"/>
        <w:rPr>
          <w:ins w:id="346" w:author="Tlexander guo" w:date="2013-07-02T20:25:00Z"/>
          <w:rFonts w:ascii="Times New Roman" w:eastAsia="宋体" w:hAnsi="Times New Roman" w:cs="Times New Roman"/>
          <w:b/>
          <w:bCs/>
          <w:color w:val="000000"/>
          <w:kern w:val="24"/>
          <w:sz w:val="36"/>
          <w:szCs w:val="36"/>
        </w:rPr>
      </w:pPr>
      <w:ins w:id="347" w:author="Tlexander guo" w:date="2013-07-02T20:25:00Z">
        <w:r>
          <w:rPr>
            <w:noProof/>
          </w:rPr>
          <w:pict>
            <v:oval id="椭圆 11" o:spid="_x0000_s2104" style="position:absolute;left:0;text-align:left;margin-left:162.95pt;margin-top:1pt;width:160.35pt;height:88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" strokeweight="1.5pt">
              <v:textbox inset=",0,,0">
                <w:txbxContent>
                  <w:p w:rsidR="007A3D47" w:rsidRPr="00B0747E" w:rsidRDefault="007A3D47" w:rsidP="007A3D47">
                    <w:pPr>
                      <w:jc w:val="left"/>
                      <w:rPr>
                        <w:rFonts w:ascii="Times New Roman" w:hAnsi="Times New Roman" w:cs="Times New Roman"/>
                        <w:bCs/>
                        <w:sz w:val="28"/>
                        <w:szCs w:val="28"/>
                      </w:rPr>
                    </w:pPr>
                    <w:r w:rsidRPr="00B0747E">
                      <w:rPr>
                        <w:rFonts w:ascii="Times New Roman" w:hAnsi="Times New Roman" w:cs="Times New Roman"/>
                        <w:bCs/>
                        <w:sz w:val="28"/>
                        <w:szCs w:val="28"/>
                      </w:rPr>
                      <w:t>81 Excluded</w:t>
                    </w:r>
                  </w:p>
                  <w:p w:rsidR="007A3D47" w:rsidRPr="00B0747E" w:rsidRDefault="007A3D47" w:rsidP="007A3D47">
                    <w:pPr>
                      <w:ind w:leftChars="57" w:left="600" w:hangingChars="200" w:hanging="480"/>
                      <w:jc w:val="left"/>
                      <w:rPr>
                        <w:rFonts w:ascii="Times New Roman" w:hAnsi="Times New Roman" w:cs="Times New Roman"/>
                        <w:bCs/>
                        <w:sz w:val="28"/>
                        <w:szCs w:val="28"/>
                      </w:rPr>
                    </w:pPr>
                    <w:r w:rsidRPr="00B0747E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t>81</w:t>
                    </w:r>
                    <w:r>
                      <w:rPr>
                        <w:rFonts w:ascii="Times New Roman" w:hAnsi="Times New Roman" w:cs="Times New Roman" w:hint="eastAsia"/>
                        <w:bCs/>
                        <w:sz w:val="24"/>
                        <w:szCs w:val="24"/>
                      </w:rPr>
                      <w:t xml:space="preserve"> Other genes or SNPs</w:t>
                    </w:r>
                    <w:r w:rsidRPr="00B0747E">
                      <w:rPr>
                        <w:rFonts w:ascii="Times New Roman" w:hAnsi="Times New Roman" w:cs="Times New Roman" w:hint="eastAsia"/>
                        <w:bCs/>
                        <w:sz w:val="24"/>
                        <w:szCs w:val="24"/>
                      </w:rPr>
                      <w:t xml:space="preserve"> </w:t>
                    </w:r>
                  </w:p>
                  <w:p w:rsidR="007A3D47" w:rsidRPr="00B0747E" w:rsidRDefault="007A3D47" w:rsidP="007A3D47">
                    <w:pPr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</v:oval>
          </w:pict>
        </w:r>
      </w:ins>
    </w:p>
    <w:p w:rsidR="007A3D47" w:rsidRDefault="007A3D47" w:rsidP="007A3D47">
      <w:pPr>
        <w:snapToGrid w:val="0"/>
        <w:rPr>
          <w:ins w:id="348" w:author="Tlexander guo" w:date="2013-07-02T20:25:00Z"/>
          <w:rFonts w:ascii="Times New Roman" w:eastAsia="宋体" w:hAnsi="Times New Roman" w:cs="Times New Roman"/>
          <w:b/>
          <w:bCs/>
          <w:color w:val="000000"/>
          <w:kern w:val="24"/>
          <w:sz w:val="36"/>
          <w:szCs w:val="36"/>
        </w:rPr>
      </w:pPr>
    </w:p>
    <w:p w:rsidR="007A3D47" w:rsidRDefault="007A3D47" w:rsidP="007A3D47">
      <w:pPr>
        <w:snapToGrid w:val="0"/>
        <w:rPr>
          <w:ins w:id="349" w:author="Tlexander guo" w:date="2013-07-02T20:25:00Z"/>
          <w:rFonts w:ascii="Times New Roman" w:eastAsia="宋体" w:hAnsi="Times New Roman" w:cs="Times New Roman"/>
          <w:b/>
          <w:bCs/>
          <w:color w:val="000000"/>
          <w:kern w:val="24"/>
          <w:sz w:val="36"/>
          <w:szCs w:val="36"/>
        </w:rPr>
      </w:pPr>
      <w:ins w:id="350" w:author="Tlexander guo" w:date="2013-07-02T20:25:00Z">
        <w:r>
          <w:rPr>
            <w:noProof/>
          </w:rPr>
          <w:pict>
            <v:shape id="直接箭头连接符 10" o:spid="_x0000_s2103" type="#_x0000_t32" style="position:absolute;left:0;text-align:left;margin-left:141.65pt;margin-top:5.3pt;width:21.3pt;height: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" strokeweight="2.25pt">
              <v:stroke endarrow="block"/>
            </v:shape>
          </w:pict>
        </w:r>
      </w:ins>
    </w:p>
    <w:p w:rsidR="007A3D47" w:rsidRDefault="007A3D47" w:rsidP="007A3D47">
      <w:pPr>
        <w:snapToGrid w:val="0"/>
        <w:rPr>
          <w:ins w:id="351" w:author="Tlexander guo" w:date="2013-07-02T20:25:00Z"/>
          <w:rFonts w:ascii="Times New Roman" w:eastAsia="宋体" w:hAnsi="Times New Roman" w:cs="Times New Roman"/>
          <w:b/>
          <w:bCs/>
          <w:color w:val="000000"/>
          <w:kern w:val="24"/>
          <w:sz w:val="36"/>
          <w:szCs w:val="36"/>
        </w:rPr>
      </w:pPr>
    </w:p>
    <w:p w:rsidR="007A3D47" w:rsidRDefault="007A3D47" w:rsidP="007A3D47">
      <w:pPr>
        <w:snapToGrid w:val="0"/>
        <w:rPr>
          <w:ins w:id="352" w:author="Tlexander guo" w:date="2013-07-02T20:25:00Z"/>
          <w:rFonts w:ascii="Times New Roman" w:eastAsia="宋体" w:hAnsi="Times New Roman" w:cs="Times New Roman"/>
          <w:b/>
          <w:bCs/>
          <w:color w:val="000000"/>
          <w:kern w:val="24"/>
          <w:sz w:val="36"/>
          <w:szCs w:val="36"/>
        </w:rPr>
      </w:pPr>
      <w:ins w:id="353" w:author="Tlexander guo" w:date="2013-07-02T20:25:00Z">
        <w:r>
          <w:rPr>
            <w:noProof/>
          </w:rPr>
          <w:pict>
            <v:roundrect id="圆角矩形 35" o:spid="_x0000_s2102" style="position:absolute;left:0;text-align:left;margin-left:124.85pt;margin-top:12.1pt;width:198.45pt;height:37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" strokeweight="1.5pt">
              <v:textbox>
                <w:txbxContent>
                  <w:p w:rsidR="007A3D47" w:rsidRPr="00B0747E" w:rsidRDefault="007A3D47" w:rsidP="007A3D47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B0747E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18 Evaluated articles in detail</w:t>
                    </w:r>
                  </w:p>
                  <w:p w:rsidR="007A3D47" w:rsidRPr="00B0747E" w:rsidRDefault="007A3D47" w:rsidP="007A3D47">
                    <w:pPr>
                      <w:rPr>
                        <w:szCs w:val="28"/>
                      </w:rPr>
                    </w:pPr>
                  </w:p>
                </w:txbxContent>
              </v:textbox>
            </v:roundrect>
          </w:pict>
        </w:r>
        <w:r>
          <w:rPr>
            <w:noProof/>
          </w:rPr>
          <w:pict>
            <v:oval id="椭圆 36" o:spid="_x0000_s2101" style="position:absolute;left:0;text-align:left;margin-left:162.95pt;margin-top:54pt;width:160.35pt;height:88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" strokeweight="1.5pt">
              <v:textbox inset=",0,,0">
                <w:txbxContent>
                  <w:p w:rsidR="007A3D47" w:rsidRDefault="007A3D47" w:rsidP="007A3D47">
                    <w:pPr>
                      <w:jc w:val="left"/>
                      <w:rPr>
                        <w:rFonts w:ascii="Times New Roman" w:hAnsi="Times New Roman" w:cs="Times New Roman"/>
                        <w:bCs/>
                        <w:sz w:val="28"/>
                        <w:szCs w:val="28"/>
                      </w:rPr>
                    </w:pPr>
                    <w:r w:rsidRPr="00B0747E">
                      <w:rPr>
                        <w:rFonts w:ascii="Times New Roman" w:hAnsi="Times New Roman" w:cs="Times New Roman"/>
                        <w:bCs/>
                        <w:sz w:val="28"/>
                        <w:szCs w:val="28"/>
                      </w:rPr>
                      <w:t>12 Excluded</w:t>
                    </w:r>
                  </w:p>
                  <w:p w:rsidR="007A3D47" w:rsidRPr="00693931" w:rsidRDefault="007A3D47" w:rsidP="007A3D47">
                    <w:pPr>
                      <w:ind w:leftChars="57" w:left="600" w:hangingChars="200" w:hanging="480"/>
                      <w:jc w:val="left"/>
                      <w:rPr>
                        <w:rFonts w:ascii="Times New Roman" w:hAnsi="Times New Roman" w:cs="Times New Roman"/>
                        <w:bCs/>
                        <w:sz w:val="28"/>
                        <w:szCs w:val="28"/>
                      </w:rPr>
                    </w:pPr>
                    <w:r w:rsidRPr="00693931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t>12</w:t>
                    </w:r>
                    <w:r>
                      <w:rPr>
                        <w:rFonts w:ascii="Times New Roman" w:hAnsi="Times New Roman" w:cs="Times New Roman" w:hint="eastAsia"/>
                        <w:bCs/>
                        <w:sz w:val="24"/>
                        <w:szCs w:val="24"/>
                      </w:rPr>
                      <w:t xml:space="preserve"> Not original data</w:t>
                    </w:r>
                    <w:r w:rsidRPr="00693931">
                      <w:rPr>
                        <w:rFonts w:ascii="Times New Roman" w:hAnsi="Times New Roman" w:cs="Times New Roman"/>
                        <w:bCs/>
                        <w:sz w:val="28"/>
                        <w:szCs w:val="28"/>
                      </w:rPr>
                      <w:t xml:space="preserve"> </w:t>
                    </w:r>
                  </w:p>
                  <w:p w:rsidR="007A3D47" w:rsidRPr="00B0747E" w:rsidRDefault="007A3D47" w:rsidP="007A3D47">
                    <w:pPr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</v:oval>
          </w:pict>
        </w:r>
        <w:r>
          <w:rPr>
            <w:noProof/>
          </w:rPr>
          <w:pict>
            <v:shape id="直接箭头连接符 37" o:spid="_x0000_s2100" type="#_x0000_t32" style="position:absolute;left:0;text-align:left;margin-left:141.65pt;margin-top:97.25pt;width:21.3pt;height: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" strokeweight="2.25pt">
              <v:stroke endarrow="block"/>
            </v:shape>
          </w:pict>
        </w:r>
        <w:r>
          <w:rPr>
            <w:noProof/>
          </w:rPr>
          <w:pict>
            <v:shape id="直接箭头连接符 6" o:spid="_x0000_s2099" type="#_x0000_t32" style="position:absolute;left:0;text-align:left;margin-left:141.65pt;margin-top:49.5pt;width:0;height:98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" strokeweight="2.25pt">
              <v:stroke endarrow="block"/>
            </v:shape>
          </w:pict>
        </w:r>
      </w:ins>
    </w:p>
    <w:p w:rsidR="007A3D47" w:rsidRDefault="007A3D47" w:rsidP="007A3D47">
      <w:pPr>
        <w:snapToGrid w:val="0"/>
        <w:rPr>
          <w:ins w:id="354" w:author="Tlexander guo" w:date="2013-07-02T20:25:00Z"/>
          <w:rFonts w:ascii="Times New Roman" w:eastAsia="宋体" w:hAnsi="Times New Roman" w:cs="Times New Roman"/>
          <w:b/>
          <w:bCs/>
          <w:color w:val="000000"/>
          <w:kern w:val="24"/>
          <w:sz w:val="36"/>
          <w:szCs w:val="36"/>
        </w:rPr>
      </w:pPr>
    </w:p>
    <w:p w:rsidR="007A3D47" w:rsidRDefault="007A3D47" w:rsidP="007A3D47">
      <w:pPr>
        <w:snapToGrid w:val="0"/>
        <w:rPr>
          <w:ins w:id="355" w:author="Tlexander guo" w:date="2013-07-02T20:25:00Z"/>
          <w:rFonts w:ascii="Times New Roman" w:eastAsia="宋体" w:hAnsi="Times New Roman" w:cs="Times New Roman"/>
          <w:b/>
          <w:bCs/>
          <w:color w:val="000000"/>
          <w:kern w:val="24"/>
          <w:sz w:val="36"/>
          <w:szCs w:val="36"/>
        </w:rPr>
      </w:pPr>
    </w:p>
    <w:p w:rsidR="007A3D47" w:rsidRDefault="007A3D47" w:rsidP="007A3D47">
      <w:pPr>
        <w:snapToGrid w:val="0"/>
        <w:rPr>
          <w:ins w:id="356" w:author="Tlexander guo" w:date="2013-07-02T20:25:00Z"/>
          <w:rFonts w:ascii="Times New Roman" w:eastAsia="宋体" w:hAnsi="Times New Roman" w:cs="Times New Roman"/>
          <w:b/>
          <w:bCs/>
          <w:color w:val="000000"/>
          <w:kern w:val="24"/>
          <w:sz w:val="36"/>
          <w:szCs w:val="36"/>
        </w:rPr>
      </w:pPr>
    </w:p>
    <w:p w:rsidR="007A3D47" w:rsidRDefault="007A3D47" w:rsidP="007A3D47">
      <w:pPr>
        <w:snapToGrid w:val="0"/>
        <w:rPr>
          <w:ins w:id="357" w:author="Tlexander guo" w:date="2013-07-02T20:25:00Z"/>
          <w:rFonts w:ascii="Times New Roman" w:eastAsia="宋体" w:hAnsi="Times New Roman" w:cs="Times New Roman"/>
          <w:b/>
          <w:bCs/>
          <w:color w:val="000000"/>
          <w:kern w:val="24"/>
          <w:sz w:val="36"/>
          <w:szCs w:val="36"/>
        </w:rPr>
      </w:pPr>
    </w:p>
    <w:p w:rsidR="007A3D47" w:rsidRDefault="007A3D47" w:rsidP="007A3D47">
      <w:pPr>
        <w:snapToGrid w:val="0"/>
        <w:rPr>
          <w:ins w:id="358" w:author="Tlexander guo" w:date="2013-07-02T20:25:00Z"/>
          <w:rFonts w:ascii="Times New Roman" w:eastAsia="宋体" w:hAnsi="Times New Roman" w:cs="Times New Roman"/>
          <w:b/>
          <w:bCs/>
          <w:color w:val="000000"/>
          <w:kern w:val="24"/>
          <w:sz w:val="36"/>
          <w:szCs w:val="36"/>
        </w:rPr>
      </w:pPr>
    </w:p>
    <w:p w:rsidR="007A3D47" w:rsidRDefault="007A3D47" w:rsidP="007A3D47">
      <w:pPr>
        <w:snapToGrid w:val="0"/>
        <w:rPr>
          <w:ins w:id="359" w:author="Tlexander guo" w:date="2013-07-02T20:25:00Z"/>
          <w:rFonts w:ascii="Times New Roman" w:eastAsia="宋体" w:hAnsi="Times New Roman" w:cs="Times New Roman"/>
          <w:b/>
          <w:bCs/>
          <w:color w:val="000000"/>
          <w:kern w:val="24"/>
          <w:sz w:val="36"/>
          <w:szCs w:val="36"/>
        </w:rPr>
      </w:pPr>
    </w:p>
    <w:p w:rsidR="007A3D47" w:rsidRDefault="007A3D47" w:rsidP="007A3D47">
      <w:pPr>
        <w:snapToGrid w:val="0"/>
        <w:rPr>
          <w:ins w:id="360" w:author="Tlexander guo" w:date="2013-07-02T20:25:00Z"/>
          <w:rFonts w:ascii="Times New Roman" w:eastAsia="宋体" w:hAnsi="Times New Roman" w:cs="Times New Roman"/>
          <w:b/>
          <w:bCs/>
          <w:color w:val="000000"/>
          <w:kern w:val="24"/>
          <w:sz w:val="36"/>
          <w:szCs w:val="36"/>
        </w:rPr>
      </w:pPr>
      <w:ins w:id="361" w:author="Tlexander guo" w:date="2013-07-02T20:25:00Z">
        <w:r>
          <w:rPr>
            <w:noProof/>
          </w:rPr>
          <w:pict>
            <v:oval id="椭圆 5" o:spid="_x0000_s2098" style="position:absolute;left:0;text-align:left;margin-left:162.95pt;margin-top:45.15pt;width:160.35pt;height:88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" strokeweight="1.5pt">
              <v:textbox inset=",0,,0">
                <w:txbxContent>
                  <w:p w:rsidR="007A3D47" w:rsidRPr="00693931" w:rsidRDefault="007A3D47" w:rsidP="007A3D47">
                    <w:pPr>
                      <w:ind w:left="560" w:hangingChars="200" w:hanging="560"/>
                      <w:jc w:val="left"/>
                      <w:rPr>
                        <w:rFonts w:ascii="Times New Roman" w:eastAsia="华文新魏" w:hAnsi="Times New Roman" w:cs="Times New Roman"/>
                        <w:bCs/>
                        <w:sz w:val="28"/>
                        <w:szCs w:val="28"/>
                      </w:rPr>
                    </w:pPr>
                    <w:r w:rsidRPr="00693931">
                      <w:rPr>
                        <w:rFonts w:ascii="Times New Roman" w:eastAsia="华文新魏" w:hAnsi="Times New Roman" w:cs="Times New Roman"/>
                        <w:bCs/>
                        <w:sz w:val="28"/>
                        <w:szCs w:val="28"/>
                      </w:rPr>
                      <w:t xml:space="preserve">1 </w:t>
                    </w:r>
                    <w:r>
                      <w:rPr>
                        <w:rFonts w:ascii="Times New Roman" w:eastAsia="华文新魏" w:hAnsi="Times New Roman" w:cs="Times New Roman"/>
                        <w:bCs/>
                        <w:sz w:val="28"/>
                        <w:szCs w:val="28"/>
                      </w:rPr>
                      <w:t>unpublished</w:t>
                    </w:r>
                    <w:r>
                      <w:rPr>
                        <w:rFonts w:ascii="Times New Roman" w:eastAsia="华文新魏" w:hAnsi="Times New Roman" w:cs="Times New Roman" w:hint="eastAsia"/>
                        <w:bCs/>
                        <w:sz w:val="28"/>
                        <w:szCs w:val="28"/>
                      </w:rPr>
                      <w:t xml:space="preserve"> </w:t>
                    </w:r>
                    <w:r w:rsidRPr="00693931">
                      <w:rPr>
                        <w:rFonts w:ascii="Times New Roman" w:eastAsia="华文新魏" w:hAnsi="Times New Roman" w:cs="Times New Roman"/>
                        <w:bCs/>
                        <w:sz w:val="28"/>
                        <w:szCs w:val="28"/>
                      </w:rPr>
                      <w:t xml:space="preserve">data </w:t>
                    </w:r>
                  </w:p>
                  <w:p w:rsidR="007A3D47" w:rsidRPr="001C1232" w:rsidRDefault="007A3D47" w:rsidP="007A3D47">
                    <w:pPr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</v:oval>
          </w:pict>
        </w:r>
        <w:r>
          <w:rPr>
            <w:noProof/>
          </w:rPr>
          <w:pict>
            <v:shape id="直接箭头连接符 4" o:spid="_x0000_s2097" type="#_x0000_t32" style="position:absolute;left:0;text-align:left;margin-left:141.65pt;margin-top:40.65pt;width:0;height:98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" strokeweight="2.25pt">
              <v:stroke endarrow="block"/>
            </v:shape>
          </w:pict>
        </w:r>
        <w:r>
          <w:rPr>
            <w:noProof/>
          </w:rPr>
          <w:pict>
            <v:roundrect id="圆角矩形 38" o:spid="_x0000_s2096" style="position:absolute;left:0;text-align:left;margin-left:124.85pt;margin-top:3.1pt;width:198.45pt;height:37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" strokeweight="1.5pt">
              <v:textbox>
                <w:txbxContent>
                  <w:p w:rsidR="007A3D47" w:rsidRPr="00693931" w:rsidRDefault="007A3D47" w:rsidP="007A3D47">
                    <w:pPr>
                      <w:jc w:val="center"/>
                      <w:rPr>
                        <w:szCs w:val="28"/>
                      </w:rPr>
                    </w:pPr>
                    <w:r w:rsidRPr="00693931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6 Articles meet the require</w:t>
                    </w:r>
                  </w:p>
                </w:txbxContent>
              </v:textbox>
            </v:roundrect>
          </w:pict>
        </w:r>
      </w:ins>
    </w:p>
    <w:p w:rsidR="007A3D47" w:rsidRDefault="007A3D47" w:rsidP="007A3D47">
      <w:pPr>
        <w:snapToGrid w:val="0"/>
        <w:rPr>
          <w:ins w:id="362" w:author="Tlexander guo" w:date="2013-07-02T20:25:00Z"/>
          <w:rFonts w:ascii="Times New Roman" w:eastAsia="宋体" w:hAnsi="Times New Roman" w:cs="Times New Roman"/>
          <w:b/>
          <w:bCs/>
          <w:color w:val="000000"/>
          <w:kern w:val="24"/>
          <w:sz w:val="36"/>
          <w:szCs w:val="36"/>
        </w:rPr>
      </w:pPr>
    </w:p>
    <w:p w:rsidR="007A3D47" w:rsidRDefault="007A3D47" w:rsidP="007A3D47">
      <w:pPr>
        <w:snapToGrid w:val="0"/>
        <w:rPr>
          <w:ins w:id="363" w:author="Tlexander guo" w:date="2013-07-02T20:25:00Z"/>
          <w:rFonts w:ascii="Times New Roman" w:eastAsia="宋体" w:hAnsi="Times New Roman" w:cs="Times New Roman"/>
          <w:b/>
          <w:bCs/>
          <w:color w:val="000000"/>
          <w:kern w:val="24"/>
          <w:sz w:val="36"/>
          <w:szCs w:val="36"/>
        </w:rPr>
      </w:pPr>
    </w:p>
    <w:p w:rsidR="007A3D47" w:rsidRDefault="007A3D47" w:rsidP="007A3D47">
      <w:pPr>
        <w:snapToGrid w:val="0"/>
        <w:rPr>
          <w:ins w:id="364" w:author="Tlexander guo" w:date="2013-07-02T20:25:00Z"/>
          <w:rFonts w:ascii="Times New Roman" w:eastAsia="宋体" w:hAnsi="Times New Roman" w:cs="Times New Roman"/>
          <w:b/>
          <w:bCs/>
          <w:color w:val="000000"/>
          <w:kern w:val="24"/>
          <w:sz w:val="36"/>
          <w:szCs w:val="36"/>
        </w:rPr>
      </w:pPr>
    </w:p>
    <w:p w:rsidR="007A3D47" w:rsidRDefault="007A3D47" w:rsidP="007A3D47">
      <w:pPr>
        <w:snapToGrid w:val="0"/>
        <w:rPr>
          <w:ins w:id="365" w:author="Tlexander guo" w:date="2013-07-02T20:25:00Z"/>
          <w:rFonts w:ascii="Times New Roman" w:eastAsia="宋体" w:hAnsi="Times New Roman" w:cs="Times New Roman"/>
          <w:b/>
          <w:bCs/>
          <w:color w:val="000000"/>
          <w:kern w:val="24"/>
          <w:sz w:val="36"/>
          <w:szCs w:val="36"/>
        </w:rPr>
      </w:pPr>
      <w:ins w:id="366" w:author="Tlexander guo" w:date="2013-07-02T20:25:00Z">
        <w:r>
          <w:rPr>
            <w:noProof/>
          </w:rPr>
          <w:pict>
            <v:shape id="直接箭头连接符 39" o:spid="_x0000_s2095" type="#_x0000_t32" style="position:absolute;left:0;text-align:left;margin-left:141.65pt;margin-top:7.35pt;width:21.3pt;height:.5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" strokeweight="2.25pt">
              <v:stroke endarrow="block"/>
            </v:shape>
          </w:pict>
        </w:r>
      </w:ins>
    </w:p>
    <w:p w:rsidR="007A3D47" w:rsidRDefault="007A3D47" w:rsidP="007A3D47">
      <w:pPr>
        <w:snapToGrid w:val="0"/>
        <w:rPr>
          <w:ins w:id="367" w:author="Tlexander guo" w:date="2013-07-02T20:25:00Z"/>
          <w:rFonts w:ascii="Times New Roman" w:eastAsia="宋体" w:hAnsi="Times New Roman" w:cs="Times New Roman"/>
          <w:b/>
          <w:bCs/>
          <w:color w:val="000000"/>
          <w:kern w:val="24"/>
          <w:sz w:val="36"/>
          <w:szCs w:val="36"/>
        </w:rPr>
      </w:pPr>
    </w:p>
    <w:p w:rsidR="007A3D47" w:rsidRDefault="007A3D47" w:rsidP="007A3D47">
      <w:pPr>
        <w:snapToGrid w:val="0"/>
        <w:rPr>
          <w:ins w:id="368" w:author="Tlexander guo" w:date="2013-07-02T20:25:00Z"/>
          <w:rFonts w:ascii="Times New Roman" w:eastAsia="宋体" w:hAnsi="Times New Roman" w:cs="Times New Roman"/>
          <w:b/>
          <w:bCs/>
          <w:color w:val="000000"/>
          <w:kern w:val="24"/>
          <w:sz w:val="36"/>
          <w:szCs w:val="36"/>
        </w:rPr>
      </w:pPr>
      <w:ins w:id="369" w:author="Tlexander guo" w:date="2013-07-02T20:25:00Z">
        <w:r>
          <w:rPr>
            <w:noProof/>
          </w:rPr>
          <w:pict>
            <v:roundrect id="圆角矩形 40" o:spid="_x0000_s2094" style="position:absolute;left:0;text-align:left;margin-left:124.85pt;margin-top:15.05pt;width:198.45pt;height:66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" strokeweight="1.5pt">
              <v:textbox inset="0,0,0,0">
                <w:txbxContent>
                  <w:p w:rsidR="007A3D47" w:rsidRPr="001C491B" w:rsidRDefault="007A3D47" w:rsidP="007A3D47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1C491B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7 Articles included in meta-analysis</w:t>
                    </w:r>
                  </w:p>
                  <w:p w:rsidR="007A3D47" w:rsidRDefault="007A3D47" w:rsidP="007A3D47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:rsidR="007A3D47" w:rsidRDefault="007A3D47" w:rsidP="007A3D47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:rsidR="007A3D47" w:rsidRDefault="007A3D47" w:rsidP="007A3D47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:rsidR="007A3D47" w:rsidRPr="00693931" w:rsidRDefault="007A3D47" w:rsidP="007A3D47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proofErr w:type="gramStart"/>
                    <w:r w:rsidRPr="00693931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meta-analysis</w:t>
                    </w:r>
                    <w:proofErr w:type="gramEnd"/>
                  </w:p>
                  <w:p w:rsidR="007A3D47" w:rsidRPr="008B5E53" w:rsidRDefault="007A3D47" w:rsidP="007A3D47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oundrect>
          </w:pict>
        </w:r>
      </w:ins>
    </w:p>
    <w:p w:rsidR="007A3D47" w:rsidRDefault="007A3D47" w:rsidP="007A3D47">
      <w:pPr>
        <w:snapToGrid w:val="0"/>
        <w:rPr>
          <w:ins w:id="370" w:author="Tlexander guo" w:date="2013-07-02T20:25:00Z"/>
          <w:rFonts w:ascii="Times New Roman" w:eastAsia="宋体" w:hAnsi="Times New Roman" w:cs="Times New Roman"/>
          <w:b/>
          <w:bCs/>
          <w:color w:val="000000"/>
          <w:kern w:val="24"/>
          <w:sz w:val="36"/>
          <w:szCs w:val="36"/>
        </w:rPr>
      </w:pPr>
    </w:p>
    <w:p w:rsidR="007A3D47" w:rsidRDefault="007A3D47" w:rsidP="007A3D47">
      <w:pPr>
        <w:snapToGrid w:val="0"/>
        <w:rPr>
          <w:ins w:id="371" w:author="Tlexander guo" w:date="2013-07-02T20:25:00Z"/>
          <w:rFonts w:ascii="Times New Roman" w:eastAsia="宋体" w:hAnsi="Times New Roman" w:cs="Times New Roman"/>
          <w:b/>
          <w:bCs/>
          <w:color w:val="000000"/>
          <w:kern w:val="24"/>
          <w:sz w:val="36"/>
          <w:szCs w:val="36"/>
        </w:rPr>
      </w:pPr>
    </w:p>
    <w:p w:rsidR="007A3D47" w:rsidRDefault="007A3D47" w:rsidP="007A3D47">
      <w:pPr>
        <w:snapToGrid w:val="0"/>
        <w:rPr>
          <w:ins w:id="372" w:author="Tlexander guo" w:date="2013-07-02T20:25:00Z"/>
          <w:rFonts w:ascii="Times New Roman" w:eastAsia="宋体" w:hAnsi="Times New Roman" w:cs="Times New Roman"/>
          <w:b/>
          <w:bCs/>
          <w:color w:val="000000"/>
          <w:kern w:val="24"/>
          <w:sz w:val="36"/>
          <w:szCs w:val="36"/>
        </w:rPr>
      </w:pPr>
    </w:p>
    <w:p w:rsidR="007A3D47" w:rsidRDefault="007A3D47" w:rsidP="007A3D47">
      <w:pPr>
        <w:snapToGrid w:val="0"/>
        <w:rPr>
          <w:ins w:id="373" w:author="Tlexander guo" w:date="2013-07-02T20:25:00Z"/>
          <w:rFonts w:ascii="Times New Roman" w:eastAsia="宋体" w:hAnsi="Times New Roman" w:cs="Times New Roman" w:hint="eastAsia"/>
          <w:b/>
          <w:bCs/>
          <w:color w:val="000000"/>
          <w:kern w:val="24"/>
          <w:sz w:val="36"/>
          <w:szCs w:val="36"/>
        </w:rPr>
      </w:pPr>
    </w:p>
    <w:p w:rsidR="007A3D47" w:rsidRPr="00AC1566" w:rsidRDefault="007A3D47" w:rsidP="007A3D47">
      <w:pPr>
        <w:widowControl/>
        <w:snapToGrid w:val="0"/>
        <w:jc w:val="left"/>
        <w:rPr>
          <w:ins w:id="374" w:author="Tlexander guo" w:date="2013-07-02T20:25:00Z"/>
          <w:rFonts w:ascii="Times New Roman" w:eastAsia="宋体" w:hAnsi="Times New Roman" w:cs="Times New Roman"/>
          <w:color w:val="000000"/>
          <w:kern w:val="24"/>
          <w:sz w:val="22"/>
        </w:rPr>
      </w:pPr>
      <w:ins w:id="375" w:author="Tlexander guo" w:date="2013-07-02T20:25:00Z">
        <w:r w:rsidRPr="00AC1566">
          <w:rPr>
            <w:rFonts w:ascii="Times New Roman" w:eastAsia="宋体" w:hAnsi="Times New Roman" w:cs="Times New Roman"/>
            <w:color w:val="000000"/>
            <w:kern w:val="24"/>
            <w:sz w:val="22"/>
          </w:rPr>
          <w:t xml:space="preserve">Figure 1. Flow diagram of the literature search and selection of the study </w:t>
        </w:r>
      </w:ins>
    </w:p>
    <w:p w:rsidR="007A3D47" w:rsidRDefault="007A3D47" w:rsidP="007A3D47">
      <w:pPr>
        <w:rPr>
          <w:ins w:id="376" w:author="Tlexander guo" w:date="2013-07-02T20:25:00Z"/>
        </w:rPr>
      </w:pPr>
    </w:p>
    <w:p w:rsidR="007A3D47" w:rsidRDefault="007A3D47" w:rsidP="007A3D47">
      <w:pPr>
        <w:rPr>
          <w:ins w:id="377" w:author="Tlexander guo" w:date="2013-07-02T20:25:00Z"/>
        </w:rPr>
      </w:pPr>
    </w:p>
    <w:p w:rsidR="007A3D47" w:rsidRDefault="007A3D47" w:rsidP="007A3D47">
      <w:pPr>
        <w:rPr>
          <w:ins w:id="378" w:author="Tlexander guo" w:date="2013-07-02T20:25:00Z"/>
        </w:rPr>
      </w:pPr>
    </w:p>
    <w:p w:rsidR="007A3D47" w:rsidRDefault="007A3D47" w:rsidP="007A3D47">
      <w:pPr>
        <w:rPr>
          <w:ins w:id="379" w:author="Tlexander guo" w:date="2013-07-02T20:25:00Z"/>
        </w:rPr>
      </w:pPr>
    </w:p>
    <w:p w:rsidR="007A3D47" w:rsidRDefault="007A3D47" w:rsidP="007A3D47">
      <w:pPr>
        <w:rPr>
          <w:ins w:id="380" w:author="Tlexander guo" w:date="2013-07-02T20:25:00Z"/>
          <w:rFonts w:ascii="Times New Roman" w:eastAsia="华文新魏" w:hAnsi="Times New Roman" w:cs="Times New Roman"/>
          <w:color w:val="000000"/>
          <w:kern w:val="24"/>
          <w:sz w:val="22"/>
        </w:rPr>
      </w:pPr>
      <w:ins w:id="381" w:author="Tlexander guo" w:date="2013-07-02T20:25:00Z">
        <w:r w:rsidRPr="00BC5016">
          <w:rPr>
            <w:rFonts w:ascii="Times New Roman" w:eastAsia="华文新魏" w:hAnsi="Times New Roman" w:cs="Times New Roman"/>
            <w:color w:val="000000"/>
            <w:kern w:val="24"/>
            <w:sz w:val="22"/>
          </w:rPr>
          <w:t>Table 2.</w:t>
        </w:r>
        <w:r w:rsidRPr="000E4727">
          <w:rPr>
            <w:rFonts w:ascii="Times New Roman" w:eastAsia="华文新魏" w:hAnsi="Times New Roman" w:cs="Times New Roman"/>
            <w:color w:val="000000"/>
            <w:kern w:val="24"/>
            <w:sz w:val="22"/>
          </w:rPr>
          <w:t xml:space="preserve"> </w:t>
        </w:r>
        <w:r>
          <w:rPr>
            <w:rFonts w:ascii="Times New Roman" w:eastAsia="华文新魏" w:hAnsi="Times New Roman" w:cs="Times New Roman"/>
            <w:color w:val="000000"/>
            <w:kern w:val="24"/>
            <w:sz w:val="22"/>
          </w:rPr>
          <w:t xml:space="preserve">Principles to determine the </w:t>
        </w:r>
        <w:r w:rsidRPr="000E4727">
          <w:rPr>
            <w:rFonts w:ascii="Times New Roman" w:eastAsia="华文新魏" w:hAnsi="Times New Roman" w:cs="Times New Roman"/>
            <w:color w:val="000000"/>
            <w:kern w:val="24"/>
            <w:sz w:val="22"/>
          </w:rPr>
          <w:t>genetic model</w:t>
        </w:r>
        <w:r>
          <w:rPr>
            <w:rFonts w:ascii="Times New Roman" w:eastAsia="华文新魏" w:hAnsi="Times New Roman" w:cs="Times New Roman"/>
            <w:color w:val="000000"/>
            <w:kern w:val="24"/>
            <w:sz w:val="22"/>
          </w:rPr>
          <w:t xml:space="preserve"> according to the situation of OR and its P-value</w:t>
        </w:r>
      </w:ins>
    </w:p>
    <w:p w:rsidR="007A3D47" w:rsidRPr="000E4727" w:rsidRDefault="007A3D47" w:rsidP="007A3D47">
      <w:pPr>
        <w:rPr>
          <w:ins w:id="382" w:author="Tlexander guo" w:date="2013-07-02T20:25:00Z"/>
          <w:rFonts w:ascii="Times New Roman" w:eastAsia="华文新魏" w:hAnsi="Times New Roman" w:cs="Times New Roman"/>
          <w:color w:val="000000"/>
          <w:kern w:val="24"/>
          <w:sz w:val="22"/>
        </w:rPr>
      </w:pPr>
    </w:p>
    <w:tbl>
      <w:tblPr>
        <w:tblStyle w:val="ab"/>
        <w:tblW w:w="9437" w:type="dxa"/>
        <w:jc w:val="center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</w:tblBorders>
        <w:tblLook w:val="04A0" w:firstRow="1" w:lastRow="0" w:firstColumn="1" w:lastColumn="0" w:noHBand="0" w:noVBand="1"/>
        <w:tblPrChange w:id="383" w:author="Tlexander guo" w:date="2013-07-02T20:26:00Z">
          <w:tblPr>
            <w:tblStyle w:val="ab"/>
            <w:tblW w:w="9437" w:type="dxa"/>
            <w:jc w:val="center"/>
            <w:tbl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2734"/>
        <w:gridCol w:w="3062"/>
        <w:gridCol w:w="3641"/>
        <w:tblGridChange w:id="384">
          <w:tblGrid>
            <w:gridCol w:w="2734"/>
            <w:gridCol w:w="3062"/>
            <w:gridCol w:w="3641"/>
          </w:tblGrid>
        </w:tblGridChange>
      </w:tblGrid>
      <w:tr w:rsidR="007A3D47" w:rsidRPr="000E4727" w:rsidTr="002B5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  <w:jc w:val="center"/>
          <w:ins w:id="385" w:author="Tlexander guo" w:date="2013-07-02T20:25:00Z"/>
          <w:trPrChange w:id="386" w:author="Tlexander guo" w:date="2013-07-02T20:26:00Z">
            <w:trPr>
              <w:trHeight w:val="574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tcPrChange w:id="387" w:author="Tlexander guo" w:date="2013-07-02T20:26:00Z">
              <w:tcPr>
                <w:tcW w:w="2734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7A3D47" w:rsidRPr="00374966" w:rsidRDefault="007A3D47" w:rsidP="00156F63">
            <w:pPr>
              <w:widowControl/>
              <w:jc w:val="center"/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ins w:id="388" w:author="Tlexander guo" w:date="2013-07-02T20:25:00Z"/>
                <w:rFonts w:ascii="Times New Roman" w:eastAsia="华文新魏" w:hAnsi="Times New Roman" w:cs="Times New Roman"/>
                <w:b w:val="0"/>
                <w:bCs w:val="0"/>
                <w:color w:val="000000" w:themeColor="text1"/>
                <w:kern w:val="24"/>
                <w:position w:val="1"/>
                <w:sz w:val="22"/>
              </w:rPr>
            </w:pPr>
            <w:ins w:id="389" w:author="Tlexander guo" w:date="2013-07-02T20:25:00Z">
              <w:r w:rsidRPr="00374966">
                <w:rPr>
                  <w:rFonts w:ascii="Times New Roman" w:eastAsia="华文新魏" w:hAnsi="Times New Roman" w:cs="Times New Roman"/>
                  <w:b w:val="0"/>
                  <w:bCs w:val="0"/>
                  <w:color w:val="000000" w:themeColor="text1"/>
                  <w:kern w:val="24"/>
                  <w:position w:val="1"/>
                  <w:sz w:val="22"/>
                </w:rPr>
                <w:t>G</w:t>
              </w:r>
              <w:r w:rsidRPr="00374966">
                <w:rPr>
                  <w:rFonts w:ascii="Times New Roman" w:eastAsia="华文新魏" w:hAnsi="Times New Roman" w:cs="Times New Roman" w:hint="eastAsia"/>
                  <w:b w:val="0"/>
                  <w:bCs w:val="0"/>
                  <w:color w:val="000000" w:themeColor="text1"/>
                  <w:kern w:val="24"/>
                  <w:position w:val="1"/>
                  <w:sz w:val="22"/>
                </w:rPr>
                <w:t>enetic</w:t>
              </w:r>
              <w:r w:rsidRPr="00374966">
                <w:rPr>
                  <w:rFonts w:ascii="Times New Roman" w:eastAsia="华文新魏" w:hAnsi="Times New Roman" w:cs="Times New Roman"/>
                  <w:b w:val="0"/>
                  <w:bCs w:val="0"/>
                  <w:color w:val="000000" w:themeColor="text1"/>
                  <w:kern w:val="24"/>
                  <w:position w:val="1"/>
                  <w:sz w:val="22"/>
                </w:rPr>
                <w:t xml:space="preserve"> </w:t>
              </w:r>
              <w:r w:rsidRPr="00374966">
                <w:rPr>
                  <w:rFonts w:ascii="Times New Roman" w:eastAsia="华文新魏" w:hAnsi="Times New Roman" w:cs="Times New Roman" w:hint="eastAsia"/>
                  <w:b w:val="0"/>
                  <w:bCs w:val="0"/>
                  <w:color w:val="000000" w:themeColor="text1"/>
                  <w:kern w:val="24"/>
                  <w:position w:val="1"/>
                  <w:sz w:val="22"/>
                </w:rPr>
                <w:t>Model</w:t>
              </w:r>
            </w:ins>
          </w:p>
        </w:tc>
        <w:tc>
          <w:tcPr>
            <w:tcW w:w="30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tcPrChange w:id="390" w:author="Tlexander guo" w:date="2013-07-02T20:26:00Z">
              <w:tcPr>
                <w:tcW w:w="3062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7A3D47" w:rsidRPr="00374966" w:rsidRDefault="007A3D47" w:rsidP="00156F63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91" w:author="Tlexander guo" w:date="2013-07-02T20:25:00Z"/>
                <w:rFonts w:ascii="Times New Roman" w:eastAsia="华文新魏" w:hAnsi="Times New Roman" w:cs="Times New Roman"/>
                <w:b w:val="0"/>
                <w:bCs w:val="0"/>
                <w:color w:val="000000" w:themeColor="text1"/>
                <w:kern w:val="24"/>
                <w:position w:val="1"/>
                <w:sz w:val="22"/>
              </w:rPr>
            </w:pPr>
            <w:ins w:id="392" w:author="Tlexander guo" w:date="2013-07-02T20:25:00Z">
              <w:r w:rsidRPr="00374966">
                <w:rPr>
                  <w:rFonts w:ascii="Times New Roman" w:eastAsia="华文新魏" w:hAnsi="Times New Roman" w:cs="Times New Roman"/>
                  <w:b w:val="0"/>
                  <w:bCs w:val="0"/>
                  <w:color w:val="000000" w:themeColor="text1"/>
                  <w:kern w:val="24"/>
                  <w:position w:val="1"/>
                  <w:sz w:val="22"/>
                </w:rPr>
                <w:t>OR</w:t>
              </w:r>
            </w:ins>
          </w:p>
        </w:tc>
        <w:tc>
          <w:tcPr>
            <w:tcW w:w="36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tcPrChange w:id="393" w:author="Tlexander guo" w:date="2013-07-02T20:26:00Z">
              <w:tcPr>
                <w:tcW w:w="3641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7A3D47" w:rsidRPr="00374966" w:rsidRDefault="007A3D47" w:rsidP="00156F63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94" w:author="Tlexander guo" w:date="2013-07-02T20:25:00Z"/>
                <w:rFonts w:ascii="Times New Roman" w:eastAsia="华文新魏" w:hAnsi="Times New Roman" w:cs="Times New Roman"/>
                <w:b w:val="0"/>
                <w:bCs w:val="0"/>
                <w:color w:val="000000" w:themeColor="text1"/>
                <w:kern w:val="24"/>
                <w:position w:val="1"/>
                <w:sz w:val="22"/>
              </w:rPr>
            </w:pPr>
            <w:ins w:id="395" w:author="Tlexander guo" w:date="2013-07-02T20:25:00Z">
              <w:r w:rsidRPr="00374966">
                <w:rPr>
                  <w:rFonts w:ascii="Times New Roman" w:eastAsia="华文新魏" w:hAnsi="Times New Roman" w:cs="Times New Roman" w:hint="eastAsia"/>
                  <w:b w:val="0"/>
                  <w:bCs w:val="0"/>
                  <w:color w:val="000000" w:themeColor="text1"/>
                  <w:kern w:val="24"/>
                  <w:position w:val="1"/>
                  <w:sz w:val="22"/>
                </w:rPr>
                <w:t>P</w:t>
              </w:r>
            </w:ins>
          </w:p>
        </w:tc>
      </w:tr>
      <w:tr w:rsidR="007A3D47" w:rsidRPr="000E4727" w:rsidTr="002B5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  <w:jc w:val="center"/>
          <w:ins w:id="396" w:author="Tlexander guo" w:date="2013-07-02T20:25:00Z"/>
          <w:trPrChange w:id="397" w:author="Tlexander guo" w:date="2013-07-02T20:26:00Z">
            <w:trPr>
              <w:trHeight w:val="574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  <w:tcPrChange w:id="398" w:author="Tlexander guo" w:date="2013-07-02T20:26:00Z">
              <w:tcPr>
                <w:tcW w:w="2734" w:type="dxa"/>
                <w:tcBorders>
                  <w:top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7A3D47" w:rsidRPr="00374966" w:rsidRDefault="007A3D47" w:rsidP="00156F63">
            <w:pPr>
              <w:widowControl/>
              <w:jc w:val="center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399" w:author="Tlexander guo" w:date="2013-07-02T20:25:00Z"/>
                <w:rFonts w:ascii="Times New Roman" w:eastAsia="华文新魏" w:hAnsi="Times New Roman" w:cs="Times New Roman"/>
                <w:b w:val="0"/>
                <w:color w:val="000000" w:themeColor="text1"/>
                <w:kern w:val="24"/>
                <w:position w:val="1"/>
                <w:sz w:val="22"/>
              </w:rPr>
            </w:pPr>
            <w:ins w:id="400" w:author="Tlexander guo" w:date="2013-07-02T20:25:00Z">
              <w:r w:rsidRPr="00374966">
                <w:rPr>
                  <w:rFonts w:ascii="Times New Roman" w:eastAsia="华文新魏" w:hAnsi="Times New Roman" w:cs="Times New Roman"/>
                  <w:b w:val="0"/>
                  <w:color w:val="000000" w:themeColor="text1"/>
                  <w:kern w:val="24"/>
                  <w:position w:val="1"/>
                  <w:sz w:val="22"/>
                </w:rPr>
                <w:t>Recessive model</w:t>
              </w:r>
            </w:ins>
          </w:p>
        </w:tc>
        <w:tc>
          <w:tcPr>
            <w:tcW w:w="3062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tcPrChange w:id="401" w:author="Tlexander guo" w:date="2013-07-02T20:26:00Z">
              <w:tcPr>
                <w:tcW w:w="3062" w:type="dxa"/>
                <w:tcBorders>
                  <w:top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7A3D47" w:rsidRPr="00374966" w:rsidRDefault="007A3D47" w:rsidP="00156F6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02" w:author="Tlexander guo" w:date="2013-07-02T20:25:00Z"/>
                <w:rFonts w:ascii="Times New Roman" w:eastAsia="华文新魏" w:hAnsi="Times New Roman" w:cs="Times New Roman"/>
                <w:color w:val="000000" w:themeColor="text1"/>
                <w:kern w:val="24"/>
                <w:position w:val="1"/>
                <w:sz w:val="22"/>
              </w:rPr>
            </w:pPr>
            <w:ins w:id="403" w:author="Tlexander guo" w:date="2013-07-02T20:25:00Z">
              <w:r w:rsidRPr="00374966">
                <w:rPr>
                  <w:rFonts w:ascii="Times New Roman" w:eastAsia="华文新魏" w:hAnsi="Times New Roman" w:cs="Times New Roman"/>
                  <w:color w:val="000000" w:themeColor="text1"/>
                  <w:kern w:val="24"/>
                  <w:position w:val="1"/>
                  <w:sz w:val="22"/>
                </w:rPr>
                <w:t>OR1=OR3≠1, OR2 = 1</w:t>
              </w:r>
            </w:ins>
          </w:p>
        </w:tc>
        <w:tc>
          <w:tcPr>
            <w:tcW w:w="3641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  <w:tcPrChange w:id="404" w:author="Tlexander guo" w:date="2013-07-02T20:26:00Z">
              <w:tcPr>
                <w:tcW w:w="3641" w:type="dxa"/>
                <w:tcBorders>
                  <w:top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7A3D47" w:rsidRPr="00374966" w:rsidRDefault="007A3D47" w:rsidP="00156F6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05" w:author="Tlexander guo" w:date="2013-07-02T20:25:00Z"/>
                <w:rFonts w:ascii="Times New Roman" w:eastAsia="华文新魏" w:hAnsi="Times New Roman" w:cs="Times New Roman"/>
                <w:color w:val="000000" w:themeColor="text1"/>
                <w:kern w:val="24"/>
                <w:position w:val="1"/>
                <w:sz w:val="22"/>
              </w:rPr>
            </w:pPr>
            <w:ins w:id="406" w:author="Tlexander guo" w:date="2013-07-02T20:25:00Z">
              <w:r w:rsidRPr="00374966">
                <w:rPr>
                  <w:rFonts w:ascii="Times New Roman" w:eastAsia="华文新魏" w:hAnsi="Times New Roman" w:cs="Times New Roman"/>
                  <w:color w:val="000000" w:themeColor="text1"/>
                  <w:kern w:val="24"/>
                  <w:position w:val="1"/>
                  <w:sz w:val="22"/>
                </w:rPr>
                <w:t>POR1 and POR3&lt;0.05,</w:t>
              </w:r>
              <w:r w:rsidRPr="00374966">
                <w:rPr>
                  <w:rFonts w:ascii="Times New Roman" w:eastAsia="华文新魏" w:hAnsi="Times New Roman" w:cs="Times New Roman" w:hint="eastAsia"/>
                  <w:color w:val="000000" w:themeColor="text1"/>
                  <w:kern w:val="24"/>
                  <w:position w:val="1"/>
                  <w:sz w:val="22"/>
                </w:rPr>
                <w:t xml:space="preserve"> </w:t>
              </w:r>
              <w:r w:rsidRPr="00374966">
                <w:rPr>
                  <w:rFonts w:ascii="Times New Roman" w:eastAsia="华文新魏" w:hAnsi="Times New Roman" w:cs="Times New Roman"/>
                  <w:color w:val="000000" w:themeColor="text1"/>
                  <w:kern w:val="24"/>
                  <w:position w:val="1"/>
                  <w:sz w:val="22"/>
                </w:rPr>
                <w:t>POR2&gt;0.05</w:t>
              </w:r>
            </w:ins>
          </w:p>
        </w:tc>
      </w:tr>
      <w:tr w:rsidR="002B5B43" w:rsidRPr="000E4727" w:rsidTr="002B5B43">
        <w:trPr>
          <w:trHeight w:val="495"/>
          <w:jc w:val="center"/>
          <w:ins w:id="407" w:author="Tlexander guo" w:date="2013-07-02T20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A3D47" w:rsidRPr="00374966" w:rsidRDefault="007A3D47" w:rsidP="00156F63">
            <w:pPr>
              <w:widowControl/>
              <w:jc w:val="center"/>
              <w:rPr>
                <w:ins w:id="408" w:author="Tlexander guo" w:date="2013-07-02T20:25:00Z"/>
                <w:rFonts w:ascii="Times New Roman" w:eastAsia="华文新魏" w:hAnsi="Times New Roman" w:cs="Times New Roman"/>
                <w:b w:val="0"/>
                <w:color w:val="000000" w:themeColor="text1"/>
                <w:kern w:val="24"/>
                <w:position w:val="1"/>
                <w:sz w:val="22"/>
              </w:rPr>
            </w:pPr>
            <w:ins w:id="409" w:author="Tlexander guo" w:date="2013-07-02T20:25:00Z">
              <w:r w:rsidRPr="00374966">
                <w:rPr>
                  <w:rFonts w:ascii="Times New Roman" w:eastAsia="华文新魏" w:hAnsi="Times New Roman" w:cs="Times New Roman"/>
                  <w:b w:val="0"/>
                  <w:color w:val="000000" w:themeColor="text1"/>
                  <w:kern w:val="24"/>
                  <w:position w:val="1"/>
                  <w:sz w:val="22"/>
                </w:rPr>
                <w:t>Dominant model</w:t>
              </w:r>
            </w:ins>
          </w:p>
        </w:tc>
        <w:tc>
          <w:tcPr>
            <w:tcW w:w="306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A3D47" w:rsidRPr="00374966" w:rsidRDefault="007A3D47" w:rsidP="00156F6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10" w:author="Tlexander guo" w:date="2013-07-02T20:25:00Z"/>
                <w:rFonts w:ascii="Times New Roman" w:eastAsia="华文新魏" w:hAnsi="Times New Roman" w:cs="Times New Roman"/>
                <w:color w:val="000000" w:themeColor="text1"/>
                <w:kern w:val="24"/>
                <w:position w:val="1"/>
                <w:sz w:val="22"/>
              </w:rPr>
            </w:pPr>
            <w:ins w:id="411" w:author="Tlexander guo" w:date="2013-07-02T20:25:00Z">
              <w:r w:rsidRPr="00374966">
                <w:rPr>
                  <w:rFonts w:ascii="Times New Roman" w:eastAsia="华文新魏" w:hAnsi="Times New Roman" w:cs="Times New Roman"/>
                  <w:color w:val="000000" w:themeColor="text1"/>
                  <w:kern w:val="24"/>
                  <w:position w:val="1"/>
                  <w:sz w:val="22"/>
                </w:rPr>
                <w:t>OR1=OR2≠1, OR3 =1</w:t>
              </w:r>
            </w:ins>
          </w:p>
        </w:tc>
        <w:tc>
          <w:tcPr>
            <w:tcW w:w="364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A3D47" w:rsidRPr="00374966" w:rsidRDefault="007A3D47" w:rsidP="00156F6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12" w:author="Tlexander guo" w:date="2013-07-02T20:25:00Z"/>
                <w:rFonts w:ascii="Times New Roman" w:eastAsia="华文新魏" w:hAnsi="Times New Roman" w:cs="Times New Roman"/>
                <w:color w:val="000000" w:themeColor="text1"/>
                <w:kern w:val="24"/>
                <w:position w:val="1"/>
                <w:sz w:val="22"/>
              </w:rPr>
            </w:pPr>
            <w:ins w:id="413" w:author="Tlexander guo" w:date="2013-07-02T20:25:00Z">
              <w:r w:rsidRPr="00374966">
                <w:rPr>
                  <w:rFonts w:ascii="Times New Roman" w:eastAsia="华文新魏" w:hAnsi="Times New Roman" w:cs="Times New Roman"/>
                  <w:color w:val="000000" w:themeColor="text1"/>
                  <w:kern w:val="24"/>
                  <w:position w:val="1"/>
                  <w:sz w:val="22"/>
                </w:rPr>
                <w:t>POR1 and POR2&lt;0.05,</w:t>
              </w:r>
              <w:r w:rsidRPr="00374966">
                <w:rPr>
                  <w:rFonts w:ascii="Times New Roman" w:eastAsia="华文新魏" w:hAnsi="Times New Roman" w:cs="Times New Roman" w:hint="eastAsia"/>
                  <w:color w:val="000000" w:themeColor="text1"/>
                  <w:kern w:val="24"/>
                  <w:position w:val="1"/>
                  <w:sz w:val="22"/>
                </w:rPr>
                <w:t xml:space="preserve"> </w:t>
              </w:r>
              <w:r w:rsidRPr="00374966">
                <w:rPr>
                  <w:rFonts w:ascii="Times New Roman" w:eastAsia="华文新魏" w:hAnsi="Times New Roman" w:cs="Times New Roman"/>
                  <w:color w:val="000000" w:themeColor="text1"/>
                  <w:kern w:val="24"/>
                  <w:position w:val="1"/>
                  <w:sz w:val="22"/>
                </w:rPr>
                <w:t>POR3&gt;0.05</w:t>
              </w:r>
            </w:ins>
          </w:p>
        </w:tc>
      </w:tr>
      <w:tr w:rsidR="007A3D47" w:rsidRPr="000E4727" w:rsidTr="002B5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  <w:jc w:val="center"/>
          <w:ins w:id="414" w:author="Tlexander guo" w:date="2013-07-02T20:25:00Z"/>
          <w:trPrChange w:id="415" w:author="Tlexander guo" w:date="2013-07-02T20:26:00Z">
            <w:trPr>
              <w:trHeight w:val="613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tcPrChange w:id="416" w:author="Tlexander guo" w:date="2013-07-02T20:26:00Z">
              <w:tcPr>
                <w:tcW w:w="2734" w:type="dxa"/>
                <w:shd w:val="clear" w:color="auto" w:fill="auto"/>
                <w:vAlign w:val="center"/>
              </w:tcPr>
            </w:tcPrChange>
          </w:tcPr>
          <w:p w:rsidR="007A3D47" w:rsidRPr="00374966" w:rsidRDefault="007A3D47" w:rsidP="00156F63">
            <w:pPr>
              <w:widowControl/>
              <w:jc w:val="center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417" w:author="Tlexander guo" w:date="2013-07-02T20:25:00Z"/>
                <w:rFonts w:ascii="Times New Roman" w:eastAsia="华文新魏" w:hAnsi="Times New Roman" w:cs="Times New Roman"/>
                <w:b w:val="0"/>
                <w:color w:val="000000" w:themeColor="text1"/>
                <w:kern w:val="24"/>
                <w:position w:val="1"/>
                <w:sz w:val="22"/>
              </w:rPr>
            </w:pPr>
            <w:ins w:id="418" w:author="Tlexander guo" w:date="2013-07-02T20:25:00Z">
              <w:r w:rsidRPr="00374966">
                <w:rPr>
                  <w:rFonts w:ascii="Times New Roman" w:eastAsia="华文新魏" w:hAnsi="Times New Roman" w:cs="Times New Roman"/>
                  <w:b w:val="0"/>
                  <w:color w:val="000000" w:themeColor="text1"/>
                  <w:kern w:val="24"/>
                  <w:position w:val="1"/>
                  <w:sz w:val="22"/>
                </w:rPr>
                <w:t>Over-dominant model</w:t>
              </w:r>
            </w:ins>
          </w:p>
        </w:tc>
        <w:tc>
          <w:tcPr>
            <w:tcW w:w="3062" w:type="dxa"/>
            <w:tcBorders>
              <w:top w:val="nil"/>
              <w:bottom w:val="nil"/>
            </w:tcBorders>
            <w:shd w:val="clear" w:color="auto" w:fill="auto"/>
            <w:vAlign w:val="center"/>
            <w:tcPrChange w:id="419" w:author="Tlexander guo" w:date="2013-07-02T20:26:00Z">
              <w:tcPr>
                <w:tcW w:w="3062" w:type="dxa"/>
                <w:shd w:val="clear" w:color="auto" w:fill="auto"/>
                <w:vAlign w:val="center"/>
              </w:tcPr>
            </w:tcPrChange>
          </w:tcPr>
          <w:p w:rsidR="007A3D47" w:rsidRPr="00374966" w:rsidRDefault="007A3D47" w:rsidP="00156F6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20" w:author="Tlexander guo" w:date="2013-07-02T20:25:00Z"/>
                <w:rFonts w:ascii="Times New Roman" w:eastAsia="华文新魏" w:hAnsi="Times New Roman" w:cs="Times New Roman"/>
                <w:color w:val="000000" w:themeColor="text1"/>
                <w:kern w:val="24"/>
                <w:position w:val="1"/>
                <w:sz w:val="22"/>
              </w:rPr>
            </w:pPr>
            <w:ins w:id="421" w:author="Tlexander guo" w:date="2013-07-02T20:25:00Z">
              <w:r w:rsidRPr="00374966">
                <w:rPr>
                  <w:rFonts w:ascii="Times New Roman" w:eastAsia="华文新魏" w:hAnsi="Times New Roman" w:cs="Times New Roman"/>
                  <w:color w:val="000000" w:themeColor="text1"/>
                  <w:kern w:val="24"/>
                  <w:position w:val="1"/>
                  <w:sz w:val="22"/>
                </w:rPr>
                <w:t>OR2= 1/OR3≠1</w:t>
              </w:r>
              <w:r w:rsidRPr="00374966">
                <w:rPr>
                  <w:rFonts w:ascii="Times New Roman" w:eastAsia="华文新魏" w:hAnsi="Times New Roman" w:cs="Times New Roman" w:hint="eastAsia"/>
                  <w:color w:val="000000" w:themeColor="text1"/>
                  <w:kern w:val="24"/>
                  <w:position w:val="1"/>
                  <w:sz w:val="22"/>
                </w:rPr>
                <w:t xml:space="preserve">, </w:t>
              </w:r>
              <w:r w:rsidRPr="00374966">
                <w:rPr>
                  <w:rFonts w:ascii="Times New Roman" w:eastAsia="华文新魏" w:hAnsi="Times New Roman" w:cs="Times New Roman"/>
                  <w:color w:val="000000" w:themeColor="text1"/>
                  <w:kern w:val="24"/>
                  <w:position w:val="1"/>
                  <w:sz w:val="22"/>
                </w:rPr>
                <w:t>OR1=1</w:t>
              </w:r>
            </w:ins>
          </w:p>
        </w:tc>
        <w:tc>
          <w:tcPr>
            <w:tcW w:w="364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  <w:tcPrChange w:id="422" w:author="Tlexander guo" w:date="2013-07-02T20:26:00Z">
              <w:tcPr>
                <w:tcW w:w="3641" w:type="dxa"/>
                <w:shd w:val="clear" w:color="auto" w:fill="auto"/>
                <w:vAlign w:val="center"/>
              </w:tcPr>
            </w:tcPrChange>
          </w:tcPr>
          <w:p w:rsidR="007A3D47" w:rsidRPr="00374966" w:rsidRDefault="007A3D47" w:rsidP="00156F6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23" w:author="Tlexander guo" w:date="2013-07-02T20:25:00Z"/>
                <w:rFonts w:ascii="Times New Roman" w:eastAsia="华文新魏" w:hAnsi="Times New Roman" w:cs="Times New Roman"/>
                <w:color w:val="000000" w:themeColor="text1"/>
                <w:kern w:val="24"/>
                <w:position w:val="1"/>
                <w:sz w:val="22"/>
              </w:rPr>
            </w:pPr>
            <w:ins w:id="424" w:author="Tlexander guo" w:date="2013-07-02T20:25:00Z">
              <w:r w:rsidRPr="00374966">
                <w:rPr>
                  <w:rFonts w:ascii="Times New Roman" w:eastAsia="华文新魏" w:hAnsi="Times New Roman" w:cs="Times New Roman"/>
                  <w:color w:val="000000" w:themeColor="text1"/>
                  <w:kern w:val="24"/>
                  <w:position w:val="1"/>
                  <w:sz w:val="22"/>
                </w:rPr>
                <w:t>POR2 and POR3&lt;0.05,</w:t>
              </w:r>
              <w:r w:rsidRPr="00374966">
                <w:rPr>
                  <w:rFonts w:ascii="Times New Roman" w:eastAsia="华文新魏" w:hAnsi="Times New Roman" w:cs="Times New Roman" w:hint="eastAsia"/>
                  <w:color w:val="000000" w:themeColor="text1"/>
                  <w:kern w:val="24"/>
                  <w:position w:val="1"/>
                  <w:sz w:val="22"/>
                </w:rPr>
                <w:t xml:space="preserve"> </w:t>
              </w:r>
              <w:r w:rsidRPr="00374966">
                <w:rPr>
                  <w:rFonts w:ascii="Times New Roman" w:eastAsia="华文新魏" w:hAnsi="Times New Roman" w:cs="Times New Roman"/>
                  <w:color w:val="000000" w:themeColor="text1"/>
                  <w:kern w:val="24"/>
                  <w:position w:val="1"/>
                  <w:sz w:val="22"/>
                </w:rPr>
                <w:t>POR1&gt;0.05</w:t>
              </w:r>
            </w:ins>
          </w:p>
        </w:tc>
      </w:tr>
      <w:tr w:rsidR="002B5B43" w:rsidRPr="000E4727" w:rsidTr="002B5B43">
        <w:trPr>
          <w:trHeight w:val="613"/>
          <w:jc w:val="center"/>
          <w:ins w:id="425" w:author="Tlexander guo" w:date="2013-07-02T20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tcBorders>
              <w:top w:val="nil"/>
            </w:tcBorders>
            <w:shd w:val="clear" w:color="auto" w:fill="auto"/>
            <w:vAlign w:val="center"/>
          </w:tcPr>
          <w:p w:rsidR="007A3D47" w:rsidRPr="00374966" w:rsidRDefault="007A3D47" w:rsidP="00156F63">
            <w:pPr>
              <w:widowControl/>
              <w:jc w:val="center"/>
              <w:rPr>
                <w:ins w:id="426" w:author="Tlexander guo" w:date="2013-07-02T20:25:00Z"/>
                <w:rFonts w:ascii="Times New Roman" w:eastAsia="华文新魏" w:hAnsi="Times New Roman" w:cs="Times New Roman"/>
                <w:b w:val="0"/>
                <w:color w:val="000000" w:themeColor="text1"/>
                <w:kern w:val="24"/>
                <w:position w:val="1"/>
                <w:sz w:val="22"/>
              </w:rPr>
            </w:pPr>
            <w:ins w:id="427" w:author="Tlexander guo" w:date="2013-07-02T20:25:00Z">
              <w:r w:rsidRPr="00374966">
                <w:rPr>
                  <w:rFonts w:ascii="Times New Roman" w:eastAsia="华文新魏" w:hAnsi="Times New Roman" w:cs="Times New Roman"/>
                  <w:b w:val="0"/>
                  <w:color w:val="000000" w:themeColor="text1"/>
                  <w:kern w:val="24"/>
                  <w:position w:val="1"/>
                  <w:sz w:val="22"/>
                </w:rPr>
                <w:t>Codominant model</w:t>
              </w:r>
            </w:ins>
          </w:p>
        </w:tc>
        <w:tc>
          <w:tcPr>
            <w:tcW w:w="3062" w:type="dxa"/>
            <w:tcBorders>
              <w:top w:val="nil"/>
            </w:tcBorders>
            <w:shd w:val="clear" w:color="auto" w:fill="auto"/>
            <w:vAlign w:val="center"/>
          </w:tcPr>
          <w:p w:rsidR="007A3D47" w:rsidRPr="00374966" w:rsidRDefault="007A3D47" w:rsidP="00156F6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28" w:author="Tlexander guo" w:date="2013-07-02T20:25:00Z"/>
                <w:rFonts w:ascii="Times New Roman" w:eastAsia="华文新魏" w:hAnsi="Times New Roman" w:cs="Times New Roman"/>
                <w:color w:val="000000" w:themeColor="text1"/>
                <w:kern w:val="24"/>
                <w:position w:val="1"/>
                <w:sz w:val="22"/>
              </w:rPr>
            </w:pPr>
            <w:ins w:id="429" w:author="Tlexander guo" w:date="2013-07-02T20:25:00Z">
              <w:r w:rsidRPr="00374966">
                <w:rPr>
                  <w:rFonts w:ascii="Times New Roman" w:eastAsia="华文新魏" w:hAnsi="Times New Roman" w:cs="Times New Roman"/>
                  <w:color w:val="000000" w:themeColor="text1"/>
                  <w:kern w:val="24"/>
                  <w:position w:val="1"/>
                  <w:sz w:val="22"/>
                </w:rPr>
                <w:t>OR1&gt;OR2&gt;1,  OR1&gt;OR3&gt;1</w:t>
              </w:r>
            </w:ins>
          </w:p>
        </w:tc>
        <w:tc>
          <w:tcPr>
            <w:tcW w:w="3641" w:type="dxa"/>
            <w:tcBorders>
              <w:top w:val="nil"/>
            </w:tcBorders>
            <w:shd w:val="clear" w:color="auto" w:fill="auto"/>
            <w:vAlign w:val="center"/>
          </w:tcPr>
          <w:p w:rsidR="007A3D47" w:rsidRPr="00374966" w:rsidRDefault="007A3D47" w:rsidP="00156F6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30" w:author="Tlexander guo" w:date="2013-07-02T20:25:00Z"/>
                <w:rFonts w:ascii="Times New Roman" w:eastAsia="华文新魏" w:hAnsi="Times New Roman" w:cs="Times New Roman"/>
                <w:color w:val="000000" w:themeColor="text1"/>
                <w:kern w:val="24"/>
                <w:position w:val="1"/>
                <w:sz w:val="22"/>
              </w:rPr>
            </w:pPr>
            <w:ins w:id="431" w:author="Tlexander guo" w:date="2013-07-02T20:25:00Z">
              <w:r w:rsidRPr="00374966">
                <w:rPr>
                  <w:rFonts w:ascii="Times New Roman" w:eastAsia="华文新魏" w:hAnsi="Times New Roman" w:cs="Times New Roman"/>
                  <w:color w:val="000000" w:themeColor="text1"/>
                  <w:kern w:val="24"/>
                  <w:position w:val="1"/>
                  <w:sz w:val="22"/>
                </w:rPr>
                <w:t>POR1,</w:t>
              </w:r>
              <w:r w:rsidRPr="00374966">
                <w:rPr>
                  <w:rFonts w:ascii="Times New Roman" w:eastAsia="华文新魏" w:hAnsi="Times New Roman" w:cs="Times New Roman" w:hint="eastAsia"/>
                  <w:color w:val="000000" w:themeColor="text1"/>
                  <w:kern w:val="24"/>
                  <w:position w:val="1"/>
                  <w:sz w:val="22"/>
                </w:rPr>
                <w:t xml:space="preserve"> </w:t>
              </w:r>
              <w:r w:rsidRPr="00374966">
                <w:rPr>
                  <w:rFonts w:ascii="Times New Roman" w:eastAsia="华文新魏" w:hAnsi="Times New Roman" w:cs="Times New Roman"/>
                  <w:color w:val="000000" w:themeColor="text1"/>
                  <w:kern w:val="24"/>
                  <w:position w:val="1"/>
                  <w:sz w:val="22"/>
                </w:rPr>
                <w:t>POR2 and POR3&lt;0.05</w:t>
              </w:r>
            </w:ins>
          </w:p>
        </w:tc>
      </w:tr>
    </w:tbl>
    <w:p w:rsidR="007A3D47" w:rsidRDefault="007A3D47" w:rsidP="007A3D47">
      <w:pPr>
        <w:pStyle w:val="ac"/>
        <w:rPr>
          <w:ins w:id="432" w:author="Tlexander guo" w:date="2013-07-02T20:25:00Z"/>
          <w:rFonts w:ascii="Times New Roman" w:hAnsi="Times New Roman" w:cs="Times New Roman"/>
          <w:sz w:val="22"/>
        </w:rPr>
      </w:pPr>
    </w:p>
    <w:p w:rsidR="007A3D47" w:rsidRPr="000E4727" w:rsidRDefault="007A3D47" w:rsidP="007A3D47">
      <w:pPr>
        <w:pStyle w:val="ac"/>
        <w:rPr>
          <w:ins w:id="433" w:author="Tlexander guo" w:date="2013-07-02T20:25:00Z"/>
          <w:rFonts w:ascii="Times New Roman" w:hAnsi="Times New Roman" w:cs="Times New Roman"/>
          <w:sz w:val="22"/>
        </w:rPr>
      </w:pPr>
      <w:ins w:id="434" w:author="Tlexander guo" w:date="2013-07-02T20:25:00Z">
        <w:r w:rsidRPr="000E4727">
          <w:rPr>
            <w:rFonts w:ascii="Times New Roman" w:hAnsi="Times New Roman" w:cs="Times New Roman"/>
            <w:sz w:val="22"/>
          </w:rPr>
          <w:t>OR is abbreviation for odds ratio</w:t>
        </w:r>
      </w:ins>
    </w:p>
    <w:p w:rsidR="007A3D47" w:rsidRPr="000E4727" w:rsidRDefault="007A3D47" w:rsidP="007A3D47">
      <w:pPr>
        <w:pStyle w:val="ac"/>
        <w:rPr>
          <w:ins w:id="435" w:author="Tlexander guo" w:date="2013-07-02T20:25:00Z"/>
          <w:rFonts w:ascii="Times New Roman" w:hAnsi="Times New Roman" w:cs="Times New Roman"/>
          <w:sz w:val="22"/>
        </w:rPr>
        <w:sectPr w:rsidR="007A3D47" w:rsidRPr="000E4727" w:rsidSect="0090756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ins w:id="436" w:author="Tlexander guo" w:date="2013-07-02T20:25:00Z">
        <w:r w:rsidRPr="000E4727">
          <w:rPr>
            <w:rFonts w:ascii="Times New Roman" w:hAnsi="Times New Roman" w:cs="Times New Roman"/>
            <w:sz w:val="22"/>
          </w:rPr>
          <w:t>OR1 (TT versus GG); OR2 (GT versus GG); OR3 (TT versus GT)</w:t>
        </w:r>
      </w:ins>
    </w:p>
    <w:p w:rsidR="00A74E65" w:rsidDel="007A3D47" w:rsidRDefault="00F6114F" w:rsidP="00A74E65">
      <w:pPr>
        <w:pStyle w:val="ac"/>
        <w:rPr>
          <w:del w:id="437" w:author="Tlexander guo" w:date="2013-07-02T20:25:00Z"/>
          <w:rFonts w:ascii="Times New Roman" w:hAnsi="Times New Roman" w:cs="Times New Roman"/>
          <w:sz w:val="28"/>
          <w:szCs w:val="28"/>
        </w:rPr>
      </w:pPr>
      <w:del w:id="438" w:author="Tlexander guo" w:date="2013-07-02T20:25:00Z">
        <w:r w:rsidRPr="00B664E2" w:rsidDel="007A3D47">
          <w:rPr>
            <w:rFonts w:ascii="Times New Roman" w:hAnsi="Times New Roman" w:cs="Times New Roman"/>
            <w:sz w:val="28"/>
            <w:szCs w:val="28"/>
          </w:rPr>
          <w:delText>OR</w:delText>
        </w:r>
        <w:r w:rsidR="00B664E2" w:rsidRPr="00B664E2" w:rsidDel="007A3D47">
          <w:rPr>
            <w:rFonts w:ascii="Times New Roman" w:hAnsi="Times New Roman" w:cs="Times New Roman"/>
            <w:sz w:val="28"/>
            <w:szCs w:val="28"/>
          </w:rPr>
          <w:delText xml:space="preserve"> is abbreviation for odds ratio</w:delText>
        </w:r>
      </w:del>
    </w:p>
    <w:p w:rsidR="008D23BE" w:rsidRPr="00B664E2" w:rsidDel="007A3D47" w:rsidRDefault="008D23BE" w:rsidP="00A74E65">
      <w:pPr>
        <w:pStyle w:val="ac"/>
        <w:rPr>
          <w:del w:id="439" w:author="Tlexander guo" w:date="2013-07-02T20:25:00Z"/>
          <w:rFonts w:ascii="Times New Roman" w:hAnsi="Times New Roman" w:cs="Times New Roman"/>
          <w:sz w:val="28"/>
          <w:szCs w:val="28"/>
        </w:rPr>
        <w:sectPr w:rsidR="008D23BE" w:rsidRPr="00B664E2" w:rsidDel="007A3D47" w:rsidSect="0090756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del w:id="440" w:author="Tlexander guo" w:date="2013-07-02T20:25:00Z">
        <w:r w:rsidRPr="00B664E2" w:rsidDel="007A3D47">
          <w:rPr>
            <w:rFonts w:ascii="Times New Roman" w:hAnsi="Times New Roman" w:cs="Times New Roman"/>
            <w:sz w:val="28"/>
            <w:szCs w:val="28"/>
          </w:rPr>
          <w:delText>OR1</w:delText>
        </w:r>
        <w:r w:rsidR="00BF1F6E" w:rsidRPr="00B664E2" w:rsidDel="007A3D47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  <w:r w:rsidRPr="00B664E2" w:rsidDel="007A3D47">
          <w:rPr>
            <w:rFonts w:ascii="Times New Roman" w:hAnsi="Times New Roman" w:cs="Times New Roman"/>
            <w:sz w:val="28"/>
            <w:szCs w:val="28"/>
          </w:rPr>
          <w:delText>(TT versus GG);</w:delText>
        </w:r>
        <w:r w:rsidR="0090175F" w:rsidRPr="00B664E2" w:rsidDel="007A3D47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  <w:r w:rsidRPr="00B664E2" w:rsidDel="007A3D47">
          <w:rPr>
            <w:rFonts w:ascii="Times New Roman" w:hAnsi="Times New Roman" w:cs="Times New Roman"/>
            <w:sz w:val="28"/>
            <w:szCs w:val="28"/>
          </w:rPr>
          <w:delText>OR2</w:delText>
        </w:r>
        <w:r w:rsidR="00BF1F6E" w:rsidRPr="00B664E2" w:rsidDel="007A3D47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  <w:r w:rsidRPr="00B664E2" w:rsidDel="007A3D47">
          <w:rPr>
            <w:rFonts w:ascii="Times New Roman" w:hAnsi="Times New Roman" w:cs="Times New Roman"/>
            <w:sz w:val="28"/>
            <w:szCs w:val="28"/>
          </w:rPr>
          <w:delText>(GT versus GG);</w:delText>
        </w:r>
        <w:r w:rsidR="0090175F" w:rsidRPr="00B664E2" w:rsidDel="007A3D47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  <w:r w:rsidR="009224FA" w:rsidRPr="00B664E2" w:rsidDel="007A3D47">
          <w:rPr>
            <w:rFonts w:ascii="Times New Roman" w:hAnsi="Times New Roman" w:cs="Times New Roman"/>
            <w:sz w:val="28"/>
            <w:szCs w:val="28"/>
          </w:rPr>
          <w:delText>OR3</w:delText>
        </w:r>
        <w:r w:rsidR="00BF1F6E" w:rsidRPr="00B664E2" w:rsidDel="007A3D47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  <w:r w:rsidR="009224FA" w:rsidRPr="00B664E2" w:rsidDel="007A3D47">
          <w:rPr>
            <w:rFonts w:ascii="Times New Roman" w:hAnsi="Times New Roman" w:cs="Times New Roman"/>
            <w:sz w:val="28"/>
            <w:szCs w:val="28"/>
          </w:rPr>
          <w:delText>(TT versus GT)</w:delText>
        </w:r>
      </w:del>
    </w:p>
    <w:p w:rsidR="004B19DA" w:rsidRPr="007F43B9" w:rsidRDefault="00F52C82" w:rsidP="004B19DA">
      <w:pPr>
        <w:widowControl/>
        <w:jc w:val="left"/>
        <w:rPr>
          <w:rFonts w:ascii="Times New Roman" w:hAnsi="Times New Roman" w:cs="Times New Roman"/>
          <w:color w:val="000000"/>
          <w:kern w:val="24"/>
          <w:sz w:val="36"/>
          <w:szCs w:val="36"/>
        </w:rPr>
      </w:pPr>
      <w:r w:rsidRPr="007F43B9">
        <w:rPr>
          <w:rFonts w:ascii="Times New Roman" w:hAnsi="Times New Roman" w:cs="Times New Roman"/>
          <w:b/>
          <w:bCs/>
          <w:color w:val="000000"/>
          <w:kern w:val="24"/>
          <w:sz w:val="36"/>
          <w:szCs w:val="36"/>
        </w:rPr>
        <w:t>Table 3</w:t>
      </w:r>
      <w:r w:rsidRPr="007F43B9">
        <w:rPr>
          <w:rFonts w:ascii="Times New Roman" w:hAnsi="Times New Roman" w:cs="Times New Roman"/>
          <w:color w:val="000000"/>
          <w:kern w:val="24"/>
          <w:sz w:val="36"/>
          <w:szCs w:val="36"/>
        </w:rPr>
        <w:t xml:space="preserve"> Characteristics of studies </w:t>
      </w:r>
      <w:r w:rsidR="00B500CE">
        <w:rPr>
          <w:rFonts w:ascii="Times New Roman" w:hAnsi="Times New Roman" w:cs="Times New Roman"/>
          <w:color w:val="000000"/>
          <w:kern w:val="24"/>
          <w:sz w:val="36"/>
          <w:szCs w:val="36"/>
        </w:rPr>
        <w:t>employed</w:t>
      </w:r>
      <w:r w:rsidR="00B500CE">
        <w:rPr>
          <w:rFonts w:ascii="Times New Roman" w:hAnsi="Times New Roman" w:cs="Times New Roman" w:hint="eastAsia"/>
          <w:color w:val="000000"/>
          <w:kern w:val="24"/>
          <w:sz w:val="36"/>
          <w:szCs w:val="36"/>
        </w:rPr>
        <w:t xml:space="preserve"> in </w:t>
      </w:r>
      <w:ins w:id="441" w:author="Tlexander guo" w:date="2013-07-02T20:25:00Z">
        <w:r w:rsidR="009673C0">
          <w:rPr>
            <w:rFonts w:ascii="Times New Roman" w:hAnsi="Times New Roman" w:cs="Times New Roman"/>
            <w:color w:val="000000"/>
            <w:kern w:val="24"/>
            <w:sz w:val="36"/>
            <w:szCs w:val="36"/>
          </w:rPr>
          <w:t xml:space="preserve">present </w:t>
        </w:r>
      </w:ins>
      <w:r w:rsidR="00B500CE">
        <w:rPr>
          <w:rFonts w:ascii="Times New Roman" w:hAnsi="Times New Roman" w:cs="Times New Roman" w:hint="eastAsia"/>
          <w:color w:val="000000"/>
          <w:kern w:val="24"/>
          <w:sz w:val="36"/>
          <w:szCs w:val="36"/>
        </w:rPr>
        <w:t>meta-analysis</w:t>
      </w:r>
    </w:p>
    <w:tbl>
      <w:tblPr>
        <w:tblStyle w:val="aa"/>
        <w:tblW w:w="14400" w:type="dxa"/>
        <w:tblLook w:val="04A0" w:firstRow="1" w:lastRow="0" w:firstColumn="1" w:lastColumn="0" w:noHBand="0" w:noVBand="1"/>
      </w:tblPr>
      <w:tblGrid>
        <w:gridCol w:w="2503"/>
        <w:gridCol w:w="956"/>
        <w:gridCol w:w="1116"/>
        <w:gridCol w:w="1243"/>
        <w:gridCol w:w="1283"/>
        <w:gridCol w:w="872"/>
        <w:gridCol w:w="945"/>
        <w:gridCol w:w="1111"/>
        <w:gridCol w:w="1093"/>
        <w:gridCol w:w="873"/>
        <w:gridCol w:w="893"/>
        <w:gridCol w:w="756"/>
        <w:gridCol w:w="756"/>
      </w:tblGrid>
      <w:tr w:rsidR="004B19DA" w:rsidRPr="004B19DA" w:rsidTr="00920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Study</w:t>
            </w:r>
          </w:p>
        </w:tc>
        <w:tc>
          <w:tcPr>
            <w:tcW w:w="959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Year</w:t>
            </w:r>
          </w:p>
        </w:tc>
        <w:tc>
          <w:tcPr>
            <w:tcW w:w="1116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Country</w:t>
            </w:r>
          </w:p>
          <w:p w:rsidR="004B19DA" w:rsidRPr="004B19DA" w:rsidRDefault="004B19DA" w:rsidP="00920CA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of study</w:t>
            </w:r>
          </w:p>
        </w:tc>
        <w:tc>
          <w:tcPr>
            <w:tcW w:w="1243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Continent</w:t>
            </w:r>
          </w:p>
        </w:tc>
        <w:tc>
          <w:tcPr>
            <w:tcW w:w="1283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Ethnicity</w:t>
            </w:r>
          </w:p>
        </w:tc>
        <w:tc>
          <w:tcPr>
            <w:tcW w:w="874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HWE</w:t>
            </w:r>
          </w:p>
        </w:tc>
        <w:tc>
          <w:tcPr>
            <w:tcW w:w="889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Case/</w:t>
            </w:r>
          </w:p>
          <w:p w:rsidR="004B19DA" w:rsidRPr="004B19DA" w:rsidRDefault="004B19DA" w:rsidP="00920CA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cont</w:t>
            </w:r>
            <w:r w:rsidR="00E83287">
              <w:rPr>
                <w:rFonts w:ascii="Times New Roman" w:hAnsi="Times New Roman" w:cs="Times New Roman" w:hint="eastAsia"/>
                <w:color w:val="000000"/>
                <w:kern w:val="24"/>
                <w:sz w:val="24"/>
                <w:szCs w:val="24"/>
              </w:rPr>
              <w:t>r</w:t>
            </w: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ol</w:t>
            </w:r>
          </w:p>
        </w:tc>
        <w:tc>
          <w:tcPr>
            <w:tcW w:w="2226" w:type="dxa"/>
            <w:gridSpan w:val="2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  <w:u w:val="thick"/>
              </w:rPr>
              <w:t>Male/female Ratio</w:t>
            </w:r>
          </w:p>
          <w:p w:rsidR="004B19DA" w:rsidRPr="004B19DA" w:rsidRDefault="004B19DA" w:rsidP="00920CA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Case    control</w:t>
            </w:r>
          </w:p>
        </w:tc>
        <w:tc>
          <w:tcPr>
            <w:tcW w:w="1781" w:type="dxa"/>
            <w:gridSpan w:val="2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  <w:u w:val="thick"/>
              </w:rPr>
              <w:t>Mean age</w:t>
            </w:r>
          </w:p>
          <w:p w:rsidR="004B19DA" w:rsidRPr="004B19DA" w:rsidRDefault="004B19DA" w:rsidP="00920CA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Case control</w:t>
            </w:r>
          </w:p>
        </w:tc>
        <w:tc>
          <w:tcPr>
            <w:tcW w:w="1512" w:type="dxa"/>
            <w:gridSpan w:val="2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  <w:u w:val="thick"/>
              </w:rPr>
              <w:t>MAF</w:t>
            </w:r>
          </w:p>
          <w:p w:rsidR="004B19DA" w:rsidRPr="004B19DA" w:rsidRDefault="004B19DA" w:rsidP="00920CA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Case control</w:t>
            </w:r>
          </w:p>
        </w:tc>
      </w:tr>
      <w:tr w:rsidR="004B19DA" w:rsidRPr="004B19DA" w:rsidTr="00920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Woodward(white)</w:t>
            </w:r>
          </w:p>
        </w:tc>
        <w:tc>
          <w:tcPr>
            <w:tcW w:w="959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2009</w:t>
            </w:r>
          </w:p>
        </w:tc>
        <w:tc>
          <w:tcPr>
            <w:tcW w:w="1116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USA</w:t>
            </w:r>
          </w:p>
        </w:tc>
        <w:tc>
          <w:tcPr>
            <w:tcW w:w="1243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North America</w:t>
            </w:r>
          </w:p>
        </w:tc>
        <w:tc>
          <w:tcPr>
            <w:tcW w:w="1283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Caucasian</w:t>
            </w:r>
          </w:p>
        </w:tc>
        <w:tc>
          <w:tcPr>
            <w:tcW w:w="874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No</w:t>
            </w:r>
          </w:p>
        </w:tc>
        <w:tc>
          <w:tcPr>
            <w:tcW w:w="889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455/</w:t>
            </w:r>
          </w:p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8034</w:t>
            </w:r>
          </w:p>
        </w:tc>
        <w:tc>
          <w:tcPr>
            <w:tcW w:w="1121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-</w:t>
            </w:r>
          </w:p>
        </w:tc>
        <w:tc>
          <w:tcPr>
            <w:tcW w:w="1105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-</w:t>
            </w:r>
          </w:p>
        </w:tc>
        <w:tc>
          <w:tcPr>
            <w:tcW w:w="880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-</w:t>
            </w:r>
          </w:p>
        </w:tc>
        <w:tc>
          <w:tcPr>
            <w:tcW w:w="901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-</w:t>
            </w:r>
          </w:p>
        </w:tc>
        <w:tc>
          <w:tcPr>
            <w:tcW w:w="756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0.152</w:t>
            </w:r>
          </w:p>
        </w:tc>
        <w:tc>
          <w:tcPr>
            <w:tcW w:w="756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0.103</w:t>
            </w:r>
          </w:p>
        </w:tc>
      </w:tr>
      <w:tr w:rsidR="004B19DA" w:rsidRPr="004B19DA" w:rsidTr="00920CA1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Stark</w:t>
            </w:r>
          </w:p>
        </w:tc>
        <w:tc>
          <w:tcPr>
            <w:tcW w:w="959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2009</w:t>
            </w:r>
          </w:p>
        </w:tc>
        <w:tc>
          <w:tcPr>
            <w:tcW w:w="1116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Germany</w:t>
            </w:r>
          </w:p>
        </w:tc>
        <w:tc>
          <w:tcPr>
            <w:tcW w:w="1243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Europe</w:t>
            </w:r>
          </w:p>
        </w:tc>
        <w:tc>
          <w:tcPr>
            <w:tcW w:w="1283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Caucasian</w:t>
            </w:r>
          </w:p>
        </w:tc>
        <w:tc>
          <w:tcPr>
            <w:tcW w:w="874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Yes</w:t>
            </w:r>
          </w:p>
        </w:tc>
        <w:tc>
          <w:tcPr>
            <w:tcW w:w="889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6</w:t>
            </w:r>
            <w:r w:rsidR="006A3A7E">
              <w:rPr>
                <w:rFonts w:ascii="Times New Roman" w:hAnsi="Times New Roman" w:cs="Times New Roman" w:hint="eastAsia"/>
                <w:color w:val="000000"/>
                <w:kern w:val="24"/>
                <w:sz w:val="24"/>
                <w:szCs w:val="24"/>
              </w:rPr>
              <w:t>77</w:t>
            </w: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/</w:t>
            </w:r>
          </w:p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15</w:t>
            </w:r>
            <w:r w:rsidR="006A3A7E">
              <w:rPr>
                <w:rFonts w:ascii="Times New Roman" w:hAnsi="Times New Roman" w:cs="Times New Roman" w:hint="eastAsia"/>
                <w:color w:val="000000"/>
                <w:kern w:val="24"/>
                <w:sz w:val="24"/>
                <w:szCs w:val="24"/>
              </w:rPr>
              <w:t>52</w:t>
            </w:r>
          </w:p>
        </w:tc>
        <w:tc>
          <w:tcPr>
            <w:tcW w:w="1121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2.37</w:t>
            </w:r>
          </w:p>
        </w:tc>
        <w:tc>
          <w:tcPr>
            <w:tcW w:w="1105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1.26</w:t>
            </w:r>
          </w:p>
        </w:tc>
        <w:tc>
          <w:tcPr>
            <w:tcW w:w="880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58.3</w:t>
            </w:r>
          </w:p>
        </w:tc>
        <w:tc>
          <w:tcPr>
            <w:tcW w:w="901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58.5</w:t>
            </w:r>
          </w:p>
        </w:tc>
        <w:tc>
          <w:tcPr>
            <w:tcW w:w="756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0.137</w:t>
            </w:r>
          </w:p>
        </w:tc>
        <w:tc>
          <w:tcPr>
            <w:tcW w:w="756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0.104</w:t>
            </w:r>
          </w:p>
        </w:tc>
      </w:tr>
      <w:tr w:rsidR="004B19DA" w:rsidRPr="004B19DA" w:rsidTr="00920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Matsuo</w:t>
            </w:r>
          </w:p>
        </w:tc>
        <w:tc>
          <w:tcPr>
            <w:tcW w:w="959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2009</w:t>
            </w:r>
          </w:p>
        </w:tc>
        <w:tc>
          <w:tcPr>
            <w:tcW w:w="1116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Japan</w:t>
            </w:r>
          </w:p>
        </w:tc>
        <w:tc>
          <w:tcPr>
            <w:tcW w:w="1243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Asia</w:t>
            </w:r>
          </w:p>
        </w:tc>
        <w:tc>
          <w:tcPr>
            <w:tcW w:w="1283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Mongoloid</w:t>
            </w:r>
          </w:p>
        </w:tc>
        <w:tc>
          <w:tcPr>
            <w:tcW w:w="874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Yes</w:t>
            </w:r>
          </w:p>
        </w:tc>
        <w:tc>
          <w:tcPr>
            <w:tcW w:w="889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159/</w:t>
            </w:r>
          </w:p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865</w:t>
            </w:r>
          </w:p>
        </w:tc>
        <w:tc>
          <w:tcPr>
            <w:tcW w:w="1121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All male</w:t>
            </w:r>
          </w:p>
        </w:tc>
        <w:tc>
          <w:tcPr>
            <w:tcW w:w="1105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All male</w:t>
            </w:r>
          </w:p>
        </w:tc>
        <w:tc>
          <w:tcPr>
            <w:tcW w:w="880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-</w:t>
            </w:r>
          </w:p>
        </w:tc>
        <w:tc>
          <w:tcPr>
            <w:tcW w:w="901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-</w:t>
            </w:r>
          </w:p>
        </w:tc>
        <w:tc>
          <w:tcPr>
            <w:tcW w:w="756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0.469</w:t>
            </w:r>
          </w:p>
        </w:tc>
        <w:tc>
          <w:tcPr>
            <w:tcW w:w="756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0.281</w:t>
            </w:r>
          </w:p>
        </w:tc>
      </w:tr>
      <w:tr w:rsidR="004B19DA" w:rsidRPr="004B19DA" w:rsidTr="00920CA1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Phipps-Green</w:t>
            </w:r>
          </w:p>
          <w:p w:rsidR="004B19DA" w:rsidRPr="004B19DA" w:rsidRDefault="004B19DA" w:rsidP="00920CA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(Maori)</w:t>
            </w:r>
          </w:p>
        </w:tc>
        <w:tc>
          <w:tcPr>
            <w:tcW w:w="959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2010</w:t>
            </w:r>
          </w:p>
        </w:tc>
        <w:tc>
          <w:tcPr>
            <w:tcW w:w="1116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New zealand</w:t>
            </w:r>
          </w:p>
        </w:tc>
        <w:tc>
          <w:tcPr>
            <w:tcW w:w="1243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Oceania</w:t>
            </w:r>
          </w:p>
        </w:tc>
        <w:tc>
          <w:tcPr>
            <w:tcW w:w="1283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polynesian</w:t>
            </w:r>
          </w:p>
        </w:tc>
        <w:tc>
          <w:tcPr>
            <w:tcW w:w="874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Yes</w:t>
            </w:r>
          </w:p>
        </w:tc>
        <w:tc>
          <w:tcPr>
            <w:tcW w:w="889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1</w:t>
            </w:r>
            <w:r w:rsidR="006A3A7E">
              <w:rPr>
                <w:rFonts w:ascii="Times New Roman" w:hAnsi="Times New Roman" w:cs="Times New Roman" w:hint="eastAsia"/>
                <w:color w:val="000000"/>
                <w:kern w:val="24"/>
                <w:sz w:val="24"/>
                <w:szCs w:val="24"/>
              </w:rPr>
              <w:t>78</w:t>
            </w: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/</w:t>
            </w:r>
          </w:p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2</w:t>
            </w:r>
            <w:r w:rsidR="006A3A7E">
              <w:rPr>
                <w:rFonts w:ascii="Times New Roman" w:hAnsi="Times New Roman" w:cs="Times New Roman" w:hint="eastAsia"/>
                <w:color w:val="000000"/>
                <w:kern w:val="24"/>
                <w:sz w:val="24"/>
                <w:szCs w:val="24"/>
              </w:rPr>
              <w:t>12</w:t>
            </w:r>
          </w:p>
        </w:tc>
        <w:tc>
          <w:tcPr>
            <w:tcW w:w="1121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2.79</w:t>
            </w:r>
          </w:p>
        </w:tc>
        <w:tc>
          <w:tcPr>
            <w:tcW w:w="1105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0.48</w:t>
            </w:r>
          </w:p>
        </w:tc>
        <w:tc>
          <w:tcPr>
            <w:tcW w:w="880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39</w:t>
            </w:r>
          </w:p>
        </w:tc>
        <w:tc>
          <w:tcPr>
            <w:tcW w:w="901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40.8</w:t>
            </w:r>
          </w:p>
        </w:tc>
        <w:tc>
          <w:tcPr>
            <w:tcW w:w="756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0.107</w:t>
            </w:r>
          </w:p>
        </w:tc>
        <w:tc>
          <w:tcPr>
            <w:tcW w:w="756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0.097</w:t>
            </w:r>
          </w:p>
        </w:tc>
      </w:tr>
      <w:tr w:rsidR="004B19DA" w:rsidRPr="004B19DA" w:rsidTr="00920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Phipps-Green</w:t>
            </w:r>
          </w:p>
          <w:p w:rsidR="004B19DA" w:rsidRPr="004B19DA" w:rsidRDefault="004B19DA" w:rsidP="00920CA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(Eastern Polynesia)</w:t>
            </w:r>
          </w:p>
        </w:tc>
        <w:tc>
          <w:tcPr>
            <w:tcW w:w="959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2010</w:t>
            </w:r>
          </w:p>
        </w:tc>
        <w:tc>
          <w:tcPr>
            <w:tcW w:w="1116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-</w:t>
            </w:r>
          </w:p>
        </w:tc>
        <w:tc>
          <w:tcPr>
            <w:tcW w:w="1243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Oceania</w:t>
            </w:r>
          </w:p>
        </w:tc>
        <w:tc>
          <w:tcPr>
            <w:tcW w:w="1283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polynesian</w:t>
            </w:r>
          </w:p>
        </w:tc>
        <w:tc>
          <w:tcPr>
            <w:tcW w:w="874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Yes</w:t>
            </w:r>
          </w:p>
        </w:tc>
        <w:tc>
          <w:tcPr>
            <w:tcW w:w="889" w:type="dxa"/>
            <w:vAlign w:val="center"/>
            <w:hideMark/>
          </w:tcPr>
          <w:p w:rsidR="004B19DA" w:rsidRPr="004B19DA" w:rsidRDefault="006A3A7E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24"/>
                <w:sz w:val="24"/>
                <w:szCs w:val="24"/>
              </w:rPr>
              <w:t>201</w:t>
            </w:r>
            <w:r w:rsidR="004B19DA"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/</w:t>
            </w:r>
          </w:p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2</w:t>
            </w:r>
            <w:r w:rsidR="006A3A7E">
              <w:rPr>
                <w:rFonts w:ascii="Times New Roman" w:hAnsi="Times New Roman" w:cs="Times New Roman" w:hint="eastAsia"/>
                <w:color w:val="000000"/>
                <w:kern w:val="24"/>
                <w:sz w:val="24"/>
                <w:szCs w:val="24"/>
              </w:rPr>
              <w:t>10</w:t>
            </w:r>
          </w:p>
        </w:tc>
        <w:tc>
          <w:tcPr>
            <w:tcW w:w="1121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2.86</w:t>
            </w:r>
          </w:p>
        </w:tc>
        <w:tc>
          <w:tcPr>
            <w:tcW w:w="1105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0.50</w:t>
            </w:r>
          </w:p>
        </w:tc>
        <w:tc>
          <w:tcPr>
            <w:tcW w:w="880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-</w:t>
            </w:r>
          </w:p>
        </w:tc>
        <w:tc>
          <w:tcPr>
            <w:tcW w:w="901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-</w:t>
            </w:r>
          </w:p>
        </w:tc>
        <w:tc>
          <w:tcPr>
            <w:tcW w:w="756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0.107</w:t>
            </w:r>
          </w:p>
        </w:tc>
        <w:tc>
          <w:tcPr>
            <w:tcW w:w="756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0.090</w:t>
            </w:r>
          </w:p>
        </w:tc>
      </w:tr>
      <w:tr w:rsidR="004B19DA" w:rsidRPr="004B19DA" w:rsidTr="00920CA1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Phipps-Green</w:t>
            </w:r>
          </w:p>
          <w:p w:rsidR="004B19DA" w:rsidRPr="004B19DA" w:rsidRDefault="004B19DA" w:rsidP="00920CA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(Western Polynesia)</w:t>
            </w:r>
          </w:p>
        </w:tc>
        <w:tc>
          <w:tcPr>
            <w:tcW w:w="959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2010</w:t>
            </w:r>
          </w:p>
        </w:tc>
        <w:tc>
          <w:tcPr>
            <w:tcW w:w="1116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-</w:t>
            </w:r>
          </w:p>
        </w:tc>
        <w:tc>
          <w:tcPr>
            <w:tcW w:w="1243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Oceania</w:t>
            </w:r>
          </w:p>
        </w:tc>
        <w:tc>
          <w:tcPr>
            <w:tcW w:w="1283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polynesian</w:t>
            </w:r>
          </w:p>
        </w:tc>
        <w:tc>
          <w:tcPr>
            <w:tcW w:w="874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Yes</w:t>
            </w:r>
          </w:p>
        </w:tc>
        <w:tc>
          <w:tcPr>
            <w:tcW w:w="889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129/</w:t>
            </w:r>
          </w:p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71</w:t>
            </w:r>
          </w:p>
        </w:tc>
        <w:tc>
          <w:tcPr>
            <w:tcW w:w="1121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-</w:t>
            </w:r>
          </w:p>
        </w:tc>
        <w:tc>
          <w:tcPr>
            <w:tcW w:w="1105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-</w:t>
            </w:r>
          </w:p>
        </w:tc>
        <w:tc>
          <w:tcPr>
            <w:tcW w:w="880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-</w:t>
            </w:r>
          </w:p>
        </w:tc>
        <w:tc>
          <w:tcPr>
            <w:tcW w:w="901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-</w:t>
            </w:r>
          </w:p>
        </w:tc>
        <w:tc>
          <w:tcPr>
            <w:tcW w:w="756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0.519</w:t>
            </w:r>
          </w:p>
        </w:tc>
        <w:tc>
          <w:tcPr>
            <w:tcW w:w="756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0.275</w:t>
            </w:r>
          </w:p>
        </w:tc>
      </w:tr>
      <w:tr w:rsidR="004B19DA" w:rsidRPr="004B19DA" w:rsidTr="00920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Phipps-Green (Caucasian)</w:t>
            </w:r>
          </w:p>
        </w:tc>
        <w:tc>
          <w:tcPr>
            <w:tcW w:w="959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2010</w:t>
            </w:r>
          </w:p>
        </w:tc>
        <w:tc>
          <w:tcPr>
            <w:tcW w:w="1116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New zealand</w:t>
            </w:r>
          </w:p>
        </w:tc>
        <w:tc>
          <w:tcPr>
            <w:tcW w:w="1243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-</w:t>
            </w:r>
          </w:p>
        </w:tc>
        <w:tc>
          <w:tcPr>
            <w:tcW w:w="1283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Caucasian</w:t>
            </w:r>
          </w:p>
        </w:tc>
        <w:tc>
          <w:tcPr>
            <w:tcW w:w="874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Yes</w:t>
            </w:r>
          </w:p>
        </w:tc>
        <w:tc>
          <w:tcPr>
            <w:tcW w:w="889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21</w:t>
            </w:r>
            <w:r w:rsidR="006A3A7E">
              <w:rPr>
                <w:rFonts w:ascii="Times New Roman" w:hAnsi="Times New Roman" w:cs="Times New Roman" w:hint="eastAsia"/>
                <w:color w:val="000000"/>
                <w:kern w:val="24"/>
                <w:sz w:val="24"/>
                <w:szCs w:val="24"/>
              </w:rPr>
              <w:t>1</w:t>
            </w: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/</w:t>
            </w:r>
          </w:p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5</w:t>
            </w:r>
            <w:r w:rsidR="006A3A7E">
              <w:rPr>
                <w:rFonts w:ascii="Times New Roman" w:hAnsi="Times New Roman" w:cs="Times New Roman" w:hint="eastAsia"/>
                <w:color w:val="000000"/>
                <w:kern w:val="24"/>
                <w:sz w:val="24"/>
                <w:szCs w:val="24"/>
              </w:rPr>
              <w:t>58</w:t>
            </w:r>
          </w:p>
        </w:tc>
        <w:tc>
          <w:tcPr>
            <w:tcW w:w="1121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6.25</w:t>
            </w:r>
          </w:p>
        </w:tc>
        <w:tc>
          <w:tcPr>
            <w:tcW w:w="1105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0.69</w:t>
            </w:r>
          </w:p>
        </w:tc>
        <w:tc>
          <w:tcPr>
            <w:tcW w:w="880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46.2</w:t>
            </w:r>
          </w:p>
        </w:tc>
        <w:tc>
          <w:tcPr>
            <w:tcW w:w="901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44.6</w:t>
            </w:r>
          </w:p>
        </w:tc>
        <w:tc>
          <w:tcPr>
            <w:tcW w:w="756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0.242</w:t>
            </w:r>
          </w:p>
        </w:tc>
        <w:tc>
          <w:tcPr>
            <w:tcW w:w="756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0.126</w:t>
            </w:r>
          </w:p>
        </w:tc>
      </w:tr>
      <w:tr w:rsidR="004B19DA" w:rsidRPr="004B19DA" w:rsidTr="00920CA1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Phipps-Green</w:t>
            </w:r>
          </w:p>
          <w:p w:rsidR="004B19DA" w:rsidRPr="004B19DA" w:rsidRDefault="004B19DA" w:rsidP="00920CA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(Pacific Island)</w:t>
            </w:r>
          </w:p>
        </w:tc>
        <w:tc>
          <w:tcPr>
            <w:tcW w:w="959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2010</w:t>
            </w:r>
          </w:p>
        </w:tc>
        <w:tc>
          <w:tcPr>
            <w:tcW w:w="1116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New zealand</w:t>
            </w:r>
          </w:p>
        </w:tc>
        <w:tc>
          <w:tcPr>
            <w:tcW w:w="1243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Oceania</w:t>
            </w:r>
          </w:p>
        </w:tc>
        <w:tc>
          <w:tcPr>
            <w:tcW w:w="1283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polynesian</w:t>
            </w:r>
          </w:p>
        </w:tc>
        <w:tc>
          <w:tcPr>
            <w:tcW w:w="874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Yes</w:t>
            </w:r>
          </w:p>
        </w:tc>
        <w:tc>
          <w:tcPr>
            <w:tcW w:w="889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173/</w:t>
            </w:r>
          </w:p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1</w:t>
            </w:r>
            <w:r w:rsidR="006A3A7E">
              <w:rPr>
                <w:rFonts w:ascii="Times New Roman" w:hAnsi="Times New Roman" w:cs="Times New Roman" w:hint="eastAsia"/>
                <w:color w:val="000000"/>
                <w:kern w:val="24"/>
                <w:sz w:val="24"/>
                <w:szCs w:val="24"/>
              </w:rPr>
              <w:t>0</w:t>
            </w: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9</w:t>
            </w:r>
          </w:p>
        </w:tc>
        <w:tc>
          <w:tcPr>
            <w:tcW w:w="1121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22.3</w:t>
            </w:r>
          </w:p>
        </w:tc>
        <w:tc>
          <w:tcPr>
            <w:tcW w:w="1105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1.18</w:t>
            </w:r>
          </w:p>
        </w:tc>
        <w:tc>
          <w:tcPr>
            <w:tcW w:w="880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33.5</w:t>
            </w:r>
          </w:p>
        </w:tc>
        <w:tc>
          <w:tcPr>
            <w:tcW w:w="901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37.7</w:t>
            </w:r>
          </w:p>
        </w:tc>
        <w:tc>
          <w:tcPr>
            <w:tcW w:w="756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0.439</w:t>
            </w:r>
          </w:p>
        </w:tc>
        <w:tc>
          <w:tcPr>
            <w:tcW w:w="756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0.202</w:t>
            </w:r>
          </w:p>
        </w:tc>
      </w:tr>
      <w:tr w:rsidR="004B19DA" w:rsidRPr="004B19DA" w:rsidTr="00920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Yamagishi</w:t>
            </w:r>
          </w:p>
        </w:tc>
        <w:tc>
          <w:tcPr>
            <w:tcW w:w="959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2010</w:t>
            </w:r>
          </w:p>
        </w:tc>
        <w:tc>
          <w:tcPr>
            <w:tcW w:w="1116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Japan</w:t>
            </w:r>
          </w:p>
        </w:tc>
        <w:tc>
          <w:tcPr>
            <w:tcW w:w="1243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Asia</w:t>
            </w:r>
          </w:p>
        </w:tc>
        <w:tc>
          <w:tcPr>
            <w:tcW w:w="1283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Mongoloid</w:t>
            </w:r>
          </w:p>
        </w:tc>
        <w:tc>
          <w:tcPr>
            <w:tcW w:w="874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No</w:t>
            </w:r>
          </w:p>
        </w:tc>
        <w:tc>
          <w:tcPr>
            <w:tcW w:w="889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45/</w:t>
            </w:r>
          </w:p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3878</w:t>
            </w:r>
          </w:p>
        </w:tc>
        <w:tc>
          <w:tcPr>
            <w:tcW w:w="1121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4.60</w:t>
            </w:r>
          </w:p>
        </w:tc>
        <w:tc>
          <w:tcPr>
            <w:tcW w:w="1105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0.63</w:t>
            </w:r>
          </w:p>
        </w:tc>
        <w:tc>
          <w:tcPr>
            <w:tcW w:w="880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-</w:t>
            </w:r>
          </w:p>
        </w:tc>
        <w:tc>
          <w:tcPr>
            <w:tcW w:w="901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-</w:t>
            </w:r>
          </w:p>
        </w:tc>
        <w:tc>
          <w:tcPr>
            <w:tcW w:w="756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0.467</w:t>
            </w:r>
          </w:p>
        </w:tc>
        <w:tc>
          <w:tcPr>
            <w:tcW w:w="756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0.311</w:t>
            </w:r>
          </w:p>
        </w:tc>
      </w:tr>
      <w:tr w:rsidR="004B19DA" w:rsidRPr="004B19DA" w:rsidTr="00920CA1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Li</w:t>
            </w:r>
          </w:p>
        </w:tc>
        <w:tc>
          <w:tcPr>
            <w:tcW w:w="959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2011</w:t>
            </w:r>
          </w:p>
        </w:tc>
        <w:tc>
          <w:tcPr>
            <w:tcW w:w="1116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China</w:t>
            </w:r>
          </w:p>
        </w:tc>
        <w:tc>
          <w:tcPr>
            <w:tcW w:w="1243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Asia</w:t>
            </w:r>
          </w:p>
        </w:tc>
        <w:tc>
          <w:tcPr>
            <w:tcW w:w="1283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Mongoloid</w:t>
            </w:r>
          </w:p>
        </w:tc>
        <w:tc>
          <w:tcPr>
            <w:tcW w:w="874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Yes</w:t>
            </w:r>
          </w:p>
        </w:tc>
        <w:tc>
          <w:tcPr>
            <w:tcW w:w="889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200/</w:t>
            </w:r>
          </w:p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235</w:t>
            </w:r>
          </w:p>
        </w:tc>
        <w:tc>
          <w:tcPr>
            <w:tcW w:w="1121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All male</w:t>
            </w:r>
          </w:p>
        </w:tc>
        <w:tc>
          <w:tcPr>
            <w:tcW w:w="1105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All male</w:t>
            </w:r>
          </w:p>
        </w:tc>
        <w:tc>
          <w:tcPr>
            <w:tcW w:w="880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56.0</w:t>
            </w:r>
          </w:p>
        </w:tc>
        <w:tc>
          <w:tcPr>
            <w:tcW w:w="901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42.3</w:t>
            </w:r>
          </w:p>
        </w:tc>
        <w:tc>
          <w:tcPr>
            <w:tcW w:w="756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0.453</w:t>
            </w:r>
          </w:p>
        </w:tc>
        <w:tc>
          <w:tcPr>
            <w:tcW w:w="756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0.323</w:t>
            </w:r>
          </w:p>
        </w:tc>
      </w:tr>
      <w:tr w:rsidR="004B19DA" w:rsidRPr="004B19DA" w:rsidTr="00920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Guan</w:t>
            </w:r>
          </w:p>
        </w:tc>
        <w:tc>
          <w:tcPr>
            <w:tcW w:w="959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Unpub</w:t>
            </w:r>
          </w:p>
        </w:tc>
        <w:tc>
          <w:tcPr>
            <w:tcW w:w="1116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China</w:t>
            </w:r>
          </w:p>
        </w:tc>
        <w:tc>
          <w:tcPr>
            <w:tcW w:w="1243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Asia</w:t>
            </w:r>
          </w:p>
        </w:tc>
        <w:tc>
          <w:tcPr>
            <w:tcW w:w="1283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Mongoloid</w:t>
            </w:r>
          </w:p>
        </w:tc>
        <w:tc>
          <w:tcPr>
            <w:tcW w:w="874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Yes</w:t>
            </w:r>
          </w:p>
        </w:tc>
        <w:tc>
          <w:tcPr>
            <w:tcW w:w="889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201/</w:t>
            </w:r>
          </w:p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200</w:t>
            </w:r>
          </w:p>
        </w:tc>
        <w:tc>
          <w:tcPr>
            <w:tcW w:w="1121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11.56</w:t>
            </w:r>
          </w:p>
        </w:tc>
        <w:tc>
          <w:tcPr>
            <w:tcW w:w="1105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0.70</w:t>
            </w:r>
          </w:p>
        </w:tc>
        <w:tc>
          <w:tcPr>
            <w:tcW w:w="880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58</w:t>
            </w:r>
          </w:p>
        </w:tc>
        <w:tc>
          <w:tcPr>
            <w:tcW w:w="901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51</w:t>
            </w:r>
          </w:p>
        </w:tc>
        <w:tc>
          <w:tcPr>
            <w:tcW w:w="756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0.54</w:t>
            </w:r>
          </w:p>
        </w:tc>
        <w:tc>
          <w:tcPr>
            <w:tcW w:w="756" w:type="dxa"/>
            <w:vAlign w:val="center"/>
            <w:hideMark/>
          </w:tcPr>
          <w:p w:rsidR="004B19DA" w:rsidRPr="004B19DA" w:rsidRDefault="004B19DA" w:rsidP="00920C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4B19DA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0.30</w:t>
            </w:r>
          </w:p>
        </w:tc>
      </w:tr>
    </w:tbl>
    <w:p w:rsidR="007F1486" w:rsidRDefault="004B19DA" w:rsidP="007F43B9">
      <w:pPr>
        <w:spacing w:before="15" w:after="15"/>
        <w:jc w:val="left"/>
        <w:textAlignment w:val="top"/>
        <w:rPr>
          <w:rFonts w:ascii="Times New Roman" w:hAnsi="Times New Roman" w:cs="Times New Roman"/>
          <w:sz w:val="28"/>
          <w:szCs w:val="28"/>
        </w:rPr>
      </w:pPr>
      <w:r w:rsidRPr="007F43B9">
        <w:rPr>
          <w:rFonts w:ascii="Times New Roman" w:hAnsi="Times New Roman" w:cs="Times New Roman"/>
          <w:sz w:val="28"/>
          <w:szCs w:val="28"/>
        </w:rPr>
        <w:t xml:space="preserve">Unpu means this study have not published before. </w:t>
      </w:r>
    </w:p>
    <w:p w:rsidR="00D86603" w:rsidRDefault="007F43B9" w:rsidP="007F43B9">
      <w:pPr>
        <w:spacing w:before="15" w:after="15"/>
        <w:jc w:val="left"/>
        <w:textAlignment w:val="top"/>
        <w:rPr>
          <w:rFonts w:ascii="Times New Roman" w:hAnsi="Times New Roman" w:cs="Times New Roman"/>
          <w:sz w:val="28"/>
          <w:szCs w:val="28"/>
        </w:rPr>
      </w:pPr>
      <w:r w:rsidRPr="007F43B9">
        <w:rPr>
          <w:rFonts w:ascii="Times New Roman" w:hAnsi="Times New Roman" w:cs="Times New Roman"/>
          <w:sz w:val="28"/>
          <w:szCs w:val="28"/>
        </w:rPr>
        <w:t xml:space="preserve">MAF is </w:t>
      </w:r>
      <w:r w:rsidRPr="007F43B9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abbreviation </w:t>
      </w:r>
      <w:r w:rsidRPr="007F43B9"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7F43B9">
        <w:rPr>
          <w:rFonts w:ascii="Times New Roman" w:hAnsi="Times New Roman" w:cs="Times New Roman"/>
          <w:sz w:val="28"/>
          <w:szCs w:val="28"/>
        </w:rPr>
        <w:t>minor allele frequenc</w:t>
      </w:r>
      <w:r>
        <w:rPr>
          <w:rFonts w:ascii="Times New Roman" w:hAnsi="Times New Roman" w:cs="Times New Roman" w:hint="eastAsia"/>
          <w:sz w:val="28"/>
          <w:szCs w:val="28"/>
        </w:rPr>
        <w:t>y</w:t>
      </w:r>
      <w:r w:rsidRPr="007F43B9">
        <w:rPr>
          <w:rFonts w:ascii="Times New Roman" w:hAnsi="Times New Roman" w:cs="Times New Roman"/>
          <w:sz w:val="28"/>
          <w:szCs w:val="28"/>
        </w:rPr>
        <w:t>.</w:t>
      </w:r>
    </w:p>
    <w:p w:rsidR="007F43B9" w:rsidRPr="00D86603" w:rsidRDefault="007F43B9" w:rsidP="00D86603">
      <w:pPr>
        <w:widowControl/>
        <w:jc w:val="left"/>
        <w:rPr>
          <w:rFonts w:ascii="Times New Roman" w:hAnsi="Times New Roman" w:cs="Times New Roman"/>
          <w:sz w:val="28"/>
          <w:szCs w:val="28"/>
        </w:rPr>
      </w:pPr>
    </w:p>
    <w:p w:rsidR="00F15CF0" w:rsidRPr="00433C84" w:rsidRDefault="004B19DA" w:rsidP="00851E23">
      <w:pPr>
        <w:widowControl/>
        <w:jc w:val="left"/>
        <w:rPr>
          <w:rFonts w:ascii="Times New Roman" w:hAnsi="Times New Roman" w:cs="Times New Roman"/>
          <w:sz w:val="36"/>
          <w:szCs w:val="36"/>
        </w:rPr>
      </w:pPr>
      <w:r w:rsidRPr="00433C84">
        <w:rPr>
          <w:rFonts w:ascii="Times New Roman" w:hAnsi="Times New Roman" w:cs="Times New Roman"/>
          <w:b/>
          <w:bCs/>
          <w:sz w:val="36"/>
          <w:szCs w:val="36"/>
        </w:rPr>
        <w:t>Table 4</w:t>
      </w:r>
      <w:ins w:id="442" w:author="Tlexander guo" w:date="2013-07-02T20:28:00Z">
        <w:r w:rsidR="00156AB7">
          <w:rPr>
            <w:rFonts w:ascii="Times New Roman" w:hAnsi="Times New Roman" w:cs="Times New Roman" w:hint="eastAsia"/>
            <w:sz w:val="36"/>
            <w:szCs w:val="36"/>
          </w:rPr>
          <w:t>. Determination of</w:t>
        </w:r>
      </w:ins>
      <w:del w:id="443" w:author="Tlexander guo" w:date="2013-07-02T20:28:00Z">
        <w:r w:rsidRPr="00433C84" w:rsidDel="00156AB7">
          <w:rPr>
            <w:rFonts w:ascii="Times New Roman" w:hAnsi="Times New Roman" w:cs="Times New Roman"/>
            <w:sz w:val="36"/>
            <w:szCs w:val="36"/>
          </w:rPr>
          <w:delText xml:space="preserve"> Identified</w:delText>
        </w:r>
      </w:del>
      <w:r w:rsidRPr="00433C84">
        <w:rPr>
          <w:rFonts w:ascii="Times New Roman" w:hAnsi="Times New Roman" w:cs="Times New Roman"/>
          <w:sz w:val="36"/>
          <w:szCs w:val="36"/>
        </w:rPr>
        <w:t xml:space="preserve"> genetic model in </w:t>
      </w:r>
      <w:ins w:id="444" w:author="Tlexander guo" w:date="2013-07-02T20:28:00Z">
        <w:r w:rsidR="001A00D3">
          <w:rPr>
            <w:rFonts w:ascii="Times New Roman" w:hAnsi="Times New Roman" w:cs="Times New Roman"/>
            <w:sz w:val="36"/>
            <w:szCs w:val="36"/>
          </w:rPr>
          <w:t xml:space="preserve">different </w:t>
        </w:r>
      </w:ins>
      <w:r w:rsidRPr="00433C84">
        <w:rPr>
          <w:rFonts w:ascii="Times New Roman" w:hAnsi="Times New Roman" w:cs="Times New Roman"/>
          <w:sz w:val="36"/>
          <w:szCs w:val="36"/>
        </w:rPr>
        <w:t>subgroup</w:t>
      </w:r>
      <w:ins w:id="445" w:author="Tlexander guo" w:date="2013-07-02T20:28:00Z">
        <w:r w:rsidR="001A00D3">
          <w:rPr>
            <w:rFonts w:ascii="Times New Roman" w:hAnsi="Times New Roman" w:cs="Times New Roman"/>
            <w:sz w:val="36"/>
            <w:szCs w:val="36"/>
          </w:rPr>
          <w:t>s.</w:t>
        </w:r>
      </w:ins>
      <w:del w:id="446" w:author="Tlexander guo" w:date="2013-07-02T20:28:00Z">
        <w:r w:rsidR="002E049E" w:rsidDel="001A00D3">
          <w:rPr>
            <w:rFonts w:ascii="Times New Roman" w:hAnsi="Times New Roman" w:cs="Times New Roman" w:hint="eastAsia"/>
            <w:sz w:val="36"/>
            <w:szCs w:val="36"/>
          </w:rPr>
          <w:delText>.</w:delText>
        </w:r>
      </w:del>
    </w:p>
    <w:tbl>
      <w:tblPr>
        <w:tblStyle w:val="ab"/>
        <w:tblW w:w="14400" w:type="dxa"/>
        <w:jc w:val="center"/>
        <w:tblLook w:val="04A0" w:firstRow="1" w:lastRow="0" w:firstColumn="1" w:lastColumn="0" w:noHBand="0" w:noVBand="1"/>
      </w:tblPr>
      <w:tblGrid>
        <w:gridCol w:w="1433"/>
        <w:gridCol w:w="1348"/>
        <w:gridCol w:w="990"/>
        <w:gridCol w:w="764"/>
        <w:gridCol w:w="1654"/>
        <w:gridCol w:w="691"/>
        <w:gridCol w:w="673"/>
        <w:gridCol w:w="1553"/>
        <w:gridCol w:w="601"/>
        <w:gridCol w:w="601"/>
        <w:gridCol w:w="1762"/>
        <w:gridCol w:w="673"/>
        <w:gridCol w:w="1657"/>
      </w:tblGrid>
      <w:tr w:rsidR="00F15CF0" w:rsidRPr="00F15CF0" w:rsidTr="004E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  <w:gridSpan w:val="3"/>
            <w:shd w:val="clear" w:color="auto" w:fill="auto"/>
            <w:vAlign w:val="center"/>
            <w:hideMark/>
          </w:tcPr>
          <w:p w:rsidR="00F15CF0" w:rsidRPr="004E675A" w:rsidRDefault="00F15CF0" w:rsidP="00F4691B">
            <w:pPr>
              <w:widowControl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160" w:type="dxa"/>
            <w:gridSpan w:val="3"/>
            <w:shd w:val="clear" w:color="auto" w:fill="auto"/>
            <w:vAlign w:val="center"/>
            <w:hideMark/>
          </w:tcPr>
          <w:p w:rsidR="00CC1425" w:rsidRPr="004E675A" w:rsidRDefault="00F15CF0" w:rsidP="00F4691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E675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OR1</w:t>
            </w:r>
          </w:p>
        </w:tc>
        <w:tc>
          <w:tcPr>
            <w:tcW w:w="2820" w:type="dxa"/>
            <w:gridSpan w:val="3"/>
            <w:shd w:val="clear" w:color="auto" w:fill="auto"/>
            <w:vAlign w:val="center"/>
            <w:hideMark/>
          </w:tcPr>
          <w:p w:rsidR="00CC1425" w:rsidRPr="004E675A" w:rsidRDefault="00F15CF0" w:rsidP="00F4691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E675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OR2</w:t>
            </w:r>
          </w:p>
        </w:tc>
        <w:tc>
          <w:tcPr>
            <w:tcW w:w="3040" w:type="dxa"/>
            <w:gridSpan w:val="3"/>
            <w:shd w:val="clear" w:color="auto" w:fill="auto"/>
            <w:vAlign w:val="center"/>
            <w:hideMark/>
          </w:tcPr>
          <w:p w:rsidR="00CC1425" w:rsidRPr="004E675A" w:rsidRDefault="00F15CF0" w:rsidP="00F4691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E675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OR3</w:t>
            </w:r>
          </w:p>
        </w:tc>
        <w:tc>
          <w:tcPr>
            <w:tcW w:w="1680" w:type="dxa"/>
            <w:shd w:val="clear" w:color="auto" w:fill="auto"/>
            <w:vAlign w:val="center"/>
            <w:hideMark/>
          </w:tcPr>
          <w:p w:rsidR="00CC1425" w:rsidRPr="004E675A" w:rsidRDefault="00F15CF0" w:rsidP="00F4691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E675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Suggest model</w:t>
            </w:r>
          </w:p>
        </w:tc>
      </w:tr>
      <w:tr w:rsidR="00F15CF0" w:rsidRPr="00F15CF0" w:rsidTr="00F46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vMerge w:val="restart"/>
            <w:vAlign w:val="center"/>
            <w:hideMark/>
          </w:tcPr>
          <w:p w:rsidR="00F15CF0" w:rsidRPr="00F15CF0" w:rsidRDefault="00F15CF0" w:rsidP="00F4691B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360" w:type="dxa"/>
            <w:vAlign w:val="center"/>
            <w:hideMark/>
          </w:tcPr>
          <w:p w:rsidR="00CC1425" w:rsidRPr="002A6F2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6F20">
              <w:rPr>
                <w:rFonts w:ascii="Times New Roman" w:hAnsi="Times New Roman" w:cs="Times New Roman"/>
                <w:sz w:val="24"/>
                <w:szCs w:val="24"/>
              </w:rPr>
              <w:t>condition</w:t>
            </w:r>
          </w:p>
        </w:tc>
        <w:tc>
          <w:tcPr>
            <w:tcW w:w="900" w:type="dxa"/>
            <w:vAlign w:val="center"/>
            <w:hideMark/>
          </w:tcPr>
          <w:p w:rsidR="00CC1425" w:rsidRPr="002A6F2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6F20"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  <w:r w:rsidR="00973DDF" w:rsidRPr="002A6F20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</w:p>
        </w:tc>
        <w:tc>
          <w:tcPr>
            <w:tcW w:w="780" w:type="dxa"/>
            <w:vAlign w:val="center"/>
            <w:hideMark/>
          </w:tcPr>
          <w:p w:rsidR="00CC1425" w:rsidRPr="002A6F2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6F20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1680" w:type="dxa"/>
            <w:vAlign w:val="center"/>
            <w:hideMark/>
          </w:tcPr>
          <w:p w:rsidR="00CC1425" w:rsidRPr="002A6F2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6F20">
              <w:rPr>
                <w:rFonts w:ascii="Times New Roman" w:hAnsi="Times New Roman" w:cs="Times New Roman"/>
                <w:sz w:val="24"/>
                <w:szCs w:val="24"/>
              </w:rPr>
              <w:t>95%CI</w:t>
            </w:r>
          </w:p>
        </w:tc>
        <w:tc>
          <w:tcPr>
            <w:tcW w:w="680" w:type="dxa"/>
            <w:vAlign w:val="center"/>
            <w:hideMark/>
          </w:tcPr>
          <w:p w:rsidR="00CC1425" w:rsidRPr="002A6F2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6F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680" w:type="dxa"/>
            <w:vAlign w:val="center"/>
            <w:hideMark/>
          </w:tcPr>
          <w:p w:rsidR="00CC1425" w:rsidRPr="002A6F2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6F20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1580" w:type="dxa"/>
            <w:vAlign w:val="center"/>
            <w:hideMark/>
          </w:tcPr>
          <w:p w:rsidR="00CC1425" w:rsidRPr="002A6F2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6F20">
              <w:rPr>
                <w:rFonts w:ascii="Times New Roman" w:hAnsi="Times New Roman" w:cs="Times New Roman"/>
                <w:sz w:val="24"/>
                <w:szCs w:val="24"/>
              </w:rPr>
              <w:t>95%CI</w:t>
            </w:r>
          </w:p>
        </w:tc>
        <w:tc>
          <w:tcPr>
            <w:tcW w:w="560" w:type="dxa"/>
            <w:vAlign w:val="center"/>
            <w:hideMark/>
          </w:tcPr>
          <w:p w:rsidR="00CC1425" w:rsidRPr="002A6F2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6F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560" w:type="dxa"/>
            <w:vAlign w:val="center"/>
            <w:hideMark/>
          </w:tcPr>
          <w:p w:rsidR="00CC1425" w:rsidRPr="002A6F2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6F20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1800" w:type="dxa"/>
            <w:vAlign w:val="center"/>
            <w:hideMark/>
          </w:tcPr>
          <w:p w:rsidR="00CC1425" w:rsidRPr="002A6F2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6F20">
              <w:rPr>
                <w:rFonts w:ascii="Times New Roman" w:hAnsi="Times New Roman" w:cs="Times New Roman"/>
                <w:sz w:val="24"/>
                <w:szCs w:val="24"/>
              </w:rPr>
              <w:t>95%CI</w:t>
            </w:r>
          </w:p>
        </w:tc>
        <w:tc>
          <w:tcPr>
            <w:tcW w:w="680" w:type="dxa"/>
            <w:vAlign w:val="center"/>
            <w:hideMark/>
          </w:tcPr>
          <w:p w:rsidR="00CC1425" w:rsidRPr="002A6F2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6F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680" w:type="dxa"/>
            <w:vAlign w:val="center"/>
            <w:hideMark/>
          </w:tcPr>
          <w:p w:rsidR="00F15CF0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F15CF0" w:rsidRPr="00F15CF0" w:rsidTr="00F4691B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F15CF0" w:rsidRPr="00F15CF0" w:rsidRDefault="00F15CF0" w:rsidP="00F4691B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3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b/>
                <w:bCs/>
                <w:sz w:val="22"/>
              </w:rPr>
              <w:t>Overall</w:t>
            </w:r>
          </w:p>
        </w:tc>
        <w:tc>
          <w:tcPr>
            <w:tcW w:w="90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11</w:t>
            </w:r>
          </w:p>
        </w:tc>
        <w:tc>
          <w:tcPr>
            <w:tcW w:w="7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4.30</w:t>
            </w:r>
          </w:p>
        </w:tc>
        <w:tc>
          <w:tcPr>
            <w:tcW w:w="1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3.069-6.037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0.00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1.70</w:t>
            </w:r>
          </w:p>
        </w:tc>
        <w:tc>
          <w:tcPr>
            <w:tcW w:w="15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1.405-2.059</w:t>
            </w:r>
          </w:p>
        </w:tc>
        <w:tc>
          <w:tcPr>
            <w:tcW w:w="5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0.00</w:t>
            </w:r>
          </w:p>
        </w:tc>
        <w:tc>
          <w:tcPr>
            <w:tcW w:w="5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2.36</w:t>
            </w:r>
          </w:p>
        </w:tc>
        <w:tc>
          <w:tcPr>
            <w:tcW w:w="180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1.707-3.250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0.00</w:t>
            </w:r>
          </w:p>
        </w:tc>
        <w:tc>
          <w:tcPr>
            <w:tcW w:w="1680" w:type="dxa"/>
            <w:vAlign w:val="center"/>
            <w:hideMark/>
          </w:tcPr>
          <w:p w:rsidR="00CC1425" w:rsidRPr="0060263B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63B">
              <w:rPr>
                <w:rFonts w:ascii="Times New Roman" w:hAnsi="Times New Roman" w:cs="Times New Roman"/>
                <w:b/>
                <w:sz w:val="24"/>
                <w:szCs w:val="24"/>
              </w:rPr>
              <w:t>codominant</w:t>
            </w:r>
          </w:p>
        </w:tc>
      </w:tr>
      <w:tr w:rsidR="00F15CF0" w:rsidRPr="00F15CF0" w:rsidTr="00F46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vMerge w:val="restart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Year</w:t>
            </w:r>
          </w:p>
        </w:tc>
        <w:tc>
          <w:tcPr>
            <w:tcW w:w="13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b/>
                <w:bCs/>
                <w:sz w:val="22"/>
              </w:rPr>
              <w:t>2009</w:t>
            </w:r>
          </w:p>
        </w:tc>
        <w:tc>
          <w:tcPr>
            <w:tcW w:w="90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7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2.81</w:t>
            </w:r>
          </w:p>
        </w:tc>
        <w:tc>
          <w:tcPr>
            <w:tcW w:w="1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1.765-4.484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0.00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1.82</w:t>
            </w:r>
          </w:p>
        </w:tc>
        <w:tc>
          <w:tcPr>
            <w:tcW w:w="15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1.252-2.652</w:t>
            </w:r>
          </w:p>
        </w:tc>
        <w:tc>
          <w:tcPr>
            <w:tcW w:w="5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0.00</w:t>
            </w:r>
          </w:p>
        </w:tc>
        <w:tc>
          <w:tcPr>
            <w:tcW w:w="5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1.34</w:t>
            </w:r>
          </w:p>
        </w:tc>
        <w:tc>
          <w:tcPr>
            <w:tcW w:w="180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0.942-1.920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0.10</w:t>
            </w:r>
          </w:p>
        </w:tc>
        <w:tc>
          <w:tcPr>
            <w:tcW w:w="1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5CF0">
              <w:rPr>
                <w:rFonts w:ascii="Times New Roman" w:hAnsi="Times New Roman" w:cs="Times New Roman"/>
                <w:sz w:val="24"/>
                <w:szCs w:val="24"/>
              </w:rPr>
              <w:t>dominant</w:t>
            </w:r>
          </w:p>
        </w:tc>
      </w:tr>
      <w:tr w:rsidR="00F15CF0" w:rsidRPr="00F15CF0" w:rsidTr="00F469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F15CF0" w:rsidRPr="00F15CF0" w:rsidRDefault="00F15CF0" w:rsidP="00F4691B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3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b/>
                <w:bCs/>
                <w:sz w:val="22"/>
              </w:rPr>
              <w:t>2010</w:t>
            </w:r>
          </w:p>
        </w:tc>
        <w:tc>
          <w:tcPr>
            <w:tcW w:w="90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6</w:t>
            </w:r>
          </w:p>
        </w:tc>
        <w:tc>
          <w:tcPr>
            <w:tcW w:w="7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5.78</w:t>
            </w:r>
          </w:p>
        </w:tc>
        <w:tc>
          <w:tcPr>
            <w:tcW w:w="1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3.672-9.084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0.00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1.70</w:t>
            </w:r>
          </w:p>
        </w:tc>
        <w:tc>
          <w:tcPr>
            <w:tcW w:w="15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1.233-2.350</w:t>
            </w:r>
          </w:p>
        </w:tc>
        <w:tc>
          <w:tcPr>
            <w:tcW w:w="5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0.00</w:t>
            </w:r>
          </w:p>
        </w:tc>
        <w:tc>
          <w:tcPr>
            <w:tcW w:w="5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3.13</w:t>
            </w:r>
          </w:p>
        </w:tc>
        <w:tc>
          <w:tcPr>
            <w:tcW w:w="180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1.997-4.907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0.00</w:t>
            </w:r>
          </w:p>
        </w:tc>
        <w:tc>
          <w:tcPr>
            <w:tcW w:w="1680" w:type="dxa"/>
            <w:vMerge w:val="restart"/>
            <w:shd w:val="clear" w:color="auto" w:fill="FFFFFF" w:themeFill="background1"/>
            <w:vAlign w:val="center"/>
            <w:hideMark/>
          </w:tcPr>
          <w:p w:rsidR="00CC1425" w:rsidRPr="0060263B" w:rsidRDefault="00F15CF0" w:rsidP="00F4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63B">
              <w:rPr>
                <w:rFonts w:ascii="Times New Roman" w:hAnsi="Times New Roman" w:cs="Times New Roman"/>
                <w:b/>
                <w:sz w:val="24"/>
                <w:szCs w:val="24"/>
              </w:rPr>
              <w:t>codominant</w:t>
            </w:r>
          </w:p>
        </w:tc>
      </w:tr>
      <w:tr w:rsidR="00F15CF0" w:rsidRPr="00F15CF0" w:rsidTr="00D12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F15CF0" w:rsidRPr="00F15CF0" w:rsidRDefault="00F15CF0" w:rsidP="00F4691B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3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b/>
                <w:bCs/>
                <w:sz w:val="22"/>
              </w:rPr>
              <w:t>2011-</w:t>
            </w:r>
          </w:p>
        </w:tc>
        <w:tc>
          <w:tcPr>
            <w:tcW w:w="90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7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5.29</w:t>
            </w:r>
          </w:p>
        </w:tc>
        <w:tc>
          <w:tcPr>
            <w:tcW w:w="1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2.488-11.230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0.00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1.50</w:t>
            </w:r>
          </w:p>
        </w:tc>
        <w:tc>
          <w:tcPr>
            <w:tcW w:w="15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1.103-2.036</w:t>
            </w:r>
          </w:p>
        </w:tc>
        <w:tc>
          <w:tcPr>
            <w:tcW w:w="5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0.01</w:t>
            </w:r>
          </w:p>
        </w:tc>
        <w:tc>
          <w:tcPr>
            <w:tcW w:w="5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3.47</w:t>
            </w:r>
          </w:p>
        </w:tc>
        <w:tc>
          <w:tcPr>
            <w:tcW w:w="180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2.187-5.521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0.00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F15CF0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CF0" w:rsidRPr="00F15CF0" w:rsidTr="00F469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vMerge w:val="restart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HWE</w:t>
            </w:r>
          </w:p>
        </w:tc>
        <w:tc>
          <w:tcPr>
            <w:tcW w:w="13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b/>
                <w:bCs/>
                <w:sz w:val="22"/>
              </w:rPr>
              <w:t>Yes</w:t>
            </w:r>
          </w:p>
        </w:tc>
        <w:tc>
          <w:tcPr>
            <w:tcW w:w="90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9</w:t>
            </w:r>
          </w:p>
        </w:tc>
        <w:tc>
          <w:tcPr>
            <w:tcW w:w="7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4.83</w:t>
            </w:r>
          </w:p>
        </w:tc>
        <w:tc>
          <w:tcPr>
            <w:tcW w:w="1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3.290-7.087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0.00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1.76</w:t>
            </w:r>
          </w:p>
        </w:tc>
        <w:tc>
          <w:tcPr>
            <w:tcW w:w="15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1.377-2.241</w:t>
            </w:r>
          </w:p>
        </w:tc>
        <w:tc>
          <w:tcPr>
            <w:tcW w:w="5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0.00</w:t>
            </w:r>
          </w:p>
        </w:tc>
        <w:tc>
          <w:tcPr>
            <w:tcW w:w="5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2.48</w:t>
            </w:r>
          </w:p>
        </w:tc>
        <w:tc>
          <w:tcPr>
            <w:tcW w:w="180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1.673-3.675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0.00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F15CF0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CF0" w:rsidRPr="00F15CF0" w:rsidTr="00F46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F15CF0" w:rsidRPr="00F15CF0" w:rsidRDefault="00F15CF0" w:rsidP="00F4691B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3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b/>
                <w:bCs/>
                <w:sz w:val="22"/>
              </w:rPr>
              <w:t>No</w:t>
            </w:r>
          </w:p>
        </w:tc>
        <w:tc>
          <w:tcPr>
            <w:tcW w:w="90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7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2.89</w:t>
            </w:r>
          </w:p>
        </w:tc>
        <w:tc>
          <w:tcPr>
            <w:tcW w:w="1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1.725-4.859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0.00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1.55</w:t>
            </w:r>
          </w:p>
        </w:tc>
        <w:tc>
          <w:tcPr>
            <w:tcW w:w="15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1.259-1.908</w:t>
            </w:r>
          </w:p>
        </w:tc>
        <w:tc>
          <w:tcPr>
            <w:tcW w:w="5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0.00</w:t>
            </w:r>
          </w:p>
        </w:tc>
        <w:tc>
          <w:tcPr>
            <w:tcW w:w="5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2.04</w:t>
            </w:r>
          </w:p>
        </w:tc>
        <w:tc>
          <w:tcPr>
            <w:tcW w:w="180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1.031-4.022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0.04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F15CF0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CF0" w:rsidRPr="00F15CF0" w:rsidTr="00F469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vMerge w:val="restart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Continent</w:t>
            </w:r>
          </w:p>
        </w:tc>
        <w:tc>
          <w:tcPr>
            <w:tcW w:w="13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b/>
                <w:bCs/>
                <w:sz w:val="22"/>
              </w:rPr>
              <w:t>Non-</w:t>
            </w:r>
            <w:r w:rsidR="002B30AF">
              <w:rPr>
                <w:rFonts w:ascii="Times New Roman" w:hAnsi="Times New Roman" w:cs="Times New Roman" w:hint="eastAsia"/>
                <w:b/>
                <w:bCs/>
                <w:sz w:val="22"/>
              </w:rPr>
              <w:t>A</w:t>
            </w:r>
            <w:r w:rsidRPr="00F15CF0">
              <w:rPr>
                <w:rFonts w:ascii="Times New Roman" w:hAnsi="Times New Roman" w:cs="Times New Roman"/>
                <w:b/>
                <w:bCs/>
                <w:sz w:val="22"/>
              </w:rPr>
              <w:t>sian</w:t>
            </w:r>
          </w:p>
        </w:tc>
        <w:tc>
          <w:tcPr>
            <w:tcW w:w="90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7</w:t>
            </w:r>
          </w:p>
        </w:tc>
        <w:tc>
          <w:tcPr>
            <w:tcW w:w="7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4.15</w:t>
            </w:r>
          </w:p>
        </w:tc>
        <w:tc>
          <w:tcPr>
            <w:tcW w:w="1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2.222-7.759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0.00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1.63</w:t>
            </w:r>
          </w:p>
        </w:tc>
        <w:tc>
          <w:tcPr>
            <w:tcW w:w="15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1.322-2.015</w:t>
            </w:r>
          </w:p>
        </w:tc>
        <w:tc>
          <w:tcPr>
            <w:tcW w:w="5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0.00</w:t>
            </w:r>
          </w:p>
        </w:tc>
        <w:tc>
          <w:tcPr>
            <w:tcW w:w="5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2.10</w:t>
            </w:r>
          </w:p>
        </w:tc>
        <w:tc>
          <w:tcPr>
            <w:tcW w:w="180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1.422-3.107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0.00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F15CF0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CF0" w:rsidRPr="00F15CF0" w:rsidTr="00F46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F15CF0" w:rsidRPr="00F15CF0" w:rsidRDefault="00F15CF0" w:rsidP="00F4691B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3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b/>
                <w:bCs/>
                <w:sz w:val="22"/>
              </w:rPr>
              <w:t>Asian</w:t>
            </w:r>
          </w:p>
        </w:tc>
        <w:tc>
          <w:tcPr>
            <w:tcW w:w="90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7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4.56</w:t>
            </w:r>
          </w:p>
        </w:tc>
        <w:tc>
          <w:tcPr>
            <w:tcW w:w="1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3.235-6.429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0.00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1.80</w:t>
            </w:r>
          </w:p>
        </w:tc>
        <w:tc>
          <w:tcPr>
            <w:tcW w:w="15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1.172-2.778</w:t>
            </w:r>
          </w:p>
        </w:tc>
        <w:tc>
          <w:tcPr>
            <w:tcW w:w="5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0.01</w:t>
            </w:r>
          </w:p>
        </w:tc>
        <w:tc>
          <w:tcPr>
            <w:tcW w:w="5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2.54</w:t>
            </w:r>
          </w:p>
        </w:tc>
        <w:tc>
          <w:tcPr>
            <w:tcW w:w="180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1.442-4.479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0.00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F15CF0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CF0" w:rsidRPr="00F15CF0" w:rsidTr="00F469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vMerge w:val="restart"/>
            <w:vAlign w:val="center"/>
            <w:hideMark/>
          </w:tcPr>
          <w:p w:rsidR="00CC1425" w:rsidRPr="00F15CF0" w:rsidRDefault="00B50299" w:rsidP="00B50299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</w:t>
            </w:r>
            <w:r>
              <w:rPr>
                <w:rFonts w:ascii="Times New Roman" w:hAnsi="Times New Roman" w:cs="Times New Roman" w:hint="eastAsia"/>
                <w:sz w:val="22"/>
              </w:rPr>
              <w:t>ample size</w:t>
            </w:r>
          </w:p>
        </w:tc>
        <w:tc>
          <w:tcPr>
            <w:tcW w:w="13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b/>
                <w:bCs/>
                <w:sz w:val="22"/>
              </w:rPr>
              <w:t>&gt;1000</w:t>
            </w:r>
          </w:p>
        </w:tc>
        <w:tc>
          <w:tcPr>
            <w:tcW w:w="90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7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3.07</w:t>
            </w:r>
          </w:p>
        </w:tc>
        <w:tc>
          <w:tcPr>
            <w:tcW w:w="1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2.141-4.397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0.00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1.74</w:t>
            </w:r>
          </w:p>
        </w:tc>
        <w:tc>
          <w:tcPr>
            <w:tcW w:w="15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1.255-2.408</w:t>
            </w:r>
          </w:p>
        </w:tc>
        <w:tc>
          <w:tcPr>
            <w:tcW w:w="5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0.00</w:t>
            </w:r>
          </w:p>
        </w:tc>
        <w:tc>
          <w:tcPr>
            <w:tcW w:w="5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1.58</w:t>
            </w:r>
          </w:p>
        </w:tc>
        <w:tc>
          <w:tcPr>
            <w:tcW w:w="180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1.104-2.256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0.01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F15CF0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CF0" w:rsidRPr="00F15CF0" w:rsidTr="00F46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F15CF0" w:rsidRPr="00F15CF0" w:rsidRDefault="00F15CF0" w:rsidP="00F4691B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3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b/>
                <w:bCs/>
                <w:sz w:val="22"/>
              </w:rPr>
              <w:t>&lt;1000</w:t>
            </w:r>
          </w:p>
        </w:tc>
        <w:tc>
          <w:tcPr>
            <w:tcW w:w="90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7</w:t>
            </w:r>
          </w:p>
        </w:tc>
        <w:tc>
          <w:tcPr>
            <w:tcW w:w="7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5.95</w:t>
            </w:r>
          </w:p>
        </w:tc>
        <w:tc>
          <w:tcPr>
            <w:tcW w:w="1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4.067-8.694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0.00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1.68</w:t>
            </w:r>
          </w:p>
        </w:tc>
        <w:tc>
          <w:tcPr>
            <w:tcW w:w="15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1.294-2.178</w:t>
            </w:r>
          </w:p>
        </w:tc>
        <w:tc>
          <w:tcPr>
            <w:tcW w:w="5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0.00</w:t>
            </w:r>
          </w:p>
        </w:tc>
        <w:tc>
          <w:tcPr>
            <w:tcW w:w="5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3.39</w:t>
            </w:r>
          </w:p>
        </w:tc>
        <w:tc>
          <w:tcPr>
            <w:tcW w:w="180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2.406-4.775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0.00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F15CF0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CF0" w:rsidRPr="00F15CF0" w:rsidTr="00F469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vMerge w:val="restart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Ethnicity</w:t>
            </w:r>
          </w:p>
        </w:tc>
        <w:tc>
          <w:tcPr>
            <w:tcW w:w="13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b/>
                <w:bCs/>
                <w:sz w:val="22"/>
              </w:rPr>
              <w:t>Caucasian</w:t>
            </w:r>
          </w:p>
        </w:tc>
        <w:tc>
          <w:tcPr>
            <w:tcW w:w="90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7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2.80</w:t>
            </w:r>
          </w:p>
        </w:tc>
        <w:tc>
          <w:tcPr>
            <w:tcW w:w="1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1.513-5.182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0.00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1.61</w:t>
            </w:r>
          </w:p>
        </w:tc>
        <w:tc>
          <w:tcPr>
            <w:tcW w:w="15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1.308-1.975</w:t>
            </w:r>
          </w:p>
        </w:tc>
        <w:tc>
          <w:tcPr>
            <w:tcW w:w="5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0.00</w:t>
            </w:r>
          </w:p>
        </w:tc>
        <w:tc>
          <w:tcPr>
            <w:tcW w:w="5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1.66</w:t>
            </w:r>
          </w:p>
        </w:tc>
        <w:tc>
          <w:tcPr>
            <w:tcW w:w="180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1.042-2.648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0.03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F15CF0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CF0" w:rsidRPr="00F15CF0" w:rsidTr="00F46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F15CF0" w:rsidRPr="00F15CF0" w:rsidRDefault="00F15CF0" w:rsidP="00F4691B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360" w:type="dxa"/>
            <w:vAlign w:val="center"/>
            <w:hideMark/>
          </w:tcPr>
          <w:p w:rsidR="00CC1425" w:rsidRPr="00F15CF0" w:rsidRDefault="00CA0438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Mongolo</w:t>
            </w:r>
            <w:r w:rsidR="00A5053E">
              <w:rPr>
                <w:rFonts w:ascii="Times New Roman" w:hAnsi="Times New Roman" w:cs="Times New Roman" w:hint="eastAsia"/>
                <w:b/>
                <w:bCs/>
                <w:sz w:val="22"/>
              </w:rPr>
              <w:t>i</w:t>
            </w:r>
            <w:r w:rsidR="00F15CF0" w:rsidRPr="00F15CF0">
              <w:rPr>
                <w:rFonts w:ascii="Times New Roman" w:hAnsi="Times New Roman" w:cs="Times New Roman"/>
                <w:b/>
                <w:bCs/>
                <w:sz w:val="22"/>
              </w:rPr>
              <w:t>d</w:t>
            </w:r>
          </w:p>
        </w:tc>
        <w:tc>
          <w:tcPr>
            <w:tcW w:w="90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7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4.56</w:t>
            </w:r>
          </w:p>
        </w:tc>
        <w:tc>
          <w:tcPr>
            <w:tcW w:w="1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3.235-6.429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0.00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1.80</w:t>
            </w:r>
          </w:p>
        </w:tc>
        <w:tc>
          <w:tcPr>
            <w:tcW w:w="15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1.172-2.778</w:t>
            </w:r>
          </w:p>
        </w:tc>
        <w:tc>
          <w:tcPr>
            <w:tcW w:w="5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0.01</w:t>
            </w:r>
          </w:p>
        </w:tc>
        <w:tc>
          <w:tcPr>
            <w:tcW w:w="5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2.54</w:t>
            </w:r>
          </w:p>
        </w:tc>
        <w:tc>
          <w:tcPr>
            <w:tcW w:w="180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1.442-4.479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0.00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F15CF0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CF0" w:rsidRPr="00F15CF0" w:rsidTr="00F469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F15CF0" w:rsidRPr="00F15CF0" w:rsidRDefault="00F15CF0" w:rsidP="00F4691B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3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b/>
                <w:bCs/>
                <w:sz w:val="22"/>
              </w:rPr>
              <w:t>Polynesian</w:t>
            </w:r>
          </w:p>
        </w:tc>
        <w:tc>
          <w:tcPr>
            <w:tcW w:w="90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7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8.20</w:t>
            </w:r>
          </w:p>
        </w:tc>
        <w:tc>
          <w:tcPr>
            <w:tcW w:w="1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4.008-16.791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0.00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1.67</w:t>
            </w:r>
          </w:p>
        </w:tc>
        <w:tc>
          <w:tcPr>
            <w:tcW w:w="15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1.030-2.704</w:t>
            </w:r>
          </w:p>
        </w:tc>
        <w:tc>
          <w:tcPr>
            <w:tcW w:w="5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0.04</w:t>
            </w:r>
          </w:p>
        </w:tc>
        <w:tc>
          <w:tcPr>
            <w:tcW w:w="5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3.66</w:t>
            </w:r>
          </w:p>
        </w:tc>
        <w:tc>
          <w:tcPr>
            <w:tcW w:w="180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1.791-7.498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0.00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F15CF0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CF0" w:rsidRPr="00F15CF0" w:rsidTr="00F46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vMerge w:val="restart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Quality</w:t>
            </w:r>
          </w:p>
        </w:tc>
        <w:tc>
          <w:tcPr>
            <w:tcW w:w="13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b/>
                <w:bCs/>
                <w:sz w:val="22"/>
              </w:rPr>
              <w:t>Low</w:t>
            </w:r>
          </w:p>
        </w:tc>
        <w:tc>
          <w:tcPr>
            <w:tcW w:w="90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7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3.83</w:t>
            </w:r>
          </w:p>
        </w:tc>
        <w:tc>
          <w:tcPr>
            <w:tcW w:w="1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1.927-7.617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0.00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1.56</w:t>
            </w:r>
          </w:p>
        </w:tc>
        <w:tc>
          <w:tcPr>
            <w:tcW w:w="15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1.206-2.011</w:t>
            </w:r>
          </w:p>
        </w:tc>
        <w:tc>
          <w:tcPr>
            <w:tcW w:w="5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0.00</w:t>
            </w:r>
          </w:p>
        </w:tc>
        <w:tc>
          <w:tcPr>
            <w:tcW w:w="5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2.25</w:t>
            </w:r>
          </w:p>
        </w:tc>
        <w:tc>
          <w:tcPr>
            <w:tcW w:w="180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1.420-3.555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0.00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F15CF0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CF0" w:rsidRPr="00F15CF0" w:rsidTr="00F469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F15CF0" w:rsidRPr="00F15CF0" w:rsidRDefault="00F15CF0" w:rsidP="00F4691B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3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b/>
                <w:bCs/>
                <w:sz w:val="22"/>
              </w:rPr>
              <w:t>High</w:t>
            </w:r>
          </w:p>
        </w:tc>
        <w:tc>
          <w:tcPr>
            <w:tcW w:w="90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7</w:t>
            </w:r>
          </w:p>
        </w:tc>
        <w:tc>
          <w:tcPr>
            <w:tcW w:w="7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4.59</w:t>
            </w:r>
          </w:p>
        </w:tc>
        <w:tc>
          <w:tcPr>
            <w:tcW w:w="1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3.052-6.894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0.00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1.78</w:t>
            </w:r>
          </w:p>
        </w:tc>
        <w:tc>
          <w:tcPr>
            <w:tcW w:w="15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1.353-2.332</w:t>
            </w:r>
          </w:p>
        </w:tc>
        <w:tc>
          <w:tcPr>
            <w:tcW w:w="5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0.00</w:t>
            </w:r>
          </w:p>
        </w:tc>
        <w:tc>
          <w:tcPr>
            <w:tcW w:w="5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2.40</w:t>
            </w:r>
          </w:p>
        </w:tc>
        <w:tc>
          <w:tcPr>
            <w:tcW w:w="180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1.534-3.750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0.00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F15CF0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CF0" w:rsidRPr="00F15CF0" w:rsidTr="00F46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vMerge w:val="restart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Gender</w:t>
            </w:r>
          </w:p>
        </w:tc>
        <w:tc>
          <w:tcPr>
            <w:tcW w:w="13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b/>
                <w:bCs/>
                <w:sz w:val="22"/>
              </w:rPr>
              <w:t>Male</w:t>
            </w:r>
          </w:p>
        </w:tc>
        <w:tc>
          <w:tcPr>
            <w:tcW w:w="90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6</w:t>
            </w:r>
          </w:p>
        </w:tc>
        <w:tc>
          <w:tcPr>
            <w:tcW w:w="7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4.02</w:t>
            </w:r>
          </w:p>
        </w:tc>
        <w:tc>
          <w:tcPr>
            <w:tcW w:w="1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2.948-5.477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0.00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1.84</w:t>
            </w:r>
          </w:p>
        </w:tc>
        <w:tc>
          <w:tcPr>
            <w:tcW w:w="15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1.351-2.509</w:t>
            </w:r>
          </w:p>
        </w:tc>
        <w:tc>
          <w:tcPr>
            <w:tcW w:w="5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0.00</w:t>
            </w:r>
          </w:p>
        </w:tc>
        <w:tc>
          <w:tcPr>
            <w:tcW w:w="5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2.06</w:t>
            </w:r>
          </w:p>
        </w:tc>
        <w:tc>
          <w:tcPr>
            <w:tcW w:w="180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1.274-3.329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0.00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F15CF0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CF0" w:rsidRPr="00F15CF0" w:rsidTr="00F469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F15CF0" w:rsidRPr="00F15CF0" w:rsidRDefault="00F15CF0" w:rsidP="00F4691B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3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b/>
                <w:bCs/>
                <w:sz w:val="22"/>
              </w:rPr>
              <w:t>Female</w:t>
            </w:r>
          </w:p>
        </w:tc>
        <w:tc>
          <w:tcPr>
            <w:tcW w:w="90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7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4.20</w:t>
            </w:r>
          </w:p>
        </w:tc>
        <w:tc>
          <w:tcPr>
            <w:tcW w:w="1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1.981-8.918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0.00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1.26</w:t>
            </w:r>
          </w:p>
        </w:tc>
        <w:tc>
          <w:tcPr>
            <w:tcW w:w="15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0.805-1.962</w:t>
            </w:r>
          </w:p>
        </w:tc>
        <w:tc>
          <w:tcPr>
            <w:tcW w:w="5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0.31</w:t>
            </w:r>
          </w:p>
        </w:tc>
        <w:tc>
          <w:tcPr>
            <w:tcW w:w="5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4.17</w:t>
            </w:r>
          </w:p>
        </w:tc>
        <w:tc>
          <w:tcPr>
            <w:tcW w:w="180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1.118-15.579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0.03</w:t>
            </w:r>
          </w:p>
        </w:tc>
        <w:tc>
          <w:tcPr>
            <w:tcW w:w="1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5CF0">
              <w:rPr>
                <w:rFonts w:ascii="Times New Roman" w:hAnsi="Times New Roman" w:cs="Times New Roman"/>
                <w:sz w:val="24"/>
                <w:szCs w:val="24"/>
              </w:rPr>
              <w:t>recessive</w:t>
            </w:r>
          </w:p>
        </w:tc>
      </w:tr>
      <w:tr w:rsidR="00F15CF0" w:rsidRPr="00F15CF0" w:rsidTr="00F46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F15CF0" w:rsidRPr="00F15CF0" w:rsidRDefault="00F15CF0" w:rsidP="00F4691B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3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b/>
                <w:bCs/>
                <w:sz w:val="22"/>
              </w:rPr>
              <w:t>Overall</w:t>
            </w:r>
          </w:p>
        </w:tc>
        <w:tc>
          <w:tcPr>
            <w:tcW w:w="90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10</w:t>
            </w:r>
          </w:p>
        </w:tc>
        <w:tc>
          <w:tcPr>
            <w:tcW w:w="7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4.04</w:t>
            </w:r>
          </w:p>
        </w:tc>
        <w:tc>
          <w:tcPr>
            <w:tcW w:w="1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3.032-5.384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0.00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1.68</w:t>
            </w:r>
          </w:p>
        </w:tc>
        <w:tc>
          <w:tcPr>
            <w:tcW w:w="15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1.286-2.182</w:t>
            </w:r>
          </w:p>
        </w:tc>
        <w:tc>
          <w:tcPr>
            <w:tcW w:w="5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0.00</w:t>
            </w:r>
          </w:p>
        </w:tc>
        <w:tc>
          <w:tcPr>
            <w:tcW w:w="5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2.34</w:t>
            </w:r>
          </w:p>
        </w:tc>
        <w:tc>
          <w:tcPr>
            <w:tcW w:w="180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1.467-3.746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0.00</w:t>
            </w:r>
          </w:p>
        </w:tc>
        <w:tc>
          <w:tcPr>
            <w:tcW w:w="1680" w:type="dxa"/>
            <w:vMerge w:val="restart"/>
            <w:vAlign w:val="center"/>
            <w:hideMark/>
          </w:tcPr>
          <w:p w:rsidR="00CC1425" w:rsidRPr="0060263B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63B">
              <w:rPr>
                <w:rFonts w:ascii="Times New Roman" w:hAnsi="Times New Roman" w:cs="Times New Roman"/>
                <w:b/>
                <w:sz w:val="24"/>
                <w:szCs w:val="24"/>
              </w:rPr>
              <w:t>codominant</w:t>
            </w:r>
          </w:p>
        </w:tc>
      </w:tr>
      <w:tr w:rsidR="00F15CF0" w:rsidRPr="00F15CF0" w:rsidTr="00F469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vMerge w:val="restart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Age</w:t>
            </w:r>
          </w:p>
        </w:tc>
        <w:tc>
          <w:tcPr>
            <w:tcW w:w="13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b/>
                <w:bCs/>
                <w:sz w:val="22"/>
              </w:rPr>
              <w:t>&gt;46</w:t>
            </w:r>
          </w:p>
        </w:tc>
        <w:tc>
          <w:tcPr>
            <w:tcW w:w="90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5</w:t>
            </w:r>
          </w:p>
        </w:tc>
        <w:tc>
          <w:tcPr>
            <w:tcW w:w="7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4.20</w:t>
            </w:r>
          </w:p>
        </w:tc>
        <w:tc>
          <w:tcPr>
            <w:tcW w:w="1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3.153-5.598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0.00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1.69</w:t>
            </w:r>
          </w:p>
        </w:tc>
        <w:tc>
          <w:tcPr>
            <w:tcW w:w="15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1.218-2.349</w:t>
            </w:r>
          </w:p>
        </w:tc>
        <w:tc>
          <w:tcPr>
            <w:tcW w:w="5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0.00</w:t>
            </w:r>
          </w:p>
        </w:tc>
        <w:tc>
          <w:tcPr>
            <w:tcW w:w="5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2.29</w:t>
            </w:r>
          </w:p>
        </w:tc>
        <w:tc>
          <w:tcPr>
            <w:tcW w:w="180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1.392-3.780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0.00</w:t>
            </w:r>
          </w:p>
        </w:tc>
        <w:tc>
          <w:tcPr>
            <w:tcW w:w="0" w:type="auto"/>
            <w:vMerge/>
            <w:vAlign w:val="center"/>
            <w:hideMark/>
          </w:tcPr>
          <w:p w:rsidR="00F15CF0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F15CF0" w:rsidRPr="00F15CF0" w:rsidTr="00F46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F15CF0" w:rsidRPr="00F15CF0" w:rsidRDefault="00F15CF0" w:rsidP="00F4691B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3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b/>
                <w:bCs/>
                <w:sz w:val="22"/>
              </w:rPr>
              <w:t>&lt;46</w:t>
            </w:r>
          </w:p>
        </w:tc>
        <w:tc>
          <w:tcPr>
            <w:tcW w:w="90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7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7.33</w:t>
            </w:r>
          </w:p>
        </w:tc>
        <w:tc>
          <w:tcPr>
            <w:tcW w:w="1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3.768-14.266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0.00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1.81</w:t>
            </w:r>
          </w:p>
        </w:tc>
        <w:tc>
          <w:tcPr>
            <w:tcW w:w="15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1.114-2.940</w:t>
            </w:r>
          </w:p>
        </w:tc>
        <w:tc>
          <w:tcPr>
            <w:tcW w:w="5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0.02</w:t>
            </w:r>
          </w:p>
        </w:tc>
        <w:tc>
          <w:tcPr>
            <w:tcW w:w="5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3.16</w:t>
            </w:r>
          </w:p>
        </w:tc>
        <w:tc>
          <w:tcPr>
            <w:tcW w:w="180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1.597-6.239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0.00</w:t>
            </w:r>
          </w:p>
        </w:tc>
        <w:tc>
          <w:tcPr>
            <w:tcW w:w="0" w:type="auto"/>
            <w:vMerge/>
            <w:vAlign w:val="center"/>
            <w:hideMark/>
          </w:tcPr>
          <w:p w:rsidR="00F15CF0" w:rsidRPr="00F15CF0" w:rsidRDefault="00F15CF0" w:rsidP="00F469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F15CF0" w:rsidRPr="00F15CF0" w:rsidTr="00F469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F15CF0" w:rsidRPr="00F15CF0" w:rsidRDefault="00F15CF0" w:rsidP="00F4691B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3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b/>
                <w:bCs/>
                <w:sz w:val="22"/>
              </w:rPr>
              <w:t>Overall</w:t>
            </w:r>
          </w:p>
        </w:tc>
        <w:tc>
          <w:tcPr>
            <w:tcW w:w="90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8</w:t>
            </w:r>
          </w:p>
        </w:tc>
        <w:tc>
          <w:tcPr>
            <w:tcW w:w="7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4.66</w:t>
            </w:r>
          </w:p>
        </w:tc>
        <w:tc>
          <w:tcPr>
            <w:tcW w:w="1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3.583-6.054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0.00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1.74</w:t>
            </w:r>
          </w:p>
        </w:tc>
        <w:tc>
          <w:tcPr>
            <w:tcW w:w="15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1.348-2.234</w:t>
            </w:r>
          </w:p>
        </w:tc>
        <w:tc>
          <w:tcPr>
            <w:tcW w:w="5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0.00</w:t>
            </w:r>
          </w:p>
        </w:tc>
        <w:tc>
          <w:tcPr>
            <w:tcW w:w="56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2.45</w:t>
            </w:r>
          </w:p>
        </w:tc>
        <w:tc>
          <w:tcPr>
            <w:tcW w:w="180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1.668-3.612</w:t>
            </w:r>
          </w:p>
        </w:tc>
        <w:tc>
          <w:tcPr>
            <w:tcW w:w="680" w:type="dxa"/>
            <w:vAlign w:val="center"/>
            <w:hideMark/>
          </w:tcPr>
          <w:p w:rsidR="00CC1425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15CF0">
              <w:rPr>
                <w:rFonts w:ascii="Times New Roman" w:hAnsi="Times New Roman" w:cs="Times New Roman"/>
                <w:sz w:val="22"/>
              </w:rPr>
              <w:t>0.00</w:t>
            </w:r>
          </w:p>
        </w:tc>
        <w:tc>
          <w:tcPr>
            <w:tcW w:w="0" w:type="auto"/>
            <w:vMerge/>
            <w:vAlign w:val="center"/>
            <w:hideMark/>
          </w:tcPr>
          <w:p w:rsidR="00F15CF0" w:rsidRPr="00F15CF0" w:rsidRDefault="00F15CF0" w:rsidP="00F469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F15CF0" w:rsidRDefault="00F15CF0" w:rsidP="00851E23">
      <w:pPr>
        <w:widowControl/>
        <w:jc w:val="left"/>
        <w:rPr>
          <w:sz w:val="40"/>
          <w:szCs w:val="40"/>
        </w:rPr>
        <w:sectPr w:rsidR="00F15CF0" w:rsidSect="00F52C82">
          <w:pgSz w:w="16838" w:h="11906" w:orient="landscape"/>
          <w:pgMar w:top="1797" w:right="1440" w:bottom="1797" w:left="1440" w:header="851" w:footer="992" w:gutter="0"/>
          <w:cols w:space="425"/>
          <w:docGrid w:linePitch="312"/>
        </w:sectPr>
      </w:pPr>
    </w:p>
    <w:p w:rsidR="004B19DA" w:rsidRDefault="00901A55" w:rsidP="00851E23">
      <w:pPr>
        <w:widowControl/>
        <w:jc w:val="left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278120" cy="3754755"/>
            <wp:effectExtent l="19050" t="0" r="0" b="0"/>
            <wp:docPr id="1" name="图片 0" descr="累计met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累计meta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A55" w:rsidRDefault="00901A55" w:rsidP="00851E23">
      <w:pPr>
        <w:widowControl/>
        <w:jc w:val="left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278120" cy="3754755"/>
            <wp:effectExtent l="19050" t="0" r="0" b="0"/>
            <wp:docPr id="3" name="图片 2" descr="累计met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累计meta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9E3" w:rsidRPr="002232D9" w:rsidDel="005E57FF" w:rsidRDefault="008319E3" w:rsidP="008319E3">
      <w:pPr>
        <w:widowControl/>
        <w:textAlignment w:val="baseline"/>
        <w:rPr>
          <w:del w:id="447" w:author="Tlexander guo" w:date="2013-07-02T20:31:00Z"/>
          <w:rFonts w:ascii="Times New Roman" w:eastAsia="宋体" w:hAnsi="Times New Roman" w:cs="Times New Roman"/>
          <w:color w:val="000000"/>
          <w:kern w:val="24"/>
          <w:sz w:val="28"/>
          <w:szCs w:val="28"/>
          <w:rPrChange w:id="448" w:author="Tlexander guo" w:date="2013-07-02T20:28:00Z">
            <w:rPr>
              <w:del w:id="449" w:author="Tlexander guo" w:date="2013-07-02T20:31:00Z"/>
              <w:rFonts w:ascii="Times New Roman" w:eastAsia="宋体" w:hAnsi="Times New Roman" w:cs="Times New Roman"/>
              <w:color w:val="000000"/>
              <w:kern w:val="24"/>
              <w:sz w:val="36"/>
              <w:szCs w:val="36"/>
            </w:rPr>
          </w:rPrChange>
        </w:rPr>
      </w:pPr>
      <w:r w:rsidRPr="002232D9">
        <w:rPr>
          <w:rFonts w:ascii="Times New Roman" w:eastAsia="宋体" w:hAnsi="Times New Roman" w:cs="Times New Roman"/>
          <w:color w:val="000000"/>
          <w:kern w:val="24"/>
          <w:sz w:val="28"/>
          <w:szCs w:val="28"/>
          <w:rPrChange w:id="450" w:author="Tlexander guo" w:date="2013-07-02T20:28:00Z">
            <w:rPr>
              <w:rFonts w:ascii="Times New Roman" w:eastAsia="宋体" w:hAnsi="Times New Roman" w:cs="Times New Roman"/>
              <w:b/>
              <w:bCs/>
              <w:color w:val="000000"/>
              <w:kern w:val="24"/>
              <w:sz w:val="36"/>
              <w:szCs w:val="36"/>
            </w:rPr>
          </w:rPrChange>
        </w:rPr>
        <w:t>Figure 2. Cumulative meta-analysis of associations between the SNP rs2231142 and gout sorted primarily by published year</w:t>
      </w:r>
      <w:ins w:id="451" w:author="Tlexander guo" w:date="2013-07-02T20:31:00Z">
        <w:r w:rsidR="005E57FF">
          <w:rPr>
            <w:rFonts w:ascii="Times New Roman" w:eastAsia="宋体" w:hAnsi="Times New Roman" w:cs="Times New Roman"/>
            <w:color w:val="000000"/>
            <w:kern w:val="24"/>
            <w:sz w:val="28"/>
            <w:szCs w:val="28"/>
          </w:rPr>
          <w:t xml:space="preserve"> with </w:t>
        </w:r>
        <w:r w:rsidR="005E57FF">
          <w:rPr>
            <w:rFonts w:ascii="Times New Roman" w:eastAsia="宋体" w:hAnsi="Times New Roman" w:cs="Times New Roman"/>
            <w:color w:val="000000"/>
            <w:kern w:val="24"/>
            <w:sz w:val="28"/>
            <w:szCs w:val="28"/>
          </w:rPr>
          <w:t>c</w:t>
        </w:r>
        <w:r w:rsidR="005E57FF">
          <w:rPr>
            <w:rFonts w:ascii="Times New Roman" w:eastAsia="宋体" w:hAnsi="Times New Roman" w:cs="Times New Roman" w:hint="eastAsia"/>
            <w:color w:val="000000"/>
            <w:kern w:val="24"/>
            <w:sz w:val="28"/>
            <w:szCs w:val="28"/>
          </w:rPr>
          <w:t>odominant</w:t>
        </w:r>
        <w:r w:rsidR="005E57FF" w:rsidRPr="00410346">
          <w:rPr>
            <w:rFonts w:ascii="Times New Roman" w:eastAsia="宋体" w:hAnsi="Times New Roman" w:cs="Times New Roman"/>
            <w:color w:val="000000"/>
            <w:kern w:val="24"/>
            <w:sz w:val="28"/>
            <w:szCs w:val="28"/>
          </w:rPr>
          <w:t xml:space="preserve"> model</w:t>
        </w:r>
      </w:ins>
      <w:r w:rsidRPr="002232D9">
        <w:rPr>
          <w:rFonts w:ascii="Times New Roman" w:eastAsia="宋体" w:hAnsi="Times New Roman" w:cs="Times New Roman"/>
          <w:color w:val="000000"/>
          <w:kern w:val="24"/>
          <w:sz w:val="28"/>
          <w:szCs w:val="28"/>
          <w:rPrChange w:id="452" w:author="Tlexander guo" w:date="2013-07-02T20:28:00Z">
            <w:rPr>
              <w:rFonts w:ascii="Times New Roman" w:eastAsia="宋体" w:hAnsi="Times New Roman" w:cs="Times New Roman"/>
              <w:color w:val="000000"/>
              <w:kern w:val="24"/>
              <w:sz w:val="36"/>
              <w:szCs w:val="36"/>
            </w:rPr>
          </w:rPrChange>
        </w:rPr>
        <w:t xml:space="preserve">. </w:t>
      </w:r>
      <w:r w:rsidRPr="00410346">
        <w:rPr>
          <w:rFonts w:ascii="Times New Roman" w:eastAsia="宋体" w:hAnsi="Times New Roman" w:cs="Times New Roman"/>
          <w:color w:val="000000"/>
          <w:kern w:val="24"/>
          <w:sz w:val="28"/>
          <w:szCs w:val="28"/>
        </w:rPr>
        <w:t xml:space="preserve">(A) </w:t>
      </w:r>
      <w:del w:id="453" w:author="Tlexander guo" w:date="2013-07-02T20:29:00Z">
        <w:r w:rsidRPr="00410346" w:rsidDel="002232D9">
          <w:rPr>
            <w:rFonts w:ascii="Times New Roman" w:eastAsia="宋体" w:hAnsi="Times New Roman" w:cs="Times New Roman"/>
            <w:color w:val="000000"/>
            <w:kern w:val="24"/>
            <w:sz w:val="28"/>
            <w:szCs w:val="28"/>
          </w:rPr>
          <w:delText xml:space="preserve">in </w:delText>
        </w:r>
      </w:del>
      <w:del w:id="454" w:author="Tlexander guo" w:date="2013-07-02T20:31:00Z">
        <w:r w:rsidR="005D0A9F" w:rsidDel="005E57FF">
          <w:rPr>
            <w:rFonts w:ascii="Times New Roman" w:eastAsia="宋体" w:hAnsi="Times New Roman" w:cs="Times New Roman" w:hint="eastAsia"/>
            <w:color w:val="000000"/>
            <w:kern w:val="24"/>
            <w:sz w:val="28"/>
            <w:szCs w:val="28"/>
          </w:rPr>
          <w:delText>codominant</w:delText>
        </w:r>
        <w:r w:rsidRPr="00410346" w:rsidDel="005E57FF">
          <w:rPr>
            <w:rFonts w:ascii="Times New Roman" w:eastAsia="宋体" w:hAnsi="Times New Roman" w:cs="Times New Roman"/>
            <w:color w:val="000000"/>
            <w:kern w:val="24"/>
            <w:sz w:val="28"/>
            <w:szCs w:val="28"/>
          </w:rPr>
          <w:delText xml:space="preserve"> model</w:delText>
        </w:r>
        <w:r w:rsidR="005D0A9F" w:rsidDel="005E57FF">
          <w:rPr>
            <w:rFonts w:ascii="Times New Roman" w:eastAsia="宋体" w:hAnsi="Times New Roman" w:cs="Times New Roman" w:hint="eastAsia"/>
            <w:color w:val="000000"/>
            <w:kern w:val="24"/>
            <w:sz w:val="28"/>
            <w:szCs w:val="28"/>
          </w:rPr>
          <w:delText xml:space="preserve"> </w:delText>
        </w:r>
        <w:r w:rsidRPr="00410346" w:rsidDel="005E57FF">
          <w:rPr>
            <w:rFonts w:ascii="Times New Roman" w:eastAsia="宋体" w:hAnsi="Times New Roman" w:cs="Times New Roman"/>
            <w:color w:val="000000"/>
            <w:kern w:val="24"/>
            <w:sz w:val="28"/>
            <w:szCs w:val="28"/>
          </w:rPr>
          <w:delText>(</w:delText>
        </w:r>
      </w:del>
      <w:r w:rsidRPr="00410346">
        <w:rPr>
          <w:rFonts w:ascii="Times New Roman" w:eastAsia="宋体" w:hAnsi="Times New Roman" w:cs="Times New Roman"/>
          <w:color w:val="000000"/>
          <w:kern w:val="24"/>
          <w:sz w:val="28"/>
          <w:szCs w:val="28"/>
        </w:rPr>
        <w:t xml:space="preserve">TT </w:t>
      </w:r>
      <w:r w:rsidR="005D0A9F">
        <w:rPr>
          <w:rFonts w:ascii="Times New Roman" w:eastAsia="宋体" w:hAnsi="Times New Roman" w:cs="Times New Roman" w:hint="eastAsia"/>
          <w:color w:val="000000"/>
          <w:kern w:val="24"/>
          <w:sz w:val="28"/>
          <w:szCs w:val="28"/>
        </w:rPr>
        <w:t>versus</w:t>
      </w:r>
      <w:r w:rsidRPr="00410346">
        <w:rPr>
          <w:rFonts w:ascii="Times New Roman" w:eastAsia="宋体" w:hAnsi="Times New Roman" w:cs="Times New Roman"/>
          <w:color w:val="000000"/>
          <w:kern w:val="24"/>
          <w:sz w:val="28"/>
          <w:szCs w:val="28"/>
        </w:rPr>
        <w:t xml:space="preserve"> GG</w:t>
      </w:r>
      <w:del w:id="455" w:author="Tlexander guo" w:date="2013-07-02T20:31:00Z">
        <w:r w:rsidRPr="00410346" w:rsidDel="005E57FF">
          <w:rPr>
            <w:rFonts w:ascii="Times New Roman" w:eastAsia="宋体" w:hAnsi="Times New Roman" w:cs="Times New Roman"/>
            <w:color w:val="000000"/>
            <w:kern w:val="24"/>
            <w:sz w:val="28"/>
            <w:szCs w:val="28"/>
          </w:rPr>
          <w:delText>)</w:delText>
        </w:r>
      </w:del>
      <w:r w:rsidRPr="00410346">
        <w:rPr>
          <w:rFonts w:ascii="Times New Roman" w:eastAsia="宋体" w:hAnsi="Times New Roman" w:cs="Times New Roman"/>
          <w:color w:val="000000"/>
          <w:kern w:val="24"/>
          <w:sz w:val="28"/>
          <w:szCs w:val="28"/>
        </w:rPr>
        <w:t xml:space="preserve">; (B) </w:t>
      </w:r>
      <w:del w:id="456" w:author="Tlexander guo" w:date="2013-07-02T20:30:00Z">
        <w:r w:rsidRPr="00410346" w:rsidDel="002701F7">
          <w:rPr>
            <w:rFonts w:ascii="Times New Roman" w:eastAsia="宋体" w:hAnsi="Times New Roman" w:cs="Times New Roman"/>
            <w:color w:val="000000"/>
            <w:kern w:val="24"/>
            <w:sz w:val="28"/>
            <w:szCs w:val="28"/>
          </w:rPr>
          <w:delText>i</w:delText>
        </w:r>
      </w:del>
      <w:del w:id="457" w:author="Tlexander guo" w:date="2013-07-02T20:29:00Z">
        <w:r w:rsidRPr="00410346" w:rsidDel="002232D9">
          <w:rPr>
            <w:rFonts w:ascii="Times New Roman" w:eastAsia="宋体" w:hAnsi="Times New Roman" w:cs="Times New Roman"/>
            <w:color w:val="000000"/>
            <w:kern w:val="24"/>
            <w:sz w:val="28"/>
            <w:szCs w:val="28"/>
          </w:rPr>
          <w:delText>n</w:delText>
        </w:r>
      </w:del>
      <w:del w:id="458" w:author="Tlexander guo" w:date="2013-07-02T20:30:00Z">
        <w:r w:rsidRPr="00410346" w:rsidDel="002701F7">
          <w:rPr>
            <w:rFonts w:ascii="Times New Roman" w:eastAsia="宋体" w:hAnsi="Times New Roman" w:cs="Times New Roman"/>
            <w:color w:val="000000"/>
            <w:kern w:val="24"/>
            <w:sz w:val="28"/>
            <w:szCs w:val="28"/>
          </w:rPr>
          <w:delText xml:space="preserve"> </w:delText>
        </w:r>
      </w:del>
      <w:del w:id="459" w:author="Tlexander guo" w:date="2013-07-02T20:31:00Z">
        <w:r w:rsidR="004E31AE" w:rsidDel="005E57FF">
          <w:rPr>
            <w:rFonts w:ascii="Times New Roman" w:eastAsia="宋体" w:hAnsi="Times New Roman" w:cs="Times New Roman" w:hint="eastAsia"/>
            <w:color w:val="000000"/>
            <w:kern w:val="24"/>
            <w:sz w:val="28"/>
            <w:szCs w:val="28"/>
          </w:rPr>
          <w:delText>codominant</w:delText>
        </w:r>
        <w:r w:rsidRPr="00410346" w:rsidDel="005E57FF">
          <w:rPr>
            <w:rFonts w:ascii="Times New Roman" w:eastAsia="宋体" w:hAnsi="Times New Roman" w:cs="Times New Roman"/>
            <w:color w:val="000000"/>
            <w:kern w:val="24"/>
            <w:sz w:val="28"/>
            <w:szCs w:val="28"/>
          </w:rPr>
          <w:delText xml:space="preserve"> model</w:delText>
        </w:r>
        <w:r w:rsidR="004E31AE" w:rsidDel="005E57FF">
          <w:rPr>
            <w:rFonts w:ascii="Times New Roman" w:eastAsia="宋体" w:hAnsi="Times New Roman" w:cs="Times New Roman" w:hint="eastAsia"/>
            <w:color w:val="000000"/>
            <w:kern w:val="24"/>
            <w:sz w:val="28"/>
            <w:szCs w:val="28"/>
          </w:rPr>
          <w:delText xml:space="preserve"> </w:delText>
        </w:r>
        <w:r w:rsidRPr="00410346" w:rsidDel="005E57FF">
          <w:rPr>
            <w:rFonts w:ascii="Times New Roman" w:eastAsia="宋体" w:hAnsi="Times New Roman" w:cs="Times New Roman"/>
            <w:color w:val="000000"/>
            <w:kern w:val="24"/>
            <w:sz w:val="28"/>
            <w:szCs w:val="28"/>
          </w:rPr>
          <w:delText>(</w:delText>
        </w:r>
      </w:del>
      <w:r w:rsidRPr="00410346">
        <w:rPr>
          <w:rFonts w:ascii="Times New Roman" w:eastAsia="宋体" w:hAnsi="Times New Roman" w:cs="Times New Roman"/>
          <w:color w:val="000000"/>
          <w:kern w:val="24"/>
          <w:sz w:val="28"/>
          <w:szCs w:val="28"/>
        </w:rPr>
        <w:t xml:space="preserve">TT </w:t>
      </w:r>
      <w:r w:rsidR="004E31AE">
        <w:rPr>
          <w:rFonts w:ascii="Times New Roman" w:eastAsia="宋体" w:hAnsi="Times New Roman" w:cs="Times New Roman" w:hint="eastAsia"/>
          <w:color w:val="000000"/>
          <w:kern w:val="24"/>
          <w:sz w:val="28"/>
          <w:szCs w:val="28"/>
        </w:rPr>
        <w:t>versus</w:t>
      </w:r>
      <w:r w:rsidRPr="00410346">
        <w:rPr>
          <w:rFonts w:ascii="Times New Roman" w:eastAsia="宋体" w:hAnsi="Times New Roman" w:cs="Times New Roman"/>
          <w:color w:val="000000"/>
          <w:kern w:val="24"/>
          <w:sz w:val="28"/>
          <w:szCs w:val="28"/>
        </w:rPr>
        <w:t xml:space="preserve"> GT</w:t>
      </w:r>
      <w:del w:id="460" w:author="Tlexander guo" w:date="2013-07-02T20:31:00Z">
        <w:r w:rsidRPr="00410346" w:rsidDel="005E57FF">
          <w:rPr>
            <w:rFonts w:ascii="Times New Roman" w:eastAsia="宋体" w:hAnsi="Times New Roman" w:cs="Times New Roman"/>
            <w:color w:val="000000"/>
            <w:kern w:val="24"/>
            <w:sz w:val="28"/>
            <w:szCs w:val="28"/>
          </w:rPr>
          <w:delText>)</w:delText>
        </w:r>
      </w:del>
      <w:r w:rsidRPr="00410346">
        <w:rPr>
          <w:rFonts w:ascii="Times New Roman" w:eastAsia="宋体" w:hAnsi="Times New Roman" w:cs="Times New Roman"/>
          <w:color w:val="000000"/>
          <w:kern w:val="24"/>
          <w:sz w:val="28"/>
          <w:szCs w:val="28"/>
        </w:rPr>
        <w:t>.</w:t>
      </w:r>
      <w:r w:rsidR="00BE1898" w:rsidRPr="002232D9">
        <w:rPr>
          <w:rFonts w:ascii="Times New Roman" w:eastAsia="宋体" w:hAnsi="Times New Roman" w:cs="Times New Roman" w:hint="eastAsia"/>
          <w:color w:val="000000"/>
          <w:kern w:val="24"/>
          <w:sz w:val="28"/>
          <w:szCs w:val="28"/>
          <w:rPrChange w:id="461" w:author="Tlexander guo" w:date="2013-07-02T20:28:00Z">
            <w:rPr>
              <w:rFonts w:hint="eastAsia"/>
              <w:noProof/>
              <w:sz w:val="36"/>
              <w:szCs w:val="36"/>
            </w:rPr>
          </w:rPrChange>
        </w:rPr>
        <w:t xml:space="preserve"> </w:t>
      </w:r>
    </w:p>
    <w:p w:rsidR="00901A55" w:rsidRPr="00207004" w:rsidRDefault="00207004" w:rsidP="005E57FF">
      <w:pPr>
        <w:widowControl/>
        <w:textAlignment w:val="baseline"/>
        <w:rPr>
          <w:rFonts w:ascii="Times New Roman" w:hAnsi="Times New Roman" w:cs="Times New Roman"/>
          <w:sz w:val="28"/>
          <w:szCs w:val="28"/>
        </w:rPr>
        <w:pPrChange w:id="462" w:author="Tlexander guo" w:date="2013-07-02T20:31:00Z">
          <w:pPr>
            <w:widowControl/>
            <w:jc w:val="left"/>
          </w:pPr>
        </w:pPrChange>
      </w:pPr>
      <w:r>
        <w:rPr>
          <w:rFonts w:ascii="Times New Roman" w:hAnsi="Times New Roman" w:cs="Times New Roman" w:hint="eastAsia"/>
          <w:sz w:val="28"/>
          <w:szCs w:val="28"/>
        </w:rPr>
        <w:t>*</w:t>
      </w:r>
      <w:r w:rsidR="00631C71" w:rsidRPr="00207004">
        <w:rPr>
          <w:rFonts w:ascii="Times New Roman" w:hAnsi="Times New Roman" w:cs="Times New Roman" w:hint="eastAsia"/>
          <w:sz w:val="28"/>
          <w:szCs w:val="28"/>
        </w:rPr>
        <w:t>W</w:t>
      </w:r>
      <w:r w:rsidR="00631C71" w:rsidRPr="00207004">
        <w:rPr>
          <w:rFonts w:ascii="Times New Roman" w:hAnsi="Times New Roman" w:cs="Times New Roman"/>
          <w:sz w:val="28"/>
          <w:szCs w:val="28"/>
        </w:rPr>
        <w:t>e default the Guan’</w:t>
      </w:r>
      <w:r w:rsidR="00631C71" w:rsidRPr="00207004">
        <w:rPr>
          <w:rFonts w:ascii="Times New Roman" w:hAnsi="Times New Roman" w:cs="Times New Roman" w:hint="eastAsia"/>
          <w:sz w:val="28"/>
          <w:szCs w:val="28"/>
        </w:rPr>
        <w:t>s</w:t>
      </w:r>
      <w:r w:rsidR="00631C71" w:rsidRPr="00207004">
        <w:rPr>
          <w:rFonts w:ascii="Times New Roman" w:hAnsi="Times New Roman" w:cs="Times New Roman"/>
          <w:sz w:val="28"/>
          <w:szCs w:val="28"/>
        </w:rPr>
        <w:t xml:space="preserve"> study published in 2012</w:t>
      </w:r>
      <w:r w:rsidR="00631C71" w:rsidRPr="00207004">
        <w:rPr>
          <w:rFonts w:ascii="Times New Roman" w:hAnsi="Times New Roman" w:cs="Times New Roman" w:hint="eastAsia"/>
          <w:sz w:val="28"/>
          <w:szCs w:val="28"/>
        </w:rPr>
        <w:t xml:space="preserve"> in cumulative meta-analysis.</w:t>
      </w:r>
    </w:p>
    <w:p w:rsidR="001E3EDD" w:rsidRDefault="00901A55">
      <w:pPr>
        <w:widowControl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E3EDD" w:rsidRPr="001E3EDD" w:rsidRDefault="004011A9" w:rsidP="001E3EDD">
      <w:pPr>
        <w:widowControl/>
        <w:jc w:val="left"/>
        <w:rPr>
          <w:rFonts w:ascii="Times New Roman" w:hAnsi="Times New Roman" w:cs="Times New Roman"/>
          <w:sz w:val="28"/>
          <w:szCs w:val="28"/>
        </w:rPr>
      </w:pPr>
      <w:r w:rsidRPr="004011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20000" cy="2775005"/>
            <wp:effectExtent l="0" t="0" r="0" b="0"/>
            <wp:docPr id="33" name="图表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718C1" w:rsidRDefault="000718C1">
      <w:pPr>
        <w:widowControl/>
        <w:jc w:val="left"/>
        <w:rPr>
          <w:rFonts w:ascii="Times New Roman" w:eastAsia="宋体" w:hAnsi="Times New Roman" w:cs="Times New Roman"/>
          <w:b/>
          <w:bCs/>
          <w:color w:val="000000"/>
          <w:kern w:val="24"/>
          <w:sz w:val="36"/>
          <w:szCs w:val="36"/>
        </w:rPr>
      </w:pPr>
      <w:r w:rsidRPr="000718C1">
        <w:rPr>
          <w:rFonts w:ascii="Times New Roman" w:eastAsia="宋体" w:hAnsi="Times New Roman" w:cs="Times New Roman"/>
          <w:b/>
          <w:bCs/>
          <w:noProof/>
          <w:color w:val="000000"/>
          <w:kern w:val="24"/>
          <w:sz w:val="36"/>
          <w:szCs w:val="36"/>
        </w:rPr>
        <w:drawing>
          <wp:inline distT="0" distB="0" distL="0" distR="0">
            <wp:extent cx="5216055" cy="2772000"/>
            <wp:effectExtent l="0" t="0" r="0" b="0"/>
            <wp:docPr id="2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A6C27" w:rsidRDefault="007A6C27">
      <w:pPr>
        <w:widowControl/>
        <w:jc w:val="left"/>
        <w:rPr>
          <w:sz w:val="40"/>
          <w:szCs w:val="40"/>
        </w:rPr>
      </w:pPr>
      <w:r w:rsidRPr="004D17CB">
        <w:rPr>
          <w:rFonts w:ascii="Times New Roman" w:eastAsia="宋体" w:hAnsi="Times New Roman" w:cs="Times New Roman"/>
          <w:b/>
          <w:bCs/>
          <w:color w:val="000000"/>
          <w:kern w:val="24"/>
          <w:sz w:val="36"/>
          <w:szCs w:val="36"/>
        </w:rPr>
        <w:t xml:space="preserve">Figure </w:t>
      </w:r>
      <w:r>
        <w:rPr>
          <w:rFonts w:ascii="Times New Roman" w:eastAsia="宋体" w:hAnsi="Times New Roman" w:cs="Times New Roman" w:hint="eastAsia"/>
          <w:b/>
          <w:bCs/>
          <w:color w:val="000000"/>
          <w:kern w:val="24"/>
          <w:sz w:val="36"/>
          <w:szCs w:val="36"/>
        </w:rPr>
        <w:t>3</w:t>
      </w:r>
      <w:r w:rsidRPr="004D17CB">
        <w:rPr>
          <w:rFonts w:ascii="Times New Roman" w:eastAsia="宋体" w:hAnsi="Times New Roman" w:cs="Times New Roman"/>
          <w:color w:val="000000"/>
          <w:kern w:val="24"/>
          <w:sz w:val="36"/>
          <w:szCs w:val="36"/>
        </w:rPr>
        <w:t>.</w:t>
      </w:r>
      <w:r>
        <w:rPr>
          <w:rFonts w:ascii="Times New Roman" w:eastAsia="宋体" w:hAnsi="Times New Roman" w:cs="Times New Roman" w:hint="eastAsia"/>
          <w:color w:val="000000"/>
          <w:kern w:val="24"/>
          <w:sz w:val="36"/>
          <w:szCs w:val="36"/>
        </w:rPr>
        <w:t xml:space="preserve"> Percent</w:t>
      </w:r>
      <w:r w:rsidR="004F1BD4">
        <w:rPr>
          <w:rFonts w:ascii="Times New Roman" w:eastAsia="宋体" w:hAnsi="Times New Roman" w:cs="Times New Roman" w:hint="eastAsia"/>
          <w:color w:val="000000"/>
          <w:kern w:val="24"/>
          <w:sz w:val="36"/>
          <w:szCs w:val="36"/>
        </w:rPr>
        <w:t>age</w:t>
      </w:r>
      <w:r w:rsidR="003B0D84">
        <w:rPr>
          <w:rFonts w:ascii="Times New Roman" w:eastAsia="宋体" w:hAnsi="Times New Roman" w:cs="Times New Roman" w:hint="eastAsia"/>
          <w:color w:val="000000"/>
          <w:kern w:val="24"/>
          <w:sz w:val="36"/>
          <w:szCs w:val="36"/>
        </w:rPr>
        <w:t>s</w:t>
      </w:r>
      <w:r>
        <w:rPr>
          <w:rFonts w:ascii="Times New Roman" w:eastAsia="宋体" w:hAnsi="Times New Roman" w:cs="Times New Roman" w:hint="eastAsia"/>
          <w:color w:val="000000"/>
          <w:kern w:val="24"/>
          <w:sz w:val="36"/>
          <w:szCs w:val="36"/>
        </w:rPr>
        <w:t xml:space="preserve"> of </w:t>
      </w:r>
      <w:r w:rsidR="006B214E">
        <w:rPr>
          <w:rFonts w:ascii="Times New Roman" w:eastAsia="宋体" w:hAnsi="Times New Roman" w:cs="Times New Roman" w:hint="eastAsia"/>
          <w:color w:val="000000"/>
          <w:kern w:val="24"/>
          <w:sz w:val="36"/>
          <w:szCs w:val="36"/>
        </w:rPr>
        <w:t xml:space="preserve">rs2231142 </w:t>
      </w:r>
      <w:r>
        <w:rPr>
          <w:rFonts w:ascii="Times New Roman" w:eastAsia="宋体" w:hAnsi="Times New Roman" w:cs="Times New Roman" w:hint="eastAsia"/>
          <w:color w:val="000000"/>
          <w:kern w:val="24"/>
          <w:sz w:val="36"/>
          <w:szCs w:val="36"/>
        </w:rPr>
        <w:t xml:space="preserve">T allele and genotypes </w:t>
      </w:r>
      <w:del w:id="463" w:author="Tlexander guo" w:date="2013-07-02T20:33:00Z">
        <w:r w:rsidR="006B214E" w:rsidDel="00C349D1">
          <w:rPr>
            <w:rFonts w:ascii="Times New Roman" w:eastAsia="宋体" w:hAnsi="Times New Roman" w:cs="Times New Roman" w:hint="eastAsia"/>
            <w:color w:val="000000"/>
            <w:kern w:val="24"/>
            <w:sz w:val="36"/>
            <w:szCs w:val="36"/>
          </w:rPr>
          <w:delText xml:space="preserve">change </w:delText>
        </w:r>
      </w:del>
      <w:r>
        <w:rPr>
          <w:rFonts w:ascii="Times New Roman" w:eastAsia="宋体" w:hAnsi="Times New Roman" w:cs="Times New Roman" w:hint="eastAsia"/>
          <w:color w:val="000000"/>
          <w:kern w:val="24"/>
          <w:sz w:val="36"/>
          <w:szCs w:val="36"/>
        </w:rPr>
        <w:t>in different years</w:t>
      </w:r>
      <w:r w:rsidR="002C2ADD">
        <w:rPr>
          <w:rFonts w:ascii="Times New Roman" w:eastAsia="宋体" w:hAnsi="Times New Roman" w:cs="Times New Roman" w:hint="eastAsia"/>
          <w:color w:val="000000"/>
          <w:kern w:val="24"/>
          <w:sz w:val="36"/>
          <w:szCs w:val="36"/>
        </w:rPr>
        <w:t xml:space="preserve"> (</w:t>
      </w:r>
      <w:proofErr w:type="gramStart"/>
      <w:r w:rsidR="002C2ADD">
        <w:rPr>
          <w:rFonts w:ascii="Times New Roman" w:eastAsia="宋体" w:hAnsi="Times New Roman" w:cs="Times New Roman" w:hint="eastAsia"/>
          <w:color w:val="000000"/>
          <w:kern w:val="24"/>
          <w:sz w:val="36"/>
          <w:szCs w:val="36"/>
        </w:rPr>
        <w:t>A</w:t>
      </w:r>
      <w:proofErr w:type="gramEnd"/>
      <w:r w:rsidR="002C2ADD">
        <w:rPr>
          <w:rFonts w:ascii="Times New Roman" w:eastAsia="宋体" w:hAnsi="Times New Roman" w:cs="Times New Roman" w:hint="eastAsia"/>
          <w:color w:val="000000"/>
          <w:kern w:val="24"/>
          <w:sz w:val="36"/>
          <w:szCs w:val="36"/>
        </w:rPr>
        <w:t xml:space="preserve"> in cases, B in controls)</w:t>
      </w:r>
      <w:r>
        <w:rPr>
          <w:rFonts w:ascii="Times New Roman" w:eastAsia="宋体" w:hAnsi="Times New Roman" w:cs="Times New Roman" w:hint="eastAsia"/>
          <w:color w:val="000000"/>
          <w:kern w:val="24"/>
          <w:sz w:val="36"/>
          <w:szCs w:val="36"/>
        </w:rPr>
        <w:t>.</w:t>
      </w:r>
    </w:p>
    <w:p w:rsidR="00BE1898" w:rsidRDefault="00BE1898" w:rsidP="00851E23">
      <w:pPr>
        <w:widowControl/>
        <w:jc w:val="left"/>
        <w:rPr>
          <w:sz w:val="40"/>
          <w:szCs w:val="40"/>
        </w:rPr>
      </w:pPr>
    </w:p>
    <w:p w:rsidR="00821A36" w:rsidRPr="006B214E" w:rsidRDefault="00821A36" w:rsidP="00851E23">
      <w:pPr>
        <w:widowControl/>
        <w:jc w:val="left"/>
        <w:rPr>
          <w:sz w:val="40"/>
          <w:szCs w:val="40"/>
        </w:rPr>
        <w:sectPr w:rsidR="00821A36" w:rsidRPr="006B214E" w:rsidSect="00F15CF0">
          <w:pgSz w:w="11906" w:h="16838"/>
          <w:pgMar w:top="1440" w:right="1797" w:bottom="1440" w:left="1797" w:header="851" w:footer="992" w:gutter="0"/>
          <w:cols w:space="425"/>
          <w:docGrid w:linePitch="312"/>
        </w:sectPr>
      </w:pPr>
    </w:p>
    <w:p w:rsidR="00F15CF0" w:rsidRDefault="00BE1898" w:rsidP="00851E23">
      <w:pPr>
        <w:widowControl/>
        <w:jc w:val="left"/>
        <w:rPr>
          <w:sz w:val="40"/>
          <w:szCs w:val="40"/>
        </w:rPr>
      </w:pPr>
      <w:r w:rsidRPr="00BE1898">
        <w:rPr>
          <w:rFonts w:ascii="Times New Roman" w:hAnsi="Times New Roman" w:cs="Times New Roman"/>
          <w:b/>
          <w:bCs/>
          <w:color w:val="000000"/>
          <w:kern w:val="24"/>
          <w:sz w:val="36"/>
          <w:szCs w:val="36"/>
        </w:rPr>
        <w:t>Table 5</w:t>
      </w:r>
      <w:r w:rsidRPr="00BE1898">
        <w:rPr>
          <w:rFonts w:ascii="Times New Roman" w:hAnsi="Times New Roman" w:cs="Times New Roman"/>
          <w:color w:val="000000"/>
          <w:kern w:val="24"/>
          <w:sz w:val="36"/>
          <w:szCs w:val="36"/>
        </w:rPr>
        <w:t>.</w:t>
      </w:r>
      <w:ins w:id="464" w:author="Tlexander guo" w:date="2013-07-02T20:34:00Z">
        <w:r w:rsidR="00F6381E">
          <w:rPr>
            <w:rFonts w:ascii="Times New Roman" w:hAnsi="Times New Roman" w:cs="Times New Roman"/>
            <w:color w:val="000000"/>
            <w:kern w:val="24"/>
            <w:sz w:val="36"/>
            <w:szCs w:val="36"/>
          </w:rPr>
          <w:t xml:space="preserve"> </w:t>
        </w:r>
      </w:ins>
      <w:del w:id="465" w:author="Tlexander guo" w:date="2013-07-02T20:34:00Z">
        <w:r w:rsidRPr="00BE1898" w:rsidDel="00833A02">
          <w:rPr>
            <w:rFonts w:ascii="Times New Roman" w:hAnsi="Times New Roman" w:cs="Times New Roman"/>
            <w:color w:val="000000"/>
            <w:kern w:val="24"/>
            <w:sz w:val="36"/>
            <w:szCs w:val="36"/>
          </w:rPr>
          <w:delText xml:space="preserve">The </w:delText>
        </w:r>
        <w:r w:rsidR="000B731E" w:rsidRPr="00BE1898" w:rsidDel="00833A02">
          <w:rPr>
            <w:rFonts w:ascii="Times New Roman" w:hAnsi="Times New Roman" w:cs="Times New Roman"/>
            <w:color w:val="000000"/>
            <w:kern w:val="24"/>
            <w:sz w:val="36"/>
            <w:szCs w:val="36"/>
          </w:rPr>
          <w:delText xml:space="preserve">result </w:delText>
        </w:r>
        <w:r w:rsidR="000B731E" w:rsidDel="00833A02">
          <w:rPr>
            <w:rFonts w:ascii="Times New Roman" w:hAnsi="Times New Roman" w:cs="Times New Roman" w:hint="eastAsia"/>
            <w:color w:val="000000"/>
            <w:kern w:val="24"/>
            <w:sz w:val="36"/>
            <w:szCs w:val="36"/>
          </w:rPr>
          <w:delText xml:space="preserve">of </w:delText>
        </w:r>
        <w:r w:rsidRPr="00BE1898" w:rsidDel="00833A02">
          <w:rPr>
            <w:rFonts w:ascii="Times New Roman" w:hAnsi="Times New Roman" w:cs="Times New Roman"/>
            <w:color w:val="000000"/>
            <w:kern w:val="24"/>
            <w:sz w:val="36"/>
            <w:szCs w:val="36"/>
          </w:rPr>
          <w:delText>m</w:delText>
        </w:r>
      </w:del>
      <w:ins w:id="466" w:author="Tlexander guo" w:date="2013-07-02T20:34:00Z">
        <w:r w:rsidR="00833A02">
          <w:rPr>
            <w:rFonts w:ascii="Times New Roman" w:hAnsi="Times New Roman" w:cs="Times New Roman"/>
            <w:color w:val="000000"/>
            <w:kern w:val="24"/>
            <w:sz w:val="36"/>
            <w:szCs w:val="36"/>
          </w:rPr>
          <w:t>M</w:t>
        </w:r>
      </w:ins>
      <w:r w:rsidRPr="00BE1898">
        <w:rPr>
          <w:rFonts w:ascii="Times New Roman" w:hAnsi="Times New Roman" w:cs="Times New Roman"/>
          <w:color w:val="000000"/>
          <w:kern w:val="24"/>
          <w:sz w:val="36"/>
          <w:szCs w:val="36"/>
        </w:rPr>
        <w:t xml:space="preserve">eta-regression </w:t>
      </w:r>
      <w:r w:rsidR="000B731E">
        <w:rPr>
          <w:rFonts w:ascii="Times New Roman" w:hAnsi="Times New Roman" w:cs="Times New Roman" w:hint="eastAsia"/>
          <w:color w:val="000000"/>
          <w:kern w:val="24"/>
          <w:sz w:val="36"/>
          <w:szCs w:val="36"/>
        </w:rPr>
        <w:t xml:space="preserve">analysis </w:t>
      </w:r>
      <w:r w:rsidRPr="00BE1898">
        <w:rPr>
          <w:rFonts w:ascii="Times New Roman" w:hAnsi="Times New Roman" w:cs="Times New Roman"/>
          <w:color w:val="000000"/>
          <w:kern w:val="24"/>
          <w:sz w:val="36"/>
          <w:szCs w:val="36"/>
        </w:rPr>
        <w:t xml:space="preserve">in </w:t>
      </w:r>
      <w:r w:rsidR="008D35A1" w:rsidRPr="008D35A1">
        <w:rPr>
          <w:rFonts w:ascii="Times New Roman" w:hAnsi="Times New Roman" w:cs="Times New Roman"/>
          <w:color w:val="000000"/>
          <w:kern w:val="24"/>
          <w:sz w:val="36"/>
          <w:szCs w:val="36"/>
        </w:rPr>
        <w:t>codominant</w:t>
      </w:r>
      <w:r w:rsidRPr="00BE1898">
        <w:rPr>
          <w:rFonts w:ascii="Times New Roman" w:hAnsi="Times New Roman" w:cs="Times New Roman"/>
          <w:color w:val="000000"/>
          <w:kern w:val="24"/>
          <w:sz w:val="36"/>
          <w:szCs w:val="36"/>
        </w:rPr>
        <w:t xml:space="preserve"> model</w:t>
      </w:r>
    </w:p>
    <w:tbl>
      <w:tblPr>
        <w:tblStyle w:val="aa"/>
        <w:tblW w:w="13971" w:type="dxa"/>
        <w:jc w:val="center"/>
        <w:tblLook w:val="04A0" w:firstRow="1" w:lastRow="0" w:firstColumn="1" w:lastColumn="0" w:noHBand="0" w:noVBand="1"/>
      </w:tblPr>
      <w:tblGrid>
        <w:gridCol w:w="1465"/>
        <w:gridCol w:w="1557"/>
        <w:gridCol w:w="1158"/>
        <w:gridCol w:w="991"/>
        <w:gridCol w:w="1557"/>
        <w:gridCol w:w="1276"/>
        <w:gridCol w:w="1272"/>
        <w:gridCol w:w="1132"/>
        <w:gridCol w:w="1132"/>
        <w:gridCol w:w="1161"/>
        <w:gridCol w:w="1270"/>
      </w:tblGrid>
      <w:tr w:rsidR="00647FE3" w:rsidRPr="00BE1898" w:rsidTr="00647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  <w:vAlign w:val="center"/>
            <w:hideMark/>
          </w:tcPr>
          <w:p w:rsidR="00BE1898" w:rsidRPr="00BE1898" w:rsidRDefault="00BE1898" w:rsidP="0029456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  <w:tc>
          <w:tcPr>
            <w:tcW w:w="1557" w:type="dxa"/>
            <w:vAlign w:val="center"/>
            <w:hideMark/>
          </w:tcPr>
          <w:p w:rsidR="00BE1898" w:rsidRPr="00BE1898" w:rsidRDefault="00BE1898" w:rsidP="0029456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Log</w:t>
            </w:r>
            <w:ins w:id="467" w:author="Tlexander guo" w:date="2013-07-02T20:33:00Z">
              <w:r w:rsidR="00E60801">
                <w:rPr>
                  <w:rFonts w:ascii="Times New Roman" w:eastAsia="宋体" w:hAnsi="Times New Roman" w:cs="Times New Roman"/>
                  <w:color w:val="000000"/>
                  <w:kern w:val="0"/>
                  <w:sz w:val="28"/>
                  <w:szCs w:val="28"/>
                </w:rPr>
                <w:t>(</w:t>
              </w:r>
            </w:ins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OR</w:t>
            </w:r>
            <w:ins w:id="468" w:author="Tlexander guo" w:date="2013-07-02T20:34:00Z">
              <w:r w:rsidR="00E60801">
                <w:rPr>
                  <w:rFonts w:ascii="Times New Roman" w:eastAsia="宋体" w:hAnsi="Times New Roman" w:cs="Times New Roman"/>
                  <w:color w:val="000000"/>
                  <w:kern w:val="0"/>
                  <w:sz w:val="28"/>
                  <w:szCs w:val="28"/>
                </w:rPr>
                <w:t>)</w:t>
              </w:r>
            </w:ins>
          </w:p>
        </w:tc>
        <w:tc>
          <w:tcPr>
            <w:tcW w:w="1158" w:type="dxa"/>
            <w:vAlign w:val="center"/>
            <w:hideMark/>
          </w:tcPr>
          <w:p w:rsidR="00BE1898" w:rsidRPr="00BE1898" w:rsidRDefault="00BE1898" w:rsidP="0029456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t</w:t>
            </w:r>
          </w:p>
        </w:tc>
        <w:tc>
          <w:tcPr>
            <w:tcW w:w="991" w:type="dxa"/>
            <w:vAlign w:val="center"/>
            <w:hideMark/>
          </w:tcPr>
          <w:p w:rsidR="00BE1898" w:rsidRPr="00BE1898" w:rsidRDefault="00BE1898" w:rsidP="0029456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P&gt;|t|</w:t>
            </w:r>
          </w:p>
        </w:tc>
        <w:tc>
          <w:tcPr>
            <w:tcW w:w="2833" w:type="dxa"/>
            <w:gridSpan w:val="2"/>
            <w:vAlign w:val="center"/>
            <w:hideMark/>
          </w:tcPr>
          <w:p w:rsidR="00BE1898" w:rsidRPr="00BE1898" w:rsidRDefault="00BE1898" w:rsidP="0029456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[95% Conf. Interval]</w:t>
            </w:r>
          </w:p>
        </w:tc>
        <w:tc>
          <w:tcPr>
            <w:tcW w:w="1272" w:type="dxa"/>
            <w:vAlign w:val="center"/>
            <w:hideMark/>
          </w:tcPr>
          <w:p w:rsidR="00BE1898" w:rsidRPr="00BE1898" w:rsidRDefault="00BE1898" w:rsidP="0029456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36"/>
                <w:szCs w:val="36"/>
              </w:rPr>
              <w:t>I</w:t>
            </w: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position w:val="11"/>
                <w:sz w:val="36"/>
                <w:szCs w:val="36"/>
                <w:vertAlign w:val="superscript"/>
              </w:rPr>
              <w:t>2</w:t>
            </w:r>
          </w:p>
        </w:tc>
        <w:tc>
          <w:tcPr>
            <w:tcW w:w="1132" w:type="dxa"/>
            <w:vAlign w:val="center"/>
            <w:hideMark/>
          </w:tcPr>
          <w:p w:rsidR="00BE1898" w:rsidRPr="00BE1898" w:rsidRDefault="00BE1898" w:rsidP="0029456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36"/>
                <w:szCs w:val="36"/>
              </w:rPr>
              <w:t>^I</w:t>
            </w: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position w:val="11"/>
                <w:sz w:val="36"/>
                <w:szCs w:val="36"/>
                <w:vertAlign w:val="superscript"/>
              </w:rPr>
              <w:t>2</w:t>
            </w:r>
          </w:p>
        </w:tc>
        <w:tc>
          <w:tcPr>
            <w:tcW w:w="1132" w:type="dxa"/>
            <w:vAlign w:val="center"/>
            <w:hideMark/>
          </w:tcPr>
          <w:p w:rsidR="00BE1898" w:rsidRPr="00BE1898" w:rsidRDefault="00BE1898" w:rsidP="0029456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36"/>
                <w:szCs w:val="36"/>
              </w:rPr>
              <w:t>Tau</w:t>
            </w: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position w:val="11"/>
                <w:sz w:val="36"/>
                <w:szCs w:val="36"/>
                <w:vertAlign w:val="superscript"/>
              </w:rPr>
              <w:t>2</w:t>
            </w:r>
          </w:p>
        </w:tc>
        <w:tc>
          <w:tcPr>
            <w:tcW w:w="1161" w:type="dxa"/>
            <w:vAlign w:val="center"/>
            <w:hideMark/>
          </w:tcPr>
          <w:p w:rsidR="00BE1898" w:rsidRPr="00BE1898" w:rsidRDefault="00FC5322" w:rsidP="0029456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36"/>
                <w:szCs w:val="36"/>
              </w:rPr>
              <w:t>^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36"/>
                <w:szCs w:val="36"/>
              </w:rPr>
              <w:t>T</w:t>
            </w:r>
            <w:r w:rsidR="00BE1898" w:rsidRPr="00BE1898">
              <w:rPr>
                <w:rFonts w:ascii="Times New Roman" w:eastAsia="宋体" w:hAnsi="Times New Roman" w:cs="Times New Roman"/>
                <w:color w:val="000000"/>
                <w:kern w:val="0"/>
                <w:sz w:val="36"/>
                <w:szCs w:val="36"/>
              </w:rPr>
              <w:t>au</w:t>
            </w:r>
            <w:r w:rsidR="00BE1898" w:rsidRPr="00BE1898">
              <w:rPr>
                <w:rFonts w:ascii="Times New Roman" w:eastAsia="宋体" w:hAnsi="Times New Roman" w:cs="Times New Roman"/>
                <w:color w:val="000000"/>
                <w:kern w:val="0"/>
                <w:position w:val="11"/>
                <w:sz w:val="36"/>
                <w:szCs w:val="36"/>
                <w:vertAlign w:val="superscript"/>
              </w:rPr>
              <w:t>2</w:t>
            </w:r>
          </w:p>
        </w:tc>
        <w:tc>
          <w:tcPr>
            <w:tcW w:w="1270" w:type="dxa"/>
            <w:vAlign w:val="center"/>
            <w:hideMark/>
          </w:tcPr>
          <w:p w:rsidR="00BE1898" w:rsidRPr="00BE1898" w:rsidRDefault="00BE1898" w:rsidP="0029456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R</w:t>
            </w: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position w:val="10"/>
                <w:sz w:val="32"/>
                <w:szCs w:val="32"/>
                <w:vertAlign w:val="superscript"/>
              </w:rPr>
              <w:t>2</w:t>
            </w:r>
          </w:p>
        </w:tc>
      </w:tr>
      <w:tr w:rsidR="00647FE3" w:rsidRPr="00BE1898" w:rsidTr="00647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  <w:vMerge w:val="restart"/>
            <w:vAlign w:val="center"/>
            <w:hideMark/>
          </w:tcPr>
          <w:p w:rsidR="000B731E" w:rsidRDefault="000B731E" w:rsidP="0029456D">
            <w:pPr>
              <w:widowControl/>
              <w:spacing w:line="272" w:lineRule="atLeas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36"/>
                <w:szCs w:val="36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36"/>
                <w:szCs w:val="36"/>
              </w:rPr>
              <w:t>TT versus</w:t>
            </w:r>
          </w:p>
          <w:p w:rsidR="000B731E" w:rsidRPr="00BE1898" w:rsidRDefault="000B731E" w:rsidP="0029456D">
            <w:pPr>
              <w:widowControl/>
              <w:spacing w:line="272" w:lineRule="atLeast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36"/>
                <w:szCs w:val="36"/>
              </w:rPr>
              <w:t>GG</w:t>
            </w:r>
          </w:p>
        </w:tc>
        <w:tc>
          <w:tcPr>
            <w:tcW w:w="1557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Sex</w:t>
            </w:r>
          </w:p>
        </w:tc>
        <w:tc>
          <w:tcPr>
            <w:tcW w:w="1158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-0.44</w:t>
            </w:r>
          </w:p>
        </w:tc>
        <w:tc>
          <w:tcPr>
            <w:tcW w:w="991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0.67</w:t>
            </w:r>
          </w:p>
        </w:tc>
        <w:tc>
          <w:tcPr>
            <w:tcW w:w="1557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-1.20057</w:t>
            </w:r>
          </w:p>
        </w:tc>
        <w:tc>
          <w:tcPr>
            <w:tcW w:w="1276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0.8143707</w:t>
            </w:r>
          </w:p>
        </w:tc>
        <w:tc>
          <w:tcPr>
            <w:tcW w:w="1272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32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5.13%</w:t>
            </w:r>
          </w:p>
        </w:tc>
        <w:tc>
          <w:tcPr>
            <w:tcW w:w="1132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1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270" w:type="dxa"/>
            <w:vAlign w:val="center"/>
            <w:hideMark/>
          </w:tcPr>
          <w:p w:rsidR="00BC4FC4" w:rsidRPr="00BE1898" w:rsidRDefault="00D70AFF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</w:t>
            </w:r>
            <w:r w:rsidR="00BC4FC4"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%</w:t>
            </w:r>
          </w:p>
        </w:tc>
      </w:tr>
      <w:tr w:rsidR="00647FE3" w:rsidRPr="00BE1898" w:rsidTr="00647FE3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  <w:vMerge/>
            <w:vAlign w:val="center"/>
            <w:hideMark/>
          </w:tcPr>
          <w:p w:rsidR="00BC4FC4" w:rsidRPr="00BE1898" w:rsidRDefault="00BC4FC4" w:rsidP="0029456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  <w:tc>
          <w:tcPr>
            <w:tcW w:w="1557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Year*</w:t>
            </w:r>
          </w:p>
        </w:tc>
        <w:tc>
          <w:tcPr>
            <w:tcW w:w="1158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1.97</w:t>
            </w:r>
          </w:p>
        </w:tc>
        <w:tc>
          <w:tcPr>
            <w:tcW w:w="991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0.08</w:t>
            </w:r>
          </w:p>
        </w:tc>
        <w:tc>
          <w:tcPr>
            <w:tcW w:w="1557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-0.040956</w:t>
            </w:r>
          </w:p>
        </w:tc>
        <w:tc>
          <w:tcPr>
            <w:tcW w:w="1276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0.6035375</w:t>
            </w:r>
          </w:p>
        </w:tc>
        <w:tc>
          <w:tcPr>
            <w:tcW w:w="1272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40.50%</w:t>
            </w:r>
          </w:p>
        </w:tc>
        <w:tc>
          <w:tcPr>
            <w:tcW w:w="1132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21.51%</w:t>
            </w:r>
          </w:p>
        </w:tc>
        <w:tc>
          <w:tcPr>
            <w:tcW w:w="1132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0.1182</w:t>
            </w:r>
          </w:p>
        </w:tc>
        <w:tc>
          <w:tcPr>
            <w:tcW w:w="1161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0.05429</w:t>
            </w:r>
          </w:p>
        </w:tc>
        <w:tc>
          <w:tcPr>
            <w:tcW w:w="1270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59.01%</w:t>
            </w:r>
          </w:p>
        </w:tc>
      </w:tr>
      <w:tr w:rsidR="00647FE3" w:rsidRPr="00BE1898" w:rsidTr="00647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  <w:vMerge/>
            <w:vAlign w:val="center"/>
            <w:hideMark/>
          </w:tcPr>
          <w:p w:rsidR="00BC4FC4" w:rsidRPr="00BE1898" w:rsidRDefault="00BC4FC4" w:rsidP="0029456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  <w:tc>
          <w:tcPr>
            <w:tcW w:w="1557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HWE</w:t>
            </w:r>
          </w:p>
        </w:tc>
        <w:tc>
          <w:tcPr>
            <w:tcW w:w="1158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1.24</w:t>
            </w:r>
          </w:p>
        </w:tc>
        <w:tc>
          <w:tcPr>
            <w:tcW w:w="991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0.245</w:t>
            </w:r>
          </w:p>
        </w:tc>
        <w:tc>
          <w:tcPr>
            <w:tcW w:w="1557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-0.405668</w:t>
            </w:r>
          </w:p>
        </w:tc>
        <w:tc>
          <w:tcPr>
            <w:tcW w:w="1276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1.397079</w:t>
            </w:r>
          </w:p>
        </w:tc>
        <w:tc>
          <w:tcPr>
            <w:tcW w:w="1272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40.50%</w:t>
            </w:r>
          </w:p>
        </w:tc>
        <w:tc>
          <w:tcPr>
            <w:tcW w:w="1132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35.62%</w:t>
            </w:r>
          </w:p>
        </w:tc>
        <w:tc>
          <w:tcPr>
            <w:tcW w:w="1132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0.1182</w:t>
            </w:r>
          </w:p>
        </w:tc>
        <w:tc>
          <w:tcPr>
            <w:tcW w:w="1161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0.1111</w:t>
            </w:r>
          </w:p>
        </w:tc>
        <w:tc>
          <w:tcPr>
            <w:tcW w:w="1270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16.13%</w:t>
            </w:r>
          </w:p>
        </w:tc>
      </w:tr>
      <w:tr w:rsidR="00647FE3" w:rsidRPr="00BE1898" w:rsidTr="00647FE3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  <w:vMerge/>
            <w:vAlign w:val="center"/>
            <w:hideMark/>
          </w:tcPr>
          <w:p w:rsidR="00BC4FC4" w:rsidRPr="00BE1898" w:rsidRDefault="00BC4FC4" w:rsidP="0029456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  <w:tc>
          <w:tcPr>
            <w:tcW w:w="1557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Continent</w:t>
            </w:r>
          </w:p>
        </w:tc>
        <w:tc>
          <w:tcPr>
            <w:tcW w:w="1158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0.33</w:t>
            </w:r>
          </w:p>
        </w:tc>
        <w:tc>
          <w:tcPr>
            <w:tcW w:w="991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0.752</w:t>
            </w:r>
          </w:p>
        </w:tc>
        <w:tc>
          <w:tcPr>
            <w:tcW w:w="1557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-0.720659</w:t>
            </w:r>
          </w:p>
        </w:tc>
        <w:tc>
          <w:tcPr>
            <w:tcW w:w="1276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0.9627413</w:t>
            </w:r>
          </w:p>
        </w:tc>
        <w:tc>
          <w:tcPr>
            <w:tcW w:w="1272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40.50%</w:t>
            </w:r>
          </w:p>
        </w:tc>
        <w:tc>
          <w:tcPr>
            <w:tcW w:w="1132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44.50%</w:t>
            </w:r>
          </w:p>
        </w:tc>
        <w:tc>
          <w:tcPr>
            <w:tcW w:w="1132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0.1182</w:t>
            </w:r>
          </w:p>
        </w:tc>
        <w:tc>
          <w:tcPr>
            <w:tcW w:w="1161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0.1675</w:t>
            </w:r>
          </w:p>
        </w:tc>
        <w:tc>
          <w:tcPr>
            <w:tcW w:w="1270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-26.51%</w:t>
            </w:r>
          </w:p>
        </w:tc>
      </w:tr>
      <w:tr w:rsidR="00647FE3" w:rsidRPr="00BE1898" w:rsidTr="00647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  <w:vMerge/>
            <w:vAlign w:val="center"/>
            <w:hideMark/>
          </w:tcPr>
          <w:p w:rsidR="00BC4FC4" w:rsidRPr="00BE1898" w:rsidRDefault="00BC4FC4" w:rsidP="0029456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  <w:tc>
          <w:tcPr>
            <w:tcW w:w="1557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Age*</w:t>
            </w:r>
          </w:p>
        </w:tc>
        <w:tc>
          <w:tcPr>
            <w:tcW w:w="1158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-1.33</w:t>
            </w:r>
          </w:p>
        </w:tc>
        <w:tc>
          <w:tcPr>
            <w:tcW w:w="991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0.231</w:t>
            </w:r>
          </w:p>
        </w:tc>
        <w:tc>
          <w:tcPr>
            <w:tcW w:w="1557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-0.08072</w:t>
            </w:r>
          </w:p>
        </w:tc>
        <w:tc>
          <w:tcPr>
            <w:tcW w:w="1276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0.0237599</w:t>
            </w:r>
          </w:p>
        </w:tc>
        <w:tc>
          <w:tcPr>
            <w:tcW w:w="1272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34.40%</w:t>
            </w:r>
          </w:p>
        </w:tc>
        <w:tc>
          <w:tcPr>
            <w:tcW w:w="1132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29.72%</w:t>
            </w:r>
          </w:p>
        </w:tc>
        <w:tc>
          <w:tcPr>
            <w:tcW w:w="1132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0.0819</w:t>
            </w:r>
          </w:p>
        </w:tc>
        <w:tc>
          <w:tcPr>
            <w:tcW w:w="1161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0.07339</w:t>
            </w:r>
          </w:p>
        </w:tc>
        <w:tc>
          <w:tcPr>
            <w:tcW w:w="1270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7.96%</w:t>
            </w:r>
          </w:p>
        </w:tc>
      </w:tr>
      <w:tr w:rsidR="00647FE3" w:rsidRPr="00BE1898" w:rsidTr="00647FE3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  <w:vMerge/>
            <w:vAlign w:val="center"/>
            <w:hideMark/>
          </w:tcPr>
          <w:p w:rsidR="00BC4FC4" w:rsidRPr="00BE1898" w:rsidRDefault="00BC4FC4" w:rsidP="0029456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  <w:tc>
          <w:tcPr>
            <w:tcW w:w="1557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Quality</w:t>
            </w:r>
          </w:p>
        </w:tc>
        <w:tc>
          <w:tcPr>
            <w:tcW w:w="1158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0.49</w:t>
            </w:r>
          </w:p>
        </w:tc>
        <w:tc>
          <w:tcPr>
            <w:tcW w:w="991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0.633</w:t>
            </w:r>
          </w:p>
        </w:tc>
        <w:tc>
          <w:tcPr>
            <w:tcW w:w="1557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-0.6935492</w:t>
            </w:r>
          </w:p>
        </w:tc>
        <w:tc>
          <w:tcPr>
            <w:tcW w:w="1276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1.081059</w:t>
            </w:r>
          </w:p>
        </w:tc>
        <w:tc>
          <w:tcPr>
            <w:tcW w:w="1272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40.50%</w:t>
            </w:r>
          </w:p>
        </w:tc>
        <w:tc>
          <w:tcPr>
            <w:tcW w:w="1132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43.36%</w:t>
            </w:r>
          </w:p>
        </w:tc>
        <w:tc>
          <w:tcPr>
            <w:tcW w:w="1132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0.1182</w:t>
            </w:r>
          </w:p>
        </w:tc>
        <w:tc>
          <w:tcPr>
            <w:tcW w:w="1161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0.1562</w:t>
            </w:r>
          </w:p>
        </w:tc>
        <w:tc>
          <w:tcPr>
            <w:tcW w:w="1270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-17.95%</w:t>
            </w:r>
          </w:p>
        </w:tc>
      </w:tr>
      <w:tr w:rsidR="00647FE3" w:rsidRPr="00BE1898" w:rsidTr="00647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  <w:vMerge/>
            <w:vAlign w:val="center"/>
            <w:hideMark/>
          </w:tcPr>
          <w:p w:rsidR="00BC4FC4" w:rsidRPr="00BE1898" w:rsidRDefault="00BC4FC4" w:rsidP="0029456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  <w:tc>
          <w:tcPr>
            <w:tcW w:w="1557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Quality*</w:t>
            </w:r>
          </w:p>
        </w:tc>
        <w:tc>
          <w:tcPr>
            <w:tcW w:w="1158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0.07</w:t>
            </w:r>
          </w:p>
        </w:tc>
        <w:tc>
          <w:tcPr>
            <w:tcW w:w="991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0.943</w:t>
            </w:r>
          </w:p>
        </w:tc>
        <w:tc>
          <w:tcPr>
            <w:tcW w:w="1557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-0.3841871</w:t>
            </w:r>
          </w:p>
        </w:tc>
        <w:tc>
          <w:tcPr>
            <w:tcW w:w="1276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0.4097663</w:t>
            </w:r>
          </w:p>
        </w:tc>
        <w:tc>
          <w:tcPr>
            <w:tcW w:w="1272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40.50%</w:t>
            </w:r>
          </w:p>
        </w:tc>
        <w:tc>
          <w:tcPr>
            <w:tcW w:w="1132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45.93%</w:t>
            </w:r>
          </w:p>
        </w:tc>
        <w:tc>
          <w:tcPr>
            <w:tcW w:w="1132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0.1182</w:t>
            </w:r>
          </w:p>
        </w:tc>
        <w:tc>
          <w:tcPr>
            <w:tcW w:w="1161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0.1804</w:t>
            </w:r>
          </w:p>
        </w:tc>
        <w:tc>
          <w:tcPr>
            <w:tcW w:w="1270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-36.23%</w:t>
            </w:r>
          </w:p>
        </w:tc>
      </w:tr>
      <w:tr w:rsidR="00647FE3" w:rsidRPr="00BE1898" w:rsidTr="00647FE3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  <w:vMerge/>
            <w:vAlign w:val="center"/>
            <w:hideMark/>
          </w:tcPr>
          <w:p w:rsidR="00BC4FC4" w:rsidRPr="00BE1898" w:rsidRDefault="00BC4FC4" w:rsidP="0029456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  <w:tc>
          <w:tcPr>
            <w:tcW w:w="1557" w:type="dxa"/>
            <w:vAlign w:val="center"/>
            <w:hideMark/>
          </w:tcPr>
          <w:p w:rsidR="00BC4FC4" w:rsidRPr="00BE1898" w:rsidRDefault="00480265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007C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007CC">
              <w:rPr>
                <w:rFonts w:ascii="Times New Roman" w:hAnsi="Times New Roman" w:cs="Times New Roman" w:hint="eastAsia"/>
                <w:sz w:val="24"/>
                <w:szCs w:val="24"/>
              </w:rPr>
              <w:t>ample size</w:t>
            </w:r>
            <w:r w:rsidR="00BC4FC4"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*</w:t>
            </w:r>
          </w:p>
        </w:tc>
        <w:tc>
          <w:tcPr>
            <w:tcW w:w="1158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-2.12</w:t>
            </w:r>
          </w:p>
        </w:tc>
        <w:tc>
          <w:tcPr>
            <w:tcW w:w="991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0.063</w:t>
            </w:r>
          </w:p>
        </w:tc>
        <w:tc>
          <w:tcPr>
            <w:tcW w:w="1557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-0.000234</w:t>
            </w:r>
          </w:p>
        </w:tc>
        <w:tc>
          <w:tcPr>
            <w:tcW w:w="1276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7.69E-06</w:t>
            </w:r>
          </w:p>
        </w:tc>
        <w:tc>
          <w:tcPr>
            <w:tcW w:w="1272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40.50%</w:t>
            </w:r>
          </w:p>
        </w:tc>
        <w:tc>
          <w:tcPr>
            <w:tcW w:w="1132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18.33%</w:t>
            </w:r>
          </w:p>
        </w:tc>
        <w:tc>
          <w:tcPr>
            <w:tcW w:w="1132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0.1182</w:t>
            </w:r>
          </w:p>
        </w:tc>
        <w:tc>
          <w:tcPr>
            <w:tcW w:w="1161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0.04515</w:t>
            </w:r>
          </w:p>
        </w:tc>
        <w:tc>
          <w:tcPr>
            <w:tcW w:w="1270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65.91%</w:t>
            </w:r>
          </w:p>
        </w:tc>
      </w:tr>
      <w:tr w:rsidR="00647FE3" w:rsidRPr="00BE1898" w:rsidTr="00647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  <w:vMerge/>
            <w:vAlign w:val="center"/>
            <w:hideMark/>
          </w:tcPr>
          <w:p w:rsidR="00BC4FC4" w:rsidRPr="00BE1898" w:rsidRDefault="00BC4FC4" w:rsidP="0029456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  <w:tc>
          <w:tcPr>
            <w:tcW w:w="1557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Ethnicity</w:t>
            </w:r>
            <w:r w:rsidR="00EB7EE9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&amp;</w:t>
            </w:r>
          </w:p>
        </w:tc>
        <w:tc>
          <w:tcPr>
            <w:tcW w:w="1158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1" w:type="dxa"/>
            <w:vAlign w:val="center"/>
            <w:hideMark/>
          </w:tcPr>
          <w:p w:rsidR="00BC4FC4" w:rsidRPr="005E6093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57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2" w:type="dxa"/>
            <w:vAlign w:val="center"/>
            <w:hideMark/>
          </w:tcPr>
          <w:p w:rsidR="00BC4FC4" w:rsidRPr="00BE1898" w:rsidRDefault="00E82E19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43.26%</w:t>
            </w:r>
          </w:p>
        </w:tc>
        <w:tc>
          <w:tcPr>
            <w:tcW w:w="1132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2" w:type="dxa"/>
            <w:vAlign w:val="center"/>
            <w:hideMark/>
          </w:tcPr>
          <w:p w:rsidR="00BC4FC4" w:rsidRPr="00BE1898" w:rsidRDefault="00E82E19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0.13</w:t>
            </w:r>
          </w:p>
        </w:tc>
        <w:tc>
          <w:tcPr>
            <w:tcW w:w="1161" w:type="dxa"/>
            <w:vAlign w:val="center"/>
            <w:hideMark/>
          </w:tcPr>
          <w:p w:rsidR="00BC4FC4" w:rsidRPr="00BE1898" w:rsidRDefault="00E82E19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0.0299</w:t>
            </w:r>
          </w:p>
        </w:tc>
        <w:tc>
          <w:tcPr>
            <w:tcW w:w="1270" w:type="dxa"/>
            <w:vAlign w:val="center"/>
            <w:hideMark/>
          </w:tcPr>
          <w:p w:rsidR="00BC4FC4" w:rsidRPr="00BE1898" w:rsidRDefault="002C0F73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77%</w:t>
            </w:r>
          </w:p>
        </w:tc>
      </w:tr>
      <w:tr w:rsidR="00647FE3" w:rsidRPr="00BE1898" w:rsidTr="00647FE3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  <w:vMerge w:val="restart"/>
            <w:vAlign w:val="center"/>
            <w:hideMark/>
          </w:tcPr>
          <w:p w:rsidR="000B731E" w:rsidRDefault="000B731E" w:rsidP="000B731E">
            <w:pPr>
              <w:widowControl/>
              <w:spacing w:line="272" w:lineRule="atLeas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36"/>
                <w:szCs w:val="36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36"/>
                <w:szCs w:val="36"/>
              </w:rPr>
              <w:t>TT versus</w:t>
            </w:r>
          </w:p>
          <w:p w:rsidR="00BC4FC4" w:rsidRPr="00BE1898" w:rsidRDefault="000B731E" w:rsidP="000B731E">
            <w:pPr>
              <w:widowControl/>
              <w:spacing w:line="272" w:lineRule="atLeast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36"/>
                <w:szCs w:val="36"/>
              </w:rPr>
              <w:t>GT</w:t>
            </w:r>
          </w:p>
        </w:tc>
        <w:tc>
          <w:tcPr>
            <w:tcW w:w="1557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Sex</w:t>
            </w:r>
          </w:p>
        </w:tc>
        <w:tc>
          <w:tcPr>
            <w:tcW w:w="1158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-0.92</w:t>
            </w:r>
          </w:p>
        </w:tc>
        <w:tc>
          <w:tcPr>
            <w:tcW w:w="991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0.386</w:t>
            </w:r>
          </w:p>
        </w:tc>
        <w:tc>
          <w:tcPr>
            <w:tcW w:w="1557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-2.035447</w:t>
            </w:r>
          </w:p>
        </w:tc>
        <w:tc>
          <w:tcPr>
            <w:tcW w:w="1276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0.876886</w:t>
            </w:r>
          </w:p>
        </w:tc>
        <w:tc>
          <w:tcPr>
            <w:tcW w:w="1272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51.90%</w:t>
            </w:r>
          </w:p>
        </w:tc>
        <w:tc>
          <w:tcPr>
            <w:tcW w:w="1132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53.33%</w:t>
            </w:r>
          </w:p>
        </w:tc>
        <w:tc>
          <w:tcPr>
            <w:tcW w:w="1132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0.2512</w:t>
            </w:r>
          </w:p>
        </w:tc>
        <w:tc>
          <w:tcPr>
            <w:tcW w:w="1161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0.2143</w:t>
            </w:r>
          </w:p>
        </w:tc>
        <w:tc>
          <w:tcPr>
            <w:tcW w:w="1270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-8.91%</w:t>
            </w:r>
          </w:p>
        </w:tc>
      </w:tr>
      <w:tr w:rsidR="00647FE3" w:rsidRPr="00BE1898" w:rsidTr="00647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  <w:vMerge/>
            <w:vAlign w:val="center"/>
            <w:hideMark/>
          </w:tcPr>
          <w:p w:rsidR="00BC4FC4" w:rsidRPr="00BE1898" w:rsidRDefault="00BC4FC4" w:rsidP="0029456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  <w:tc>
          <w:tcPr>
            <w:tcW w:w="1557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Year*</w:t>
            </w:r>
          </w:p>
        </w:tc>
        <w:tc>
          <w:tcPr>
            <w:tcW w:w="1158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3.49</w:t>
            </w:r>
          </w:p>
        </w:tc>
        <w:tc>
          <w:tcPr>
            <w:tcW w:w="991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0.007</w:t>
            </w:r>
          </w:p>
        </w:tc>
        <w:tc>
          <w:tcPr>
            <w:tcW w:w="1557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0.1361756</w:t>
            </w:r>
          </w:p>
        </w:tc>
        <w:tc>
          <w:tcPr>
            <w:tcW w:w="1276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0.6397529</w:t>
            </w:r>
          </w:p>
        </w:tc>
        <w:tc>
          <w:tcPr>
            <w:tcW w:w="1272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37.90%</w:t>
            </w:r>
          </w:p>
        </w:tc>
        <w:tc>
          <w:tcPr>
            <w:tcW w:w="1132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0.00%</w:t>
            </w:r>
          </w:p>
        </w:tc>
        <w:tc>
          <w:tcPr>
            <w:tcW w:w="1132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0.1014</w:t>
            </w:r>
          </w:p>
        </w:tc>
        <w:tc>
          <w:tcPr>
            <w:tcW w:w="1161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270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100.00%</w:t>
            </w:r>
          </w:p>
        </w:tc>
      </w:tr>
      <w:tr w:rsidR="00647FE3" w:rsidRPr="00BE1898" w:rsidTr="00647FE3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  <w:vMerge/>
            <w:vAlign w:val="center"/>
            <w:hideMark/>
          </w:tcPr>
          <w:p w:rsidR="00BC4FC4" w:rsidRPr="00BE1898" w:rsidRDefault="00BC4FC4" w:rsidP="0029456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  <w:tc>
          <w:tcPr>
            <w:tcW w:w="1557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HWE</w:t>
            </w:r>
          </w:p>
        </w:tc>
        <w:tc>
          <w:tcPr>
            <w:tcW w:w="1158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0.46</w:t>
            </w:r>
          </w:p>
        </w:tc>
        <w:tc>
          <w:tcPr>
            <w:tcW w:w="991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0.656</w:t>
            </w:r>
          </w:p>
        </w:tc>
        <w:tc>
          <w:tcPr>
            <w:tcW w:w="1557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-0.767962</w:t>
            </w:r>
          </w:p>
        </w:tc>
        <w:tc>
          <w:tcPr>
            <w:tcW w:w="1276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1.161357</w:t>
            </w:r>
          </w:p>
        </w:tc>
        <w:tc>
          <w:tcPr>
            <w:tcW w:w="1272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37.90%</w:t>
            </w:r>
          </w:p>
        </w:tc>
        <w:tc>
          <w:tcPr>
            <w:tcW w:w="1132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43.31%</w:t>
            </w:r>
          </w:p>
        </w:tc>
        <w:tc>
          <w:tcPr>
            <w:tcW w:w="1132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0.1014</w:t>
            </w:r>
          </w:p>
        </w:tc>
        <w:tc>
          <w:tcPr>
            <w:tcW w:w="1161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0.149</w:t>
            </w:r>
          </w:p>
        </w:tc>
        <w:tc>
          <w:tcPr>
            <w:tcW w:w="1270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-20.32%</w:t>
            </w:r>
          </w:p>
        </w:tc>
      </w:tr>
      <w:tr w:rsidR="00647FE3" w:rsidRPr="00BE1898" w:rsidTr="00647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  <w:vMerge/>
            <w:vAlign w:val="center"/>
            <w:hideMark/>
          </w:tcPr>
          <w:p w:rsidR="00BC4FC4" w:rsidRPr="00BE1898" w:rsidRDefault="00BC4FC4" w:rsidP="0029456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  <w:tc>
          <w:tcPr>
            <w:tcW w:w="1557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Continent</w:t>
            </w:r>
          </w:p>
        </w:tc>
        <w:tc>
          <w:tcPr>
            <w:tcW w:w="1158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0.34</w:t>
            </w:r>
          </w:p>
        </w:tc>
        <w:tc>
          <w:tcPr>
            <w:tcW w:w="991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0.744</w:t>
            </w:r>
          </w:p>
        </w:tc>
        <w:tc>
          <w:tcPr>
            <w:tcW w:w="1557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-0.690765</w:t>
            </w:r>
          </w:p>
        </w:tc>
        <w:tc>
          <w:tcPr>
            <w:tcW w:w="1276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0.9322637</w:t>
            </w:r>
          </w:p>
        </w:tc>
        <w:tc>
          <w:tcPr>
            <w:tcW w:w="1272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37.90%</w:t>
            </w:r>
          </w:p>
        </w:tc>
        <w:tc>
          <w:tcPr>
            <w:tcW w:w="1132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43.56%</w:t>
            </w:r>
          </w:p>
        </w:tc>
        <w:tc>
          <w:tcPr>
            <w:tcW w:w="1132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0.1014</w:t>
            </w:r>
          </w:p>
        </w:tc>
        <w:tc>
          <w:tcPr>
            <w:tcW w:w="1161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0.1477</w:t>
            </w:r>
          </w:p>
        </w:tc>
        <w:tc>
          <w:tcPr>
            <w:tcW w:w="1270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-19.32%</w:t>
            </w:r>
          </w:p>
        </w:tc>
      </w:tr>
      <w:tr w:rsidR="00647FE3" w:rsidRPr="00BE1898" w:rsidTr="00647FE3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  <w:vMerge/>
            <w:vAlign w:val="center"/>
            <w:hideMark/>
          </w:tcPr>
          <w:p w:rsidR="00BC4FC4" w:rsidRPr="00BE1898" w:rsidRDefault="00BC4FC4" w:rsidP="0029456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  <w:tc>
          <w:tcPr>
            <w:tcW w:w="1557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Age*</w:t>
            </w:r>
          </w:p>
        </w:tc>
        <w:tc>
          <w:tcPr>
            <w:tcW w:w="1158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-1.32</w:t>
            </w:r>
          </w:p>
        </w:tc>
        <w:tc>
          <w:tcPr>
            <w:tcW w:w="991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0.235</w:t>
            </w:r>
          </w:p>
        </w:tc>
        <w:tc>
          <w:tcPr>
            <w:tcW w:w="1557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-0.084776</w:t>
            </w:r>
          </w:p>
        </w:tc>
        <w:tc>
          <w:tcPr>
            <w:tcW w:w="1276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0.0253756</w:t>
            </w:r>
          </w:p>
        </w:tc>
        <w:tc>
          <w:tcPr>
            <w:tcW w:w="1272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48.10%</w:t>
            </w:r>
          </w:p>
        </w:tc>
        <w:tc>
          <w:tcPr>
            <w:tcW w:w="1132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35.79%</w:t>
            </w:r>
          </w:p>
        </w:tc>
        <w:tc>
          <w:tcPr>
            <w:tcW w:w="1132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0.1365</w:t>
            </w:r>
          </w:p>
        </w:tc>
        <w:tc>
          <w:tcPr>
            <w:tcW w:w="1161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0.1042</w:t>
            </w:r>
          </w:p>
        </w:tc>
        <w:tc>
          <w:tcPr>
            <w:tcW w:w="1270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25.74%</w:t>
            </w:r>
          </w:p>
        </w:tc>
      </w:tr>
      <w:tr w:rsidR="00647FE3" w:rsidRPr="00BE1898" w:rsidTr="00647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  <w:vMerge/>
            <w:vAlign w:val="center"/>
            <w:hideMark/>
          </w:tcPr>
          <w:p w:rsidR="00BC4FC4" w:rsidRPr="00BE1898" w:rsidRDefault="00BC4FC4" w:rsidP="0029456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  <w:tc>
          <w:tcPr>
            <w:tcW w:w="1557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Quality</w:t>
            </w:r>
          </w:p>
        </w:tc>
        <w:tc>
          <w:tcPr>
            <w:tcW w:w="1158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0.05</w:t>
            </w:r>
          </w:p>
        </w:tc>
        <w:tc>
          <w:tcPr>
            <w:tcW w:w="991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0.959</w:t>
            </w:r>
          </w:p>
        </w:tc>
        <w:tc>
          <w:tcPr>
            <w:tcW w:w="1557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-0.8548063</w:t>
            </w:r>
          </w:p>
        </w:tc>
        <w:tc>
          <w:tcPr>
            <w:tcW w:w="1276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0.8957059</w:t>
            </w:r>
          </w:p>
        </w:tc>
        <w:tc>
          <w:tcPr>
            <w:tcW w:w="1272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37.90%</w:t>
            </w:r>
          </w:p>
        </w:tc>
        <w:tc>
          <w:tcPr>
            <w:tcW w:w="1132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44.11%</w:t>
            </w:r>
          </w:p>
        </w:tc>
        <w:tc>
          <w:tcPr>
            <w:tcW w:w="1132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0.1014</w:t>
            </w:r>
          </w:p>
        </w:tc>
        <w:tc>
          <w:tcPr>
            <w:tcW w:w="1161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0.1508</w:t>
            </w:r>
          </w:p>
        </w:tc>
        <w:tc>
          <w:tcPr>
            <w:tcW w:w="1270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-21.75%</w:t>
            </w:r>
          </w:p>
        </w:tc>
      </w:tr>
      <w:tr w:rsidR="00647FE3" w:rsidRPr="00BE1898" w:rsidTr="00647FE3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  <w:vMerge/>
            <w:vAlign w:val="center"/>
            <w:hideMark/>
          </w:tcPr>
          <w:p w:rsidR="00BC4FC4" w:rsidRPr="00BE1898" w:rsidRDefault="00BC4FC4" w:rsidP="0029456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  <w:tc>
          <w:tcPr>
            <w:tcW w:w="1557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Quality*</w:t>
            </w:r>
          </w:p>
        </w:tc>
        <w:tc>
          <w:tcPr>
            <w:tcW w:w="1158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-0.65</w:t>
            </w:r>
          </w:p>
        </w:tc>
        <w:tc>
          <w:tcPr>
            <w:tcW w:w="991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0.529</w:t>
            </w:r>
          </w:p>
        </w:tc>
        <w:tc>
          <w:tcPr>
            <w:tcW w:w="1557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-0.4705011</w:t>
            </w:r>
          </w:p>
        </w:tc>
        <w:tc>
          <w:tcPr>
            <w:tcW w:w="1276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0.2592886</w:t>
            </w:r>
          </w:p>
        </w:tc>
        <w:tc>
          <w:tcPr>
            <w:tcW w:w="1272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37.90%</w:t>
            </w:r>
          </w:p>
        </w:tc>
        <w:tc>
          <w:tcPr>
            <w:tcW w:w="1132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38.46%</w:t>
            </w:r>
          </w:p>
        </w:tc>
        <w:tc>
          <w:tcPr>
            <w:tcW w:w="1132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0.1014</w:t>
            </w:r>
          </w:p>
        </w:tc>
        <w:tc>
          <w:tcPr>
            <w:tcW w:w="1161" w:type="dxa"/>
            <w:vAlign w:val="center"/>
            <w:hideMark/>
          </w:tcPr>
          <w:p w:rsidR="00BC4FC4" w:rsidRPr="00BE1898" w:rsidRDefault="003B35DB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0.</w:t>
            </w:r>
            <w:r w:rsidR="00BC4FC4" w:rsidRPr="00BE1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1384</w:t>
            </w:r>
          </w:p>
        </w:tc>
        <w:tc>
          <w:tcPr>
            <w:tcW w:w="1270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-11.77%</w:t>
            </w:r>
          </w:p>
        </w:tc>
      </w:tr>
      <w:tr w:rsidR="00647FE3" w:rsidRPr="00BE1898" w:rsidTr="00647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  <w:vMerge/>
            <w:vAlign w:val="center"/>
            <w:hideMark/>
          </w:tcPr>
          <w:p w:rsidR="00BC4FC4" w:rsidRPr="00BE1898" w:rsidRDefault="00BC4FC4" w:rsidP="0029456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  <w:tc>
          <w:tcPr>
            <w:tcW w:w="1557" w:type="dxa"/>
            <w:vAlign w:val="center"/>
            <w:hideMark/>
          </w:tcPr>
          <w:p w:rsidR="00BC4FC4" w:rsidRPr="00BE1898" w:rsidRDefault="00480265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007C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007CC">
              <w:rPr>
                <w:rFonts w:ascii="Times New Roman" w:hAnsi="Times New Roman" w:cs="Times New Roman" w:hint="eastAsia"/>
                <w:sz w:val="24"/>
                <w:szCs w:val="24"/>
              </w:rPr>
              <w:t>ample size</w:t>
            </w:r>
            <w:r w:rsidR="00BC4FC4"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*</w:t>
            </w:r>
          </w:p>
        </w:tc>
        <w:tc>
          <w:tcPr>
            <w:tcW w:w="1158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-1.22</w:t>
            </w:r>
          </w:p>
        </w:tc>
        <w:tc>
          <w:tcPr>
            <w:tcW w:w="991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0.254</w:t>
            </w:r>
          </w:p>
        </w:tc>
        <w:tc>
          <w:tcPr>
            <w:tcW w:w="1557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-0.000225</w:t>
            </w:r>
          </w:p>
        </w:tc>
        <w:tc>
          <w:tcPr>
            <w:tcW w:w="1276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0.0000674</w:t>
            </w:r>
          </w:p>
        </w:tc>
        <w:tc>
          <w:tcPr>
            <w:tcW w:w="1272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37.90%</w:t>
            </w:r>
          </w:p>
        </w:tc>
        <w:tc>
          <w:tcPr>
            <w:tcW w:w="1132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35.00%</w:t>
            </w:r>
          </w:p>
        </w:tc>
        <w:tc>
          <w:tcPr>
            <w:tcW w:w="1132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0.1014</w:t>
            </w:r>
          </w:p>
        </w:tc>
        <w:tc>
          <w:tcPr>
            <w:tcW w:w="1161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0.1196</w:t>
            </w:r>
          </w:p>
        </w:tc>
        <w:tc>
          <w:tcPr>
            <w:tcW w:w="1270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3.43%</w:t>
            </w:r>
          </w:p>
        </w:tc>
      </w:tr>
      <w:tr w:rsidR="00647FE3" w:rsidRPr="00BE1898" w:rsidTr="00647FE3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  <w:vMerge/>
            <w:vAlign w:val="center"/>
            <w:hideMark/>
          </w:tcPr>
          <w:p w:rsidR="00BC4FC4" w:rsidRPr="00BE1898" w:rsidRDefault="00BC4FC4" w:rsidP="0029456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  <w:tc>
          <w:tcPr>
            <w:tcW w:w="1557" w:type="dxa"/>
            <w:vAlign w:val="center"/>
            <w:hideMark/>
          </w:tcPr>
          <w:p w:rsidR="00BC4FC4" w:rsidRPr="00BE1898" w:rsidRDefault="001B7EFE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Ethnicity</w:t>
            </w:r>
            <w:r w:rsidR="00EB7EE9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&amp;</w:t>
            </w:r>
          </w:p>
        </w:tc>
        <w:tc>
          <w:tcPr>
            <w:tcW w:w="1158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1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57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2" w:type="dxa"/>
            <w:vAlign w:val="center"/>
            <w:hideMark/>
          </w:tcPr>
          <w:p w:rsidR="00BC4FC4" w:rsidRPr="00BE1898" w:rsidRDefault="00EF0AA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42.71%</w:t>
            </w:r>
          </w:p>
        </w:tc>
        <w:tc>
          <w:tcPr>
            <w:tcW w:w="1132" w:type="dxa"/>
            <w:vAlign w:val="center"/>
            <w:hideMark/>
          </w:tcPr>
          <w:p w:rsidR="00BC4FC4" w:rsidRPr="00BE1898" w:rsidRDefault="00BC4FC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2" w:type="dxa"/>
            <w:vAlign w:val="center"/>
            <w:hideMark/>
          </w:tcPr>
          <w:p w:rsidR="00BC4FC4" w:rsidRPr="00BE1898" w:rsidRDefault="00EF0AA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0.12</w:t>
            </w:r>
          </w:p>
        </w:tc>
        <w:tc>
          <w:tcPr>
            <w:tcW w:w="1161" w:type="dxa"/>
            <w:vAlign w:val="center"/>
            <w:hideMark/>
          </w:tcPr>
          <w:p w:rsidR="00BC4FC4" w:rsidRPr="00BE1898" w:rsidRDefault="00EF0AA4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0.1180</w:t>
            </w:r>
          </w:p>
        </w:tc>
        <w:tc>
          <w:tcPr>
            <w:tcW w:w="1270" w:type="dxa"/>
            <w:vAlign w:val="center"/>
            <w:hideMark/>
          </w:tcPr>
          <w:p w:rsidR="00BC4FC4" w:rsidRPr="00BE1898" w:rsidRDefault="002C0F73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1.67%</w:t>
            </w:r>
          </w:p>
        </w:tc>
      </w:tr>
      <w:tr w:rsidR="00647FE3" w:rsidRPr="00BE1898" w:rsidTr="00647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  <w:vMerge w:val="restart"/>
            <w:vAlign w:val="center"/>
            <w:hideMark/>
          </w:tcPr>
          <w:p w:rsidR="000B731E" w:rsidRDefault="00CF3ED7" w:rsidP="000B731E">
            <w:pPr>
              <w:widowControl/>
              <w:spacing w:line="272" w:lineRule="atLeas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36"/>
                <w:szCs w:val="36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36"/>
                <w:szCs w:val="36"/>
              </w:rPr>
              <w:t>G</w:t>
            </w:r>
            <w:r w:rsidR="000B731E">
              <w:rPr>
                <w:rFonts w:ascii="Times New Roman" w:eastAsia="宋体" w:hAnsi="Times New Roman" w:cs="Times New Roman" w:hint="eastAsia"/>
                <w:color w:val="000000"/>
                <w:kern w:val="0"/>
                <w:sz w:val="36"/>
                <w:szCs w:val="36"/>
              </w:rPr>
              <w:t>T versus</w:t>
            </w:r>
          </w:p>
          <w:p w:rsidR="001B7EFE" w:rsidRPr="00BE1898" w:rsidRDefault="000B731E" w:rsidP="000B731E">
            <w:pPr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36"/>
                <w:szCs w:val="36"/>
              </w:rPr>
              <w:t>GG</w:t>
            </w:r>
          </w:p>
        </w:tc>
        <w:tc>
          <w:tcPr>
            <w:tcW w:w="1557" w:type="dxa"/>
            <w:vAlign w:val="center"/>
            <w:hideMark/>
          </w:tcPr>
          <w:p w:rsidR="001B7EFE" w:rsidRPr="00BE1898" w:rsidRDefault="001B7EFE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Sex</w:t>
            </w:r>
          </w:p>
        </w:tc>
        <w:tc>
          <w:tcPr>
            <w:tcW w:w="1158" w:type="dxa"/>
            <w:vAlign w:val="center"/>
            <w:hideMark/>
          </w:tcPr>
          <w:p w:rsidR="001B7EFE" w:rsidRPr="001B7EFE" w:rsidRDefault="001B7EFE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B7EF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1.25</w:t>
            </w:r>
          </w:p>
        </w:tc>
        <w:tc>
          <w:tcPr>
            <w:tcW w:w="991" w:type="dxa"/>
            <w:vAlign w:val="center"/>
            <w:hideMark/>
          </w:tcPr>
          <w:p w:rsidR="001B7EFE" w:rsidRPr="001B7EFE" w:rsidRDefault="001B7EFE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B7EF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0.246</w:t>
            </w:r>
          </w:p>
        </w:tc>
        <w:tc>
          <w:tcPr>
            <w:tcW w:w="1557" w:type="dxa"/>
            <w:vAlign w:val="center"/>
            <w:hideMark/>
          </w:tcPr>
          <w:p w:rsidR="001B7EFE" w:rsidRPr="001B7EFE" w:rsidRDefault="001B7EFE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B7EF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-0.32009</w:t>
            </w:r>
          </w:p>
        </w:tc>
        <w:tc>
          <w:tcPr>
            <w:tcW w:w="1276" w:type="dxa"/>
            <w:vAlign w:val="center"/>
            <w:hideMark/>
          </w:tcPr>
          <w:p w:rsidR="001B7EFE" w:rsidRPr="001B7EFE" w:rsidRDefault="001B7EFE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B7EF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1.08196</w:t>
            </w:r>
          </w:p>
        </w:tc>
        <w:tc>
          <w:tcPr>
            <w:tcW w:w="1272" w:type="dxa"/>
            <w:vAlign w:val="center"/>
            <w:hideMark/>
          </w:tcPr>
          <w:p w:rsidR="001B7EFE" w:rsidRPr="001B7EFE" w:rsidRDefault="001B7EFE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B7EF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58.30%</w:t>
            </w:r>
          </w:p>
        </w:tc>
        <w:tc>
          <w:tcPr>
            <w:tcW w:w="1132" w:type="dxa"/>
            <w:vAlign w:val="center"/>
            <w:hideMark/>
          </w:tcPr>
          <w:p w:rsidR="001B7EFE" w:rsidRPr="001B7EFE" w:rsidRDefault="001B7EFE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B7EF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56.41%</w:t>
            </w:r>
          </w:p>
        </w:tc>
        <w:tc>
          <w:tcPr>
            <w:tcW w:w="1132" w:type="dxa"/>
            <w:vAlign w:val="center"/>
            <w:hideMark/>
          </w:tcPr>
          <w:p w:rsidR="001B7EFE" w:rsidRPr="001B7EFE" w:rsidRDefault="001B7EFE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B7EF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0.0892</w:t>
            </w:r>
          </w:p>
        </w:tc>
        <w:tc>
          <w:tcPr>
            <w:tcW w:w="1161" w:type="dxa"/>
            <w:vAlign w:val="center"/>
            <w:hideMark/>
          </w:tcPr>
          <w:p w:rsidR="001B7EFE" w:rsidRPr="001B7EFE" w:rsidRDefault="001B7EFE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B7EF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0.07485</w:t>
            </w:r>
          </w:p>
        </w:tc>
        <w:tc>
          <w:tcPr>
            <w:tcW w:w="1270" w:type="dxa"/>
            <w:vAlign w:val="center"/>
            <w:hideMark/>
          </w:tcPr>
          <w:p w:rsidR="001B7EFE" w:rsidRPr="001B7EFE" w:rsidRDefault="001B7EFE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B7EF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9.15%</w:t>
            </w:r>
          </w:p>
        </w:tc>
      </w:tr>
      <w:tr w:rsidR="00647FE3" w:rsidRPr="00BE1898" w:rsidTr="00647FE3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  <w:vMerge/>
            <w:vAlign w:val="center"/>
            <w:hideMark/>
          </w:tcPr>
          <w:p w:rsidR="001B7EFE" w:rsidRPr="00BE1898" w:rsidRDefault="001B7EFE" w:rsidP="0029456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  <w:tc>
          <w:tcPr>
            <w:tcW w:w="1557" w:type="dxa"/>
            <w:vAlign w:val="center"/>
            <w:hideMark/>
          </w:tcPr>
          <w:p w:rsidR="001B7EFE" w:rsidRPr="00063B9A" w:rsidRDefault="001B7EFE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063B9A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>Year*</w:t>
            </w:r>
          </w:p>
        </w:tc>
        <w:tc>
          <w:tcPr>
            <w:tcW w:w="1158" w:type="dxa"/>
            <w:vAlign w:val="center"/>
            <w:hideMark/>
          </w:tcPr>
          <w:p w:rsidR="001B7EFE" w:rsidRPr="001B7EFE" w:rsidRDefault="001B7EFE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B7EF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-0.43</w:t>
            </w:r>
          </w:p>
        </w:tc>
        <w:tc>
          <w:tcPr>
            <w:tcW w:w="991" w:type="dxa"/>
            <w:vAlign w:val="center"/>
            <w:hideMark/>
          </w:tcPr>
          <w:p w:rsidR="001B7EFE" w:rsidRPr="001B7EFE" w:rsidRDefault="001B7EFE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B7EF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0.679</w:t>
            </w:r>
          </w:p>
        </w:tc>
        <w:tc>
          <w:tcPr>
            <w:tcW w:w="1557" w:type="dxa"/>
            <w:vAlign w:val="center"/>
            <w:hideMark/>
          </w:tcPr>
          <w:p w:rsidR="001B7EFE" w:rsidRPr="001B7EFE" w:rsidRDefault="001B7EFE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B7EF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-0.33186</w:t>
            </w:r>
          </w:p>
        </w:tc>
        <w:tc>
          <w:tcPr>
            <w:tcW w:w="1276" w:type="dxa"/>
            <w:vAlign w:val="center"/>
            <w:hideMark/>
          </w:tcPr>
          <w:p w:rsidR="001B7EFE" w:rsidRPr="001B7EFE" w:rsidRDefault="001B7EFE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B7EF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0.22622</w:t>
            </w:r>
          </w:p>
        </w:tc>
        <w:tc>
          <w:tcPr>
            <w:tcW w:w="1272" w:type="dxa"/>
            <w:vAlign w:val="center"/>
            <w:hideMark/>
          </w:tcPr>
          <w:p w:rsidR="001B7EFE" w:rsidRPr="001B7EFE" w:rsidRDefault="001B7EFE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B7EF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60.40%</w:t>
            </w:r>
          </w:p>
        </w:tc>
        <w:tc>
          <w:tcPr>
            <w:tcW w:w="1132" w:type="dxa"/>
            <w:vAlign w:val="center"/>
            <w:hideMark/>
          </w:tcPr>
          <w:p w:rsidR="001B7EFE" w:rsidRPr="001B7EFE" w:rsidRDefault="001B7EFE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B7EF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64.39%</w:t>
            </w:r>
          </w:p>
        </w:tc>
        <w:tc>
          <w:tcPr>
            <w:tcW w:w="1132" w:type="dxa"/>
            <w:vAlign w:val="center"/>
            <w:hideMark/>
          </w:tcPr>
          <w:p w:rsidR="001B7EFE" w:rsidRPr="001B7EFE" w:rsidRDefault="001B7EFE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B7EF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0.0567</w:t>
            </w:r>
          </w:p>
        </w:tc>
        <w:tc>
          <w:tcPr>
            <w:tcW w:w="1161" w:type="dxa"/>
            <w:vAlign w:val="center"/>
            <w:hideMark/>
          </w:tcPr>
          <w:p w:rsidR="001B7EFE" w:rsidRPr="001B7EFE" w:rsidRDefault="001B7EFE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B7EF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0.08147</w:t>
            </w:r>
          </w:p>
        </w:tc>
        <w:tc>
          <w:tcPr>
            <w:tcW w:w="1270" w:type="dxa"/>
            <w:vAlign w:val="center"/>
            <w:hideMark/>
          </w:tcPr>
          <w:p w:rsidR="001B7EFE" w:rsidRPr="001B7EFE" w:rsidRDefault="001B7EFE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B7EF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-21.29%</w:t>
            </w:r>
          </w:p>
        </w:tc>
      </w:tr>
      <w:tr w:rsidR="00647FE3" w:rsidRPr="00BE1898" w:rsidTr="00647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  <w:vMerge/>
            <w:vAlign w:val="center"/>
            <w:hideMark/>
          </w:tcPr>
          <w:p w:rsidR="001B7EFE" w:rsidRPr="00BE1898" w:rsidRDefault="001B7EFE" w:rsidP="0029456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  <w:tc>
          <w:tcPr>
            <w:tcW w:w="1557" w:type="dxa"/>
            <w:vAlign w:val="center"/>
            <w:hideMark/>
          </w:tcPr>
          <w:p w:rsidR="001B7EFE" w:rsidRPr="00BE1898" w:rsidRDefault="001B7EFE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HWE</w:t>
            </w:r>
          </w:p>
        </w:tc>
        <w:tc>
          <w:tcPr>
            <w:tcW w:w="1158" w:type="dxa"/>
            <w:vAlign w:val="center"/>
            <w:hideMark/>
          </w:tcPr>
          <w:p w:rsidR="001B7EFE" w:rsidRPr="001B7EFE" w:rsidRDefault="001B7EFE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B7EF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0.57</w:t>
            </w:r>
          </w:p>
        </w:tc>
        <w:tc>
          <w:tcPr>
            <w:tcW w:w="991" w:type="dxa"/>
            <w:vAlign w:val="center"/>
            <w:hideMark/>
          </w:tcPr>
          <w:p w:rsidR="001B7EFE" w:rsidRPr="001B7EFE" w:rsidRDefault="001B7EFE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B7EF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0.582</w:t>
            </w:r>
          </w:p>
        </w:tc>
        <w:tc>
          <w:tcPr>
            <w:tcW w:w="1557" w:type="dxa"/>
            <w:vAlign w:val="center"/>
            <w:hideMark/>
          </w:tcPr>
          <w:p w:rsidR="001B7EFE" w:rsidRPr="001B7EFE" w:rsidRDefault="001B7EFE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B7EF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-0.47411</w:t>
            </w:r>
          </w:p>
        </w:tc>
        <w:tc>
          <w:tcPr>
            <w:tcW w:w="1276" w:type="dxa"/>
            <w:vAlign w:val="center"/>
            <w:hideMark/>
          </w:tcPr>
          <w:p w:rsidR="001B7EFE" w:rsidRPr="001B7EFE" w:rsidRDefault="001B7EFE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B7EF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0.794375</w:t>
            </w:r>
          </w:p>
        </w:tc>
        <w:tc>
          <w:tcPr>
            <w:tcW w:w="1272" w:type="dxa"/>
            <w:vAlign w:val="center"/>
            <w:hideMark/>
          </w:tcPr>
          <w:p w:rsidR="001B7EFE" w:rsidRPr="001B7EFE" w:rsidRDefault="001B7EFE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B7EF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60.40%</w:t>
            </w:r>
          </w:p>
        </w:tc>
        <w:tc>
          <w:tcPr>
            <w:tcW w:w="1132" w:type="dxa"/>
            <w:vAlign w:val="center"/>
            <w:hideMark/>
          </w:tcPr>
          <w:p w:rsidR="001B7EFE" w:rsidRPr="001B7EFE" w:rsidRDefault="001B7EFE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B7EF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63.82%</w:t>
            </w:r>
          </w:p>
        </w:tc>
        <w:tc>
          <w:tcPr>
            <w:tcW w:w="1132" w:type="dxa"/>
            <w:vAlign w:val="center"/>
            <w:hideMark/>
          </w:tcPr>
          <w:p w:rsidR="001B7EFE" w:rsidRPr="001B7EFE" w:rsidRDefault="001B7EFE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B7EF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0.0567</w:t>
            </w:r>
          </w:p>
        </w:tc>
        <w:tc>
          <w:tcPr>
            <w:tcW w:w="1161" w:type="dxa"/>
            <w:vAlign w:val="center"/>
            <w:hideMark/>
          </w:tcPr>
          <w:p w:rsidR="001B7EFE" w:rsidRPr="001B7EFE" w:rsidRDefault="001B7EFE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B7EF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0.08001</w:t>
            </w:r>
          </w:p>
        </w:tc>
        <w:tc>
          <w:tcPr>
            <w:tcW w:w="1270" w:type="dxa"/>
            <w:vAlign w:val="center"/>
            <w:hideMark/>
          </w:tcPr>
          <w:p w:rsidR="001B7EFE" w:rsidRPr="001B7EFE" w:rsidRDefault="001B7EFE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B7EF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-19.12%</w:t>
            </w:r>
          </w:p>
        </w:tc>
      </w:tr>
      <w:tr w:rsidR="00647FE3" w:rsidRPr="00BE1898" w:rsidTr="00647FE3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  <w:vMerge/>
            <w:vAlign w:val="center"/>
            <w:hideMark/>
          </w:tcPr>
          <w:p w:rsidR="001B7EFE" w:rsidRPr="00BE1898" w:rsidRDefault="001B7EFE" w:rsidP="0029456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  <w:tc>
          <w:tcPr>
            <w:tcW w:w="1557" w:type="dxa"/>
            <w:vAlign w:val="center"/>
            <w:hideMark/>
          </w:tcPr>
          <w:p w:rsidR="001B7EFE" w:rsidRPr="00BE1898" w:rsidRDefault="001B7EFE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Continent</w:t>
            </w:r>
          </w:p>
        </w:tc>
        <w:tc>
          <w:tcPr>
            <w:tcW w:w="1158" w:type="dxa"/>
            <w:vAlign w:val="center"/>
            <w:hideMark/>
          </w:tcPr>
          <w:p w:rsidR="001B7EFE" w:rsidRPr="001B7EFE" w:rsidRDefault="001B7EFE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B7EF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0.43</w:t>
            </w:r>
          </w:p>
        </w:tc>
        <w:tc>
          <w:tcPr>
            <w:tcW w:w="991" w:type="dxa"/>
            <w:vAlign w:val="center"/>
            <w:hideMark/>
          </w:tcPr>
          <w:p w:rsidR="001B7EFE" w:rsidRPr="001B7EFE" w:rsidRDefault="001B7EFE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B7EF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0.675</w:t>
            </w:r>
          </w:p>
        </w:tc>
        <w:tc>
          <w:tcPr>
            <w:tcW w:w="1557" w:type="dxa"/>
            <w:vAlign w:val="center"/>
            <w:hideMark/>
          </w:tcPr>
          <w:p w:rsidR="001B7EFE" w:rsidRPr="001B7EFE" w:rsidRDefault="001B7EFE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B7EF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-0.42415</w:t>
            </w:r>
          </w:p>
        </w:tc>
        <w:tc>
          <w:tcPr>
            <w:tcW w:w="1276" w:type="dxa"/>
            <w:vAlign w:val="center"/>
            <w:hideMark/>
          </w:tcPr>
          <w:p w:rsidR="001B7EFE" w:rsidRPr="001B7EFE" w:rsidRDefault="001B7EFE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B7EF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0.625464</w:t>
            </w:r>
          </w:p>
        </w:tc>
        <w:tc>
          <w:tcPr>
            <w:tcW w:w="1272" w:type="dxa"/>
            <w:vAlign w:val="center"/>
            <w:hideMark/>
          </w:tcPr>
          <w:p w:rsidR="001B7EFE" w:rsidRPr="001B7EFE" w:rsidRDefault="001B7EFE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B7EF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60.40%</w:t>
            </w:r>
          </w:p>
        </w:tc>
        <w:tc>
          <w:tcPr>
            <w:tcW w:w="1132" w:type="dxa"/>
            <w:vAlign w:val="center"/>
            <w:hideMark/>
          </w:tcPr>
          <w:p w:rsidR="001B7EFE" w:rsidRPr="001B7EFE" w:rsidRDefault="001B7EFE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B7EF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61.70%</w:t>
            </w:r>
          </w:p>
        </w:tc>
        <w:tc>
          <w:tcPr>
            <w:tcW w:w="1132" w:type="dxa"/>
            <w:vAlign w:val="center"/>
            <w:hideMark/>
          </w:tcPr>
          <w:p w:rsidR="001B7EFE" w:rsidRPr="001B7EFE" w:rsidRDefault="001B7EFE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B7EF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0.0567</w:t>
            </w:r>
          </w:p>
        </w:tc>
        <w:tc>
          <w:tcPr>
            <w:tcW w:w="1161" w:type="dxa"/>
            <w:vAlign w:val="center"/>
            <w:hideMark/>
          </w:tcPr>
          <w:p w:rsidR="001B7EFE" w:rsidRPr="001B7EFE" w:rsidRDefault="001B7EFE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B7EF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0.07543</w:t>
            </w:r>
          </w:p>
        </w:tc>
        <w:tc>
          <w:tcPr>
            <w:tcW w:w="1270" w:type="dxa"/>
            <w:vAlign w:val="center"/>
            <w:hideMark/>
          </w:tcPr>
          <w:p w:rsidR="001B7EFE" w:rsidRPr="001B7EFE" w:rsidRDefault="001B7EFE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B7EF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-12.30%</w:t>
            </w:r>
          </w:p>
        </w:tc>
      </w:tr>
      <w:tr w:rsidR="00647FE3" w:rsidRPr="00BE1898" w:rsidTr="00647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  <w:vMerge/>
            <w:vAlign w:val="center"/>
            <w:hideMark/>
          </w:tcPr>
          <w:p w:rsidR="001B7EFE" w:rsidRPr="00BE1898" w:rsidRDefault="001B7EFE" w:rsidP="0029456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  <w:tc>
          <w:tcPr>
            <w:tcW w:w="1557" w:type="dxa"/>
            <w:vAlign w:val="center"/>
            <w:hideMark/>
          </w:tcPr>
          <w:p w:rsidR="001B7EFE" w:rsidRPr="00BE1898" w:rsidRDefault="001B7EFE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Age*</w:t>
            </w:r>
          </w:p>
        </w:tc>
        <w:tc>
          <w:tcPr>
            <w:tcW w:w="1158" w:type="dxa"/>
            <w:vAlign w:val="center"/>
            <w:hideMark/>
          </w:tcPr>
          <w:p w:rsidR="001B7EFE" w:rsidRPr="001B7EFE" w:rsidRDefault="001B7EFE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B7EF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0.07</w:t>
            </w:r>
          </w:p>
        </w:tc>
        <w:tc>
          <w:tcPr>
            <w:tcW w:w="991" w:type="dxa"/>
            <w:vAlign w:val="center"/>
            <w:hideMark/>
          </w:tcPr>
          <w:p w:rsidR="001B7EFE" w:rsidRPr="001B7EFE" w:rsidRDefault="001B7EFE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B7EF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0.944</w:t>
            </w:r>
          </w:p>
        </w:tc>
        <w:tc>
          <w:tcPr>
            <w:tcW w:w="1557" w:type="dxa"/>
            <w:vAlign w:val="center"/>
            <w:hideMark/>
          </w:tcPr>
          <w:p w:rsidR="001B7EFE" w:rsidRPr="001B7EFE" w:rsidRDefault="001B7EFE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B7EF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-0.03719</w:t>
            </w:r>
          </w:p>
        </w:tc>
        <w:tc>
          <w:tcPr>
            <w:tcW w:w="1276" w:type="dxa"/>
            <w:vAlign w:val="center"/>
            <w:hideMark/>
          </w:tcPr>
          <w:p w:rsidR="001B7EFE" w:rsidRPr="001B7EFE" w:rsidRDefault="001B7EFE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B7EF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0.039474</w:t>
            </w:r>
          </w:p>
        </w:tc>
        <w:tc>
          <w:tcPr>
            <w:tcW w:w="1272" w:type="dxa"/>
            <w:vAlign w:val="center"/>
            <w:hideMark/>
          </w:tcPr>
          <w:p w:rsidR="001B7EFE" w:rsidRPr="001B7EFE" w:rsidRDefault="001B7EFE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B7EF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67.00%</w:t>
            </w:r>
          </w:p>
        </w:tc>
        <w:tc>
          <w:tcPr>
            <w:tcW w:w="1132" w:type="dxa"/>
            <w:vAlign w:val="center"/>
            <w:hideMark/>
          </w:tcPr>
          <w:p w:rsidR="001B7EFE" w:rsidRPr="001B7EFE" w:rsidRDefault="001B7EFE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B7EF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71.64%</w:t>
            </w:r>
          </w:p>
        </w:tc>
        <w:tc>
          <w:tcPr>
            <w:tcW w:w="1132" w:type="dxa"/>
            <w:vAlign w:val="center"/>
            <w:hideMark/>
          </w:tcPr>
          <w:p w:rsidR="001B7EFE" w:rsidRPr="001B7EFE" w:rsidRDefault="001B7EFE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B7EF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0.0833</w:t>
            </w:r>
          </w:p>
        </w:tc>
        <w:tc>
          <w:tcPr>
            <w:tcW w:w="1161" w:type="dxa"/>
            <w:vAlign w:val="center"/>
            <w:hideMark/>
          </w:tcPr>
          <w:p w:rsidR="001B7EFE" w:rsidRPr="001B7EFE" w:rsidRDefault="001B7EFE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B7EF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0.1079</w:t>
            </w:r>
          </w:p>
        </w:tc>
        <w:tc>
          <w:tcPr>
            <w:tcW w:w="1270" w:type="dxa"/>
            <w:vAlign w:val="center"/>
            <w:hideMark/>
          </w:tcPr>
          <w:p w:rsidR="001B7EFE" w:rsidRPr="001B7EFE" w:rsidRDefault="001B7EFE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B7EF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-24.47%</w:t>
            </w:r>
          </w:p>
        </w:tc>
      </w:tr>
      <w:tr w:rsidR="00647FE3" w:rsidRPr="00BE1898" w:rsidTr="00647FE3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  <w:vMerge/>
            <w:vAlign w:val="center"/>
            <w:hideMark/>
          </w:tcPr>
          <w:p w:rsidR="001B7EFE" w:rsidRPr="00BE1898" w:rsidRDefault="001B7EFE" w:rsidP="0029456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  <w:tc>
          <w:tcPr>
            <w:tcW w:w="1557" w:type="dxa"/>
            <w:vAlign w:val="center"/>
            <w:hideMark/>
          </w:tcPr>
          <w:p w:rsidR="001B7EFE" w:rsidRPr="00BE1898" w:rsidRDefault="001B7EFE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Quality</w:t>
            </w:r>
          </w:p>
        </w:tc>
        <w:tc>
          <w:tcPr>
            <w:tcW w:w="1158" w:type="dxa"/>
            <w:vAlign w:val="center"/>
            <w:hideMark/>
          </w:tcPr>
          <w:p w:rsidR="001B7EFE" w:rsidRPr="00BE1898" w:rsidRDefault="00F50848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5084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0.53</w:t>
            </w:r>
          </w:p>
        </w:tc>
        <w:tc>
          <w:tcPr>
            <w:tcW w:w="991" w:type="dxa"/>
            <w:vAlign w:val="center"/>
            <w:hideMark/>
          </w:tcPr>
          <w:p w:rsidR="001B7EFE" w:rsidRPr="00BE1898" w:rsidRDefault="00F50848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5084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0.607</w:t>
            </w:r>
          </w:p>
        </w:tc>
        <w:tc>
          <w:tcPr>
            <w:tcW w:w="1557" w:type="dxa"/>
            <w:vAlign w:val="center"/>
            <w:hideMark/>
          </w:tcPr>
          <w:p w:rsidR="001B7EFE" w:rsidRPr="00BE1898" w:rsidRDefault="00F50848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5084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</w:t>
            </w:r>
            <w:r w:rsidRPr="00F5084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.401802</w:t>
            </w:r>
          </w:p>
        </w:tc>
        <w:tc>
          <w:tcPr>
            <w:tcW w:w="1276" w:type="dxa"/>
            <w:vAlign w:val="center"/>
            <w:hideMark/>
          </w:tcPr>
          <w:p w:rsidR="001B7EFE" w:rsidRPr="00BE1898" w:rsidRDefault="00F50848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</w:t>
            </w:r>
            <w:r w:rsidRPr="00F5084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.649492</w:t>
            </w:r>
          </w:p>
        </w:tc>
        <w:tc>
          <w:tcPr>
            <w:tcW w:w="1272" w:type="dxa"/>
            <w:vAlign w:val="center"/>
            <w:hideMark/>
          </w:tcPr>
          <w:p w:rsidR="001B7EFE" w:rsidRPr="00BE1898" w:rsidRDefault="00F50848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B7EF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60.40%</w:t>
            </w:r>
          </w:p>
        </w:tc>
        <w:tc>
          <w:tcPr>
            <w:tcW w:w="1132" w:type="dxa"/>
            <w:vAlign w:val="center"/>
            <w:hideMark/>
          </w:tcPr>
          <w:p w:rsidR="001B7EFE" w:rsidRPr="00BE1898" w:rsidRDefault="00F50848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5084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63.71%</w:t>
            </w:r>
          </w:p>
        </w:tc>
        <w:tc>
          <w:tcPr>
            <w:tcW w:w="1132" w:type="dxa"/>
            <w:vAlign w:val="center"/>
            <w:hideMark/>
          </w:tcPr>
          <w:p w:rsidR="001B7EFE" w:rsidRPr="00BE1898" w:rsidRDefault="00F50848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B7EF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0.0567</w:t>
            </w:r>
          </w:p>
        </w:tc>
        <w:tc>
          <w:tcPr>
            <w:tcW w:w="1161" w:type="dxa"/>
            <w:vAlign w:val="center"/>
            <w:hideMark/>
          </w:tcPr>
          <w:p w:rsidR="001B7EFE" w:rsidRPr="00BE1898" w:rsidRDefault="00F50848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5084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.07686</w:t>
            </w:r>
          </w:p>
        </w:tc>
        <w:tc>
          <w:tcPr>
            <w:tcW w:w="1270" w:type="dxa"/>
            <w:vAlign w:val="center"/>
            <w:hideMark/>
          </w:tcPr>
          <w:p w:rsidR="001B7EFE" w:rsidRPr="00BE1898" w:rsidRDefault="00F50848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5084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-14.43%</w:t>
            </w:r>
          </w:p>
        </w:tc>
      </w:tr>
      <w:tr w:rsidR="00647FE3" w:rsidRPr="00BE1898" w:rsidTr="00647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  <w:vMerge/>
            <w:vAlign w:val="center"/>
            <w:hideMark/>
          </w:tcPr>
          <w:p w:rsidR="001B7EFE" w:rsidRPr="00BE1898" w:rsidRDefault="001B7EFE" w:rsidP="0029456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  <w:tc>
          <w:tcPr>
            <w:tcW w:w="1557" w:type="dxa"/>
            <w:vAlign w:val="center"/>
            <w:hideMark/>
          </w:tcPr>
          <w:p w:rsidR="001B7EFE" w:rsidRPr="00BE1898" w:rsidRDefault="001B7EFE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E1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Quality*</w:t>
            </w:r>
          </w:p>
        </w:tc>
        <w:tc>
          <w:tcPr>
            <w:tcW w:w="1158" w:type="dxa"/>
            <w:vAlign w:val="center"/>
            <w:hideMark/>
          </w:tcPr>
          <w:p w:rsidR="001B7EFE" w:rsidRPr="00BE1898" w:rsidRDefault="00F50848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5084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1.12</w:t>
            </w:r>
          </w:p>
        </w:tc>
        <w:tc>
          <w:tcPr>
            <w:tcW w:w="991" w:type="dxa"/>
            <w:vAlign w:val="center"/>
            <w:hideMark/>
          </w:tcPr>
          <w:p w:rsidR="001B7EFE" w:rsidRPr="00BE1898" w:rsidRDefault="00F50848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5084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0.291</w:t>
            </w:r>
          </w:p>
        </w:tc>
        <w:tc>
          <w:tcPr>
            <w:tcW w:w="1557" w:type="dxa"/>
            <w:vAlign w:val="center"/>
            <w:hideMark/>
          </w:tcPr>
          <w:p w:rsidR="001B7EFE" w:rsidRPr="00BE1898" w:rsidRDefault="00F50848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5084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</w:t>
            </w:r>
            <w:r w:rsidRPr="00F5084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.1145065</w:t>
            </w:r>
          </w:p>
        </w:tc>
        <w:tc>
          <w:tcPr>
            <w:tcW w:w="1276" w:type="dxa"/>
            <w:vAlign w:val="center"/>
            <w:hideMark/>
          </w:tcPr>
          <w:p w:rsidR="001B7EFE" w:rsidRPr="00BE1898" w:rsidRDefault="00F50848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</w:t>
            </w:r>
            <w:r w:rsidRPr="00F5084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.3400154</w:t>
            </w:r>
          </w:p>
        </w:tc>
        <w:tc>
          <w:tcPr>
            <w:tcW w:w="1272" w:type="dxa"/>
            <w:vAlign w:val="center"/>
            <w:hideMark/>
          </w:tcPr>
          <w:p w:rsidR="001B7EFE" w:rsidRPr="00BE1898" w:rsidRDefault="00F50848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B7EF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60.40%</w:t>
            </w:r>
          </w:p>
        </w:tc>
        <w:tc>
          <w:tcPr>
            <w:tcW w:w="1132" w:type="dxa"/>
            <w:vAlign w:val="center"/>
            <w:hideMark/>
          </w:tcPr>
          <w:p w:rsidR="001B7EFE" w:rsidRPr="00BE1898" w:rsidRDefault="00F50848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5084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60.94%</w:t>
            </w:r>
          </w:p>
        </w:tc>
        <w:tc>
          <w:tcPr>
            <w:tcW w:w="1132" w:type="dxa"/>
            <w:vAlign w:val="center"/>
            <w:hideMark/>
          </w:tcPr>
          <w:p w:rsidR="001B7EFE" w:rsidRPr="00BE1898" w:rsidRDefault="00F50848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B7EF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0.0567</w:t>
            </w:r>
          </w:p>
        </w:tc>
        <w:tc>
          <w:tcPr>
            <w:tcW w:w="1161" w:type="dxa"/>
            <w:vAlign w:val="center"/>
            <w:hideMark/>
          </w:tcPr>
          <w:p w:rsidR="001B7EFE" w:rsidRPr="00BE1898" w:rsidRDefault="00F50848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5084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.06363</w:t>
            </w:r>
          </w:p>
        </w:tc>
        <w:tc>
          <w:tcPr>
            <w:tcW w:w="1270" w:type="dxa"/>
            <w:vAlign w:val="center"/>
            <w:hideMark/>
          </w:tcPr>
          <w:p w:rsidR="001B7EFE" w:rsidRPr="00BE1898" w:rsidRDefault="00F50848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5084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5.27%</w:t>
            </w:r>
          </w:p>
        </w:tc>
      </w:tr>
      <w:tr w:rsidR="00647FE3" w:rsidRPr="00BE1898" w:rsidTr="00647FE3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  <w:vMerge/>
            <w:vAlign w:val="center"/>
            <w:hideMark/>
          </w:tcPr>
          <w:p w:rsidR="001B7EFE" w:rsidRPr="00BE1898" w:rsidRDefault="001B7EFE" w:rsidP="0029456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  <w:tc>
          <w:tcPr>
            <w:tcW w:w="1557" w:type="dxa"/>
            <w:vAlign w:val="center"/>
            <w:hideMark/>
          </w:tcPr>
          <w:p w:rsidR="001B7EFE" w:rsidRPr="00BE1898" w:rsidRDefault="00480265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007C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007CC">
              <w:rPr>
                <w:rFonts w:ascii="Times New Roman" w:hAnsi="Times New Roman" w:cs="Times New Roman" w:hint="eastAsia"/>
                <w:sz w:val="24"/>
                <w:szCs w:val="24"/>
              </w:rPr>
              <w:t>ample size</w:t>
            </w:r>
            <w:r w:rsidR="001B7EFE" w:rsidRPr="00BE189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*</w:t>
            </w:r>
          </w:p>
        </w:tc>
        <w:tc>
          <w:tcPr>
            <w:tcW w:w="1158" w:type="dxa"/>
            <w:vAlign w:val="center"/>
            <w:hideMark/>
          </w:tcPr>
          <w:p w:rsidR="001B7EFE" w:rsidRPr="001B7EFE" w:rsidRDefault="001B7EFE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B7EF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-0.49</w:t>
            </w:r>
          </w:p>
        </w:tc>
        <w:tc>
          <w:tcPr>
            <w:tcW w:w="991" w:type="dxa"/>
            <w:vAlign w:val="center"/>
            <w:hideMark/>
          </w:tcPr>
          <w:p w:rsidR="001B7EFE" w:rsidRPr="001B7EFE" w:rsidRDefault="001B7EFE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B7EF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0.634</w:t>
            </w:r>
          </w:p>
        </w:tc>
        <w:tc>
          <w:tcPr>
            <w:tcW w:w="1557" w:type="dxa"/>
            <w:vAlign w:val="center"/>
            <w:hideMark/>
          </w:tcPr>
          <w:p w:rsidR="001B7EFE" w:rsidRPr="001B7EFE" w:rsidRDefault="001B7EFE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B7EF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-0.00011</w:t>
            </w:r>
          </w:p>
        </w:tc>
        <w:tc>
          <w:tcPr>
            <w:tcW w:w="1276" w:type="dxa"/>
            <w:vAlign w:val="center"/>
            <w:hideMark/>
          </w:tcPr>
          <w:p w:rsidR="001B7EFE" w:rsidRPr="001B7EFE" w:rsidRDefault="001B7EFE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B7EF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7.27E-05</w:t>
            </w:r>
          </w:p>
        </w:tc>
        <w:tc>
          <w:tcPr>
            <w:tcW w:w="1272" w:type="dxa"/>
            <w:vAlign w:val="center"/>
            <w:hideMark/>
          </w:tcPr>
          <w:p w:rsidR="001B7EFE" w:rsidRPr="001B7EFE" w:rsidRDefault="001B7EFE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B7EF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60.40%</w:t>
            </w:r>
          </w:p>
        </w:tc>
        <w:tc>
          <w:tcPr>
            <w:tcW w:w="1132" w:type="dxa"/>
            <w:vAlign w:val="center"/>
            <w:hideMark/>
          </w:tcPr>
          <w:p w:rsidR="001B7EFE" w:rsidRPr="001B7EFE" w:rsidRDefault="001B7EFE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B7EF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63.43%</w:t>
            </w:r>
          </w:p>
        </w:tc>
        <w:tc>
          <w:tcPr>
            <w:tcW w:w="1132" w:type="dxa"/>
            <w:vAlign w:val="center"/>
            <w:hideMark/>
          </w:tcPr>
          <w:p w:rsidR="001B7EFE" w:rsidRPr="001B7EFE" w:rsidRDefault="001B7EFE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B7EF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0.0567</w:t>
            </w:r>
          </w:p>
        </w:tc>
        <w:tc>
          <w:tcPr>
            <w:tcW w:w="1161" w:type="dxa"/>
            <w:vAlign w:val="center"/>
            <w:hideMark/>
          </w:tcPr>
          <w:p w:rsidR="001B7EFE" w:rsidRPr="001B7EFE" w:rsidRDefault="001B7EFE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B7EF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0.08197</w:t>
            </w:r>
          </w:p>
        </w:tc>
        <w:tc>
          <w:tcPr>
            <w:tcW w:w="1270" w:type="dxa"/>
            <w:vAlign w:val="center"/>
            <w:hideMark/>
          </w:tcPr>
          <w:p w:rsidR="001B7EFE" w:rsidRPr="001B7EFE" w:rsidRDefault="001B7EFE" w:rsidP="0029456D">
            <w:pPr>
              <w:widowControl/>
              <w:spacing w:line="27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B7EF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-22.04%</w:t>
            </w:r>
          </w:p>
        </w:tc>
      </w:tr>
      <w:tr w:rsidR="00647FE3" w:rsidRPr="00BE1898" w:rsidTr="00647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  <w:vMerge/>
            <w:vAlign w:val="center"/>
            <w:hideMark/>
          </w:tcPr>
          <w:p w:rsidR="001B7EFE" w:rsidRPr="00BE1898" w:rsidRDefault="001B7EFE" w:rsidP="0029456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  <w:tc>
          <w:tcPr>
            <w:tcW w:w="1557" w:type="dxa"/>
            <w:vAlign w:val="center"/>
            <w:hideMark/>
          </w:tcPr>
          <w:p w:rsidR="001B7EFE" w:rsidRPr="00BE1898" w:rsidRDefault="001B7EFE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Ethnicity</w:t>
            </w:r>
            <w:r w:rsidR="00EB7EE9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&amp;</w:t>
            </w:r>
          </w:p>
        </w:tc>
        <w:tc>
          <w:tcPr>
            <w:tcW w:w="1158" w:type="dxa"/>
            <w:vAlign w:val="center"/>
            <w:hideMark/>
          </w:tcPr>
          <w:p w:rsidR="001B7EFE" w:rsidRPr="00BE1898" w:rsidRDefault="001B7EFE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1" w:type="dxa"/>
            <w:vAlign w:val="center"/>
            <w:hideMark/>
          </w:tcPr>
          <w:p w:rsidR="001B7EFE" w:rsidRPr="005E6093" w:rsidRDefault="001B7EFE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57" w:type="dxa"/>
            <w:vAlign w:val="center"/>
            <w:hideMark/>
          </w:tcPr>
          <w:p w:rsidR="001B7EFE" w:rsidRPr="00BE1898" w:rsidRDefault="001B7EFE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  <w:hideMark/>
          </w:tcPr>
          <w:p w:rsidR="001B7EFE" w:rsidRPr="00BE1898" w:rsidRDefault="001B7EFE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2" w:type="dxa"/>
            <w:vAlign w:val="center"/>
            <w:hideMark/>
          </w:tcPr>
          <w:p w:rsidR="001B7EFE" w:rsidRPr="00BE1898" w:rsidRDefault="008D4FF5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64.43%</w:t>
            </w:r>
          </w:p>
        </w:tc>
        <w:tc>
          <w:tcPr>
            <w:tcW w:w="1132" w:type="dxa"/>
            <w:vAlign w:val="center"/>
            <w:hideMark/>
          </w:tcPr>
          <w:p w:rsidR="001B7EFE" w:rsidRPr="00BE1898" w:rsidRDefault="001B7EFE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2" w:type="dxa"/>
            <w:vAlign w:val="center"/>
            <w:hideMark/>
          </w:tcPr>
          <w:p w:rsidR="001B7EFE" w:rsidRPr="00BE1898" w:rsidRDefault="008D4FF5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0.07</w:t>
            </w:r>
          </w:p>
        </w:tc>
        <w:tc>
          <w:tcPr>
            <w:tcW w:w="1161" w:type="dxa"/>
            <w:vAlign w:val="center"/>
            <w:hideMark/>
          </w:tcPr>
          <w:p w:rsidR="001B7EFE" w:rsidRPr="00BE1898" w:rsidRDefault="008D4FF5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0.0944</w:t>
            </w:r>
          </w:p>
        </w:tc>
        <w:tc>
          <w:tcPr>
            <w:tcW w:w="1270" w:type="dxa"/>
            <w:vAlign w:val="center"/>
            <w:hideMark/>
          </w:tcPr>
          <w:p w:rsidR="001B7EFE" w:rsidRPr="00BE1898" w:rsidRDefault="002C0F73" w:rsidP="0029456D">
            <w:pPr>
              <w:widowControl/>
              <w:spacing w:line="27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-34.86%</w:t>
            </w:r>
          </w:p>
        </w:tc>
      </w:tr>
    </w:tbl>
    <w:p w:rsidR="00D17490" w:rsidRPr="00D17490" w:rsidRDefault="00D17490" w:rsidP="00D17490">
      <w:pPr>
        <w:widowControl/>
        <w:jc w:val="left"/>
        <w:rPr>
          <w:rFonts w:ascii="Times New Roman" w:hAnsi="Times New Roman" w:cs="Times New Roman"/>
          <w:sz w:val="32"/>
          <w:szCs w:val="32"/>
        </w:rPr>
      </w:pPr>
      <w:r w:rsidRPr="00D17490">
        <w:rPr>
          <w:rFonts w:ascii="Times New Roman" w:hAnsi="Times New Roman" w:cs="Times New Roman"/>
          <w:sz w:val="32"/>
          <w:szCs w:val="32"/>
        </w:rPr>
        <w:t>*</w:t>
      </w:r>
      <w:r w:rsidR="003726C8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Pr="00D17490">
        <w:rPr>
          <w:rFonts w:ascii="Times New Roman" w:hAnsi="Times New Roman" w:cs="Times New Roman"/>
          <w:sz w:val="32"/>
          <w:szCs w:val="32"/>
        </w:rPr>
        <w:t>means those factors were treated as Continuous variables.</w:t>
      </w:r>
    </w:p>
    <w:p w:rsidR="00D17490" w:rsidRDefault="00D17490" w:rsidP="00D17490">
      <w:pPr>
        <w:widowControl/>
        <w:jc w:val="left"/>
        <w:rPr>
          <w:rFonts w:ascii="Times New Roman" w:hAnsi="Times New Roman" w:cs="Times New Roman"/>
          <w:sz w:val="32"/>
          <w:szCs w:val="32"/>
        </w:rPr>
      </w:pPr>
      <w:r w:rsidRPr="00D17490">
        <w:rPr>
          <w:rFonts w:ascii="Times New Roman" w:hAnsi="Times New Roman" w:cs="Times New Roman"/>
          <w:sz w:val="32"/>
          <w:szCs w:val="32"/>
        </w:rPr>
        <w:t>^</w:t>
      </w:r>
      <w:r w:rsidR="003726C8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Pr="00D17490">
        <w:rPr>
          <w:rFonts w:ascii="Times New Roman" w:hAnsi="Times New Roman" w:cs="Times New Roman"/>
          <w:sz w:val="32"/>
          <w:szCs w:val="32"/>
        </w:rPr>
        <w:t>means the result</w:t>
      </w:r>
      <w:r w:rsidR="003726C8">
        <w:rPr>
          <w:rFonts w:ascii="Times New Roman" w:hAnsi="Times New Roman" w:cs="Times New Roman" w:hint="eastAsia"/>
          <w:sz w:val="32"/>
          <w:szCs w:val="32"/>
        </w:rPr>
        <w:t>s</w:t>
      </w:r>
      <w:r w:rsidRPr="00D17490">
        <w:rPr>
          <w:rFonts w:ascii="Times New Roman" w:hAnsi="Times New Roman" w:cs="Times New Roman"/>
          <w:sz w:val="32"/>
          <w:szCs w:val="32"/>
        </w:rPr>
        <w:t xml:space="preserve"> </w:t>
      </w:r>
      <w:r w:rsidR="004B0379">
        <w:rPr>
          <w:rFonts w:ascii="Times New Roman" w:hAnsi="Times New Roman" w:cs="Times New Roman" w:hint="eastAsia"/>
          <w:sz w:val="32"/>
          <w:szCs w:val="32"/>
        </w:rPr>
        <w:t xml:space="preserve">analyzed by </w:t>
      </w:r>
      <w:r w:rsidRPr="00D17490">
        <w:rPr>
          <w:rFonts w:ascii="Times New Roman" w:hAnsi="Times New Roman" w:cs="Times New Roman"/>
          <w:sz w:val="32"/>
          <w:szCs w:val="32"/>
        </w:rPr>
        <w:t>meta-regression</w:t>
      </w:r>
      <w:r w:rsidR="003C1502">
        <w:rPr>
          <w:rFonts w:ascii="Times New Roman" w:hAnsi="Times New Roman" w:cs="Times New Roman" w:hint="eastAsia"/>
          <w:sz w:val="32"/>
          <w:szCs w:val="32"/>
        </w:rPr>
        <w:t xml:space="preserve"> analysis</w:t>
      </w:r>
      <w:r w:rsidRPr="00D17490">
        <w:rPr>
          <w:rFonts w:ascii="Times New Roman" w:hAnsi="Times New Roman" w:cs="Times New Roman"/>
          <w:sz w:val="32"/>
          <w:szCs w:val="32"/>
        </w:rPr>
        <w:t>.</w:t>
      </w:r>
    </w:p>
    <w:p w:rsidR="005B7E1C" w:rsidRPr="00D17490" w:rsidRDefault="005B7E1C" w:rsidP="00D17490">
      <w:pPr>
        <w:widowControl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&amp; means R software was used for </w:t>
      </w:r>
      <w:r w:rsidRPr="00D17490">
        <w:rPr>
          <w:rFonts w:ascii="Times New Roman" w:hAnsi="Times New Roman" w:cs="Times New Roman"/>
          <w:sz w:val="32"/>
          <w:szCs w:val="32"/>
        </w:rPr>
        <w:t>meta-regression</w:t>
      </w:r>
      <w:r w:rsidR="003C1502">
        <w:rPr>
          <w:rFonts w:ascii="Times New Roman" w:hAnsi="Times New Roman" w:cs="Times New Roman" w:hint="eastAsia"/>
          <w:sz w:val="32"/>
          <w:szCs w:val="32"/>
        </w:rPr>
        <w:t xml:space="preserve"> analysis</w:t>
      </w:r>
      <w:r>
        <w:rPr>
          <w:rFonts w:ascii="Times New Roman" w:hAnsi="Times New Roman" w:cs="Times New Roman" w:hint="eastAsia"/>
          <w:sz w:val="32"/>
          <w:szCs w:val="32"/>
        </w:rPr>
        <w:t>.</w:t>
      </w:r>
    </w:p>
    <w:p w:rsidR="00D17490" w:rsidRPr="00D17490" w:rsidRDefault="00D17490" w:rsidP="00D17490">
      <w:pPr>
        <w:widowControl/>
        <w:jc w:val="left"/>
        <w:rPr>
          <w:rFonts w:ascii="Times New Roman" w:hAnsi="Times New Roman" w:cs="Times New Roman"/>
          <w:sz w:val="32"/>
          <w:szCs w:val="32"/>
        </w:rPr>
      </w:pPr>
      <w:r w:rsidRPr="00D17490">
        <w:rPr>
          <w:rFonts w:ascii="Times New Roman" w:hAnsi="Times New Roman" w:cs="Times New Roman"/>
          <w:sz w:val="32"/>
          <w:szCs w:val="32"/>
        </w:rPr>
        <w:t>In the me</w:t>
      </w:r>
      <w:r w:rsidR="003726C8">
        <w:rPr>
          <w:rFonts w:ascii="Times New Roman" w:hAnsi="Times New Roman" w:cs="Times New Roman"/>
          <w:sz w:val="32"/>
          <w:szCs w:val="32"/>
        </w:rPr>
        <w:t xml:space="preserve">ta-regression </w:t>
      </w:r>
      <w:r w:rsidR="008012EE">
        <w:rPr>
          <w:rFonts w:ascii="Times New Roman" w:hAnsi="Times New Roman" w:cs="Times New Roman" w:hint="eastAsia"/>
          <w:sz w:val="32"/>
          <w:szCs w:val="32"/>
        </w:rPr>
        <w:t xml:space="preserve">analysis </w:t>
      </w:r>
      <w:r w:rsidR="003726C8">
        <w:rPr>
          <w:rFonts w:ascii="Times New Roman" w:hAnsi="Times New Roman" w:cs="Times New Roman"/>
          <w:sz w:val="32"/>
          <w:szCs w:val="32"/>
        </w:rPr>
        <w:t>of published year</w:t>
      </w:r>
      <w:r w:rsidRPr="00D17490">
        <w:rPr>
          <w:rFonts w:ascii="Times New Roman" w:hAnsi="Times New Roman" w:cs="Times New Roman"/>
          <w:sz w:val="32"/>
          <w:szCs w:val="32"/>
        </w:rPr>
        <w:t>, we default the Guan’</w:t>
      </w:r>
      <w:r w:rsidR="009E532B">
        <w:rPr>
          <w:rFonts w:ascii="Times New Roman" w:hAnsi="Times New Roman" w:cs="Times New Roman" w:hint="eastAsia"/>
          <w:sz w:val="32"/>
          <w:szCs w:val="32"/>
        </w:rPr>
        <w:t>s</w:t>
      </w:r>
      <w:r w:rsidRPr="00D17490">
        <w:rPr>
          <w:rFonts w:ascii="Times New Roman" w:hAnsi="Times New Roman" w:cs="Times New Roman"/>
          <w:sz w:val="32"/>
          <w:szCs w:val="32"/>
        </w:rPr>
        <w:t xml:space="preserve"> study published in 2012. </w:t>
      </w:r>
    </w:p>
    <w:p w:rsidR="00BE1898" w:rsidRPr="00D17490" w:rsidRDefault="00BE1898" w:rsidP="00851E23">
      <w:pPr>
        <w:widowControl/>
        <w:jc w:val="left"/>
        <w:rPr>
          <w:sz w:val="40"/>
          <w:szCs w:val="40"/>
        </w:rPr>
        <w:sectPr w:rsidR="00BE1898" w:rsidRPr="00D17490" w:rsidSect="00BE1898">
          <w:pgSz w:w="16838" w:h="11906" w:orient="landscape"/>
          <w:pgMar w:top="1797" w:right="1440" w:bottom="1797" w:left="1440" w:header="851" w:footer="992" w:gutter="0"/>
          <w:cols w:space="425"/>
          <w:docGrid w:linePitch="312"/>
        </w:sectPr>
      </w:pPr>
    </w:p>
    <w:p w:rsidR="00BE1898" w:rsidRPr="00CC1425" w:rsidRDefault="00BE1898" w:rsidP="009D6BB1">
      <w:pPr>
        <w:widowControl/>
        <w:jc w:val="center"/>
        <w:rPr>
          <w:sz w:val="40"/>
          <w:szCs w:val="40"/>
        </w:rPr>
      </w:pPr>
    </w:p>
    <w:p w:rsidR="009D6BB1" w:rsidRDefault="00D34C90" w:rsidP="00851E23">
      <w:pPr>
        <w:widowControl/>
        <w:jc w:val="left"/>
        <w:rPr>
          <w:rFonts w:ascii="Times New Roman" w:hAnsi="Times New Roman" w:cs="Times New Roman"/>
          <w:b/>
          <w:bCs/>
          <w:color w:val="000000"/>
          <w:kern w:val="24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0000"/>
          <w:kern w:val="24"/>
          <w:sz w:val="36"/>
          <w:szCs w:val="36"/>
        </w:rPr>
        <w:drawing>
          <wp:inline distT="0" distB="0" distL="0" distR="0">
            <wp:extent cx="5278120" cy="4099560"/>
            <wp:effectExtent l="19050" t="0" r="0" b="0"/>
            <wp:docPr id="7" name="图片 6" descr="人种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人种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C90" w:rsidRDefault="00D34C90" w:rsidP="00851E23">
      <w:pPr>
        <w:widowControl/>
        <w:jc w:val="left"/>
        <w:rPr>
          <w:rFonts w:ascii="Times New Roman" w:hAnsi="Times New Roman" w:cs="Times New Roman"/>
          <w:b/>
          <w:bCs/>
          <w:color w:val="000000"/>
          <w:kern w:val="24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0000"/>
          <w:kern w:val="24"/>
          <w:sz w:val="36"/>
          <w:szCs w:val="36"/>
        </w:rPr>
        <w:drawing>
          <wp:inline distT="0" distB="0" distL="0" distR="0">
            <wp:extent cx="5278120" cy="4121150"/>
            <wp:effectExtent l="19050" t="0" r="0" b="0"/>
            <wp:docPr id="8" name="图片 7" descr="人种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人种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C90" w:rsidRDefault="00D34C90" w:rsidP="00851E23">
      <w:pPr>
        <w:widowControl/>
        <w:jc w:val="left"/>
        <w:rPr>
          <w:rFonts w:ascii="Times New Roman" w:hAnsi="Times New Roman" w:cs="Times New Roman"/>
          <w:b/>
          <w:bCs/>
          <w:color w:val="000000"/>
          <w:kern w:val="24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0000"/>
          <w:kern w:val="24"/>
          <w:sz w:val="36"/>
          <w:szCs w:val="36"/>
        </w:rPr>
        <w:drawing>
          <wp:inline distT="0" distB="0" distL="0" distR="0">
            <wp:extent cx="5278120" cy="4133850"/>
            <wp:effectExtent l="19050" t="0" r="0" b="0"/>
            <wp:docPr id="9" name="图片 8" descr="人种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人种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68C" w:rsidRPr="00647849" w:rsidRDefault="0038568C" w:rsidP="00647849">
      <w:pPr>
        <w:widowControl/>
        <w:textAlignment w:val="baseline"/>
        <w:rPr>
          <w:ins w:id="469" w:author="Tlexander guo" w:date="2013-07-02T20:35:00Z"/>
          <w:rFonts w:ascii="Times New Roman" w:eastAsia="宋体" w:hAnsi="Times New Roman" w:cs="Times New Roman"/>
          <w:color w:val="000000"/>
          <w:kern w:val="24"/>
          <w:sz w:val="22"/>
          <w:rPrChange w:id="470" w:author="Tlexander guo" w:date="2013-07-02T20:38:00Z">
            <w:rPr>
              <w:ins w:id="471" w:author="Tlexander guo" w:date="2013-07-02T20:35:00Z"/>
              <w:rFonts w:ascii="Times New Roman" w:eastAsia="宋体" w:hAnsi="Times New Roman" w:cs="Times New Roman"/>
              <w:kern w:val="0"/>
              <w:sz w:val="28"/>
              <w:szCs w:val="28"/>
            </w:rPr>
          </w:rPrChange>
        </w:rPr>
        <w:pPrChange w:id="472" w:author="Tlexander guo" w:date="2013-07-02T20:38:00Z">
          <w:pPr>
            <w:widowControl/>
            <w:jc w:val="left"/>
          </w:pPr>
        </w:pPrChange>
      </w:pPr>
    </w:p>
    <w:p w:rsidR="00410346" w:rsidRPr="00647849" w:rsidRDefault="00A34994" w:rsidP="00647849">
      <w:pPr>
        <w:widowControl/>
        <w:textAlignment w:val="baseline"/>
        <w:rPr>
          <w:rFonts w:ascii="Times New Roman" w:eastAsia="宋体" w:hAnsi="Times New Roman" w:cs="Times New Roman"/>
          <w:color w:val="000000"/>
          <w:kern w:val="24"/>
          <w:sz w:val="22"/>
          <w:rPrChange w:id="473" w:author="Tlexander guo" w:date="2013-07-02T20:38:00Z">
            <w:rPr>
              <w:rFonts w:ascii="Times New Roman" w:hAnsi="Times New Roman" w:cs="Times New Roman"/>
              <w:color w:val="000000"/>
              <w:kern w:val="24"/>
              <w:sz w:val="36"/>
              <w:szCs w:val="36"/>
            </w:rPr>
          </w:rPrChange>
        </w:rPr>
        <w:pPrChange w:id="474" w:author="Tlexander guo" w:date="2013-07-02T20:38:00Z">
          <w:pPr>
            <w:widowControl/>
            <w:jc w:val="left"/>
          </w:pPr>
        </w:pPrChange>
      </w:pPr>
      <w:r w:rsidRPr="00647849">
        <w:rPr>
          <w:rFonts w:ascii="Times New Roman" w:eastAsia="宋体" w:hAnsi="Times New Roman" w:cs="Times New Roman"/>
          <w:color w:val="000000"/>
          <w:kern w:val="24"/>
          <w:sz w:val="22"/>
          <w:rPrChange w:id="475" w:author="Tlexander guo" w:date="2013-07-02T20:38:00Z">
            <w:rPr>
              <w:rFonts w:ascii="Times New Roman" w:hAnsi="Times New Roman" w:cs="Times New Roman"/>
              <w:b/>
              <w:bCs/>
              <w:color w:val="000000"/>
              <w:kern w:val="24"/>
              <w:sz w:val="36"/>
              <w:szCs w:val="36"/>
            </w:rPr>
          </w:rPrChange>
        </w:rPr>
        <w:t xml:space="preserve">Figure </w:t>
      </w:r>
      <w:r w:rsidR="003B0D84" w:rsidRPr="00647849">
        <w:rPr>
          <w:rFonts w:ascii="Times New Roman" w:eastAsia="宋体" w:hAnsi="Times New Roman" w:cs="Times New Roman" w:hint="eastAsia"/>
          <w:color w:val="000000"/>
          <w:kern w:val="24"/>
          <w:sz w:val="22"/>
          <w:rPrChange w:id="476" w:author="Tlexander guo" w:date="2013-07-02T20:38:00Z">
            <w:rPr>
              <w:rFonts w:ascii="Times New Roman" w:hAnsi="Times New Roman" w:cs="Times New Roman" w:hint="eastAsia"/>
              <w:b/>
              <w:bCs/>
              <w:color w:val="000000"/>
              <w:kern w:val="24"/>
              <w:sz w:val="36"/>
              <w:szCs w:val="36"/>
            </w:rPr>
          </w:rPrChange>
        </w:rPr>
        <w:t>4</w:t>
      </w:r>
      <w:r w:rsidRPr="00647849">
        <w:rPr>
          <w:rFonts w:ascii="Times New Roman" w:eastAsia="宋体" w:hAnsi="Times New Roman" w:cs="Times New Roman"/>
          <w:color w:val="000000"/>
          <w:kern w:val="24"/>
          <w:sz w:val="22"/>
          <w:rPrChange w:id="477" w:author="Tlexander guo" w:date="2013-07-02T20:38:00Z">
            <w:rPr>
              <w:rFonts w:ascii="Times New Roman" w:hAnsi="Times New Roman" w:cs="Times New Roman"/>
              <w:color w:val="000000"/>
              <w:kern w:val="24"/>
              <w:sz w:val="36"/>
              <w:szCs w:val="36"/>
            </w:rPr>
          </w:rPrChange>
        </w:rPr>
        <w:t xml:space="preserve">. </w:t>
      </w:r>
      <w:ins w:id="478" w:author="Tlexander guo" w:date="2013-07-02T20:35:00Z">
        <w:r w:rsidR="00CC49F6" w:rsidRPr="00647849">
          <w:rPr>
            <w:rFonts w:ascii="Times New Roman" w:eastAsia="宋体" w:hAnsi="Times New Roman" w:cs="Times New Roman"/>
            <w:color w:val="000000"/>
            <w:kern w:val="24"/>
            <w:sz w:val="22"/>
            <w:rPrChange w:id="479" w:author="Tlexander guo" w:date="2013-07-02T20:38:00Z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rPrChange>
          </w:rPr>
          <w:t xml:space="preserve">The </w:t>
        </w:r>
      </w:ins>
      <w:del w:id="480" w:author="Tlexander guo" w:date="2013-07-02T20:35:00Z">
        <w:r w:rsidRPr="00647849" w:rsidDel="00CC49F6">
          <w:rPr>
            <w:rFonts w:ascii="Times New Roman" w:eastAsia="宋体" w:hAnsi="Times New Roman" w:cs="Times New Roman"/>
            <w:color w:val="000000"/>
            <w:kern w:val="24"/>
            <w:sz w:val="22"/>
            <w:rPrChange w:id="481" w:author="Tlexander guo" w:date="2013-07-02T20:38:00Z">
              <w:rPr>
                <w:rFonts w:ascii="Times New Roman" w:hAnsi="Times New Roman" w:cs="Times New Roman"/>
                <w:color w:val="000000"/>
                <w:kern w:val="24"/>
                <w:sz w:val="36"/>
                <w:szCs w:val="36"/>
              </w:rPr>
            </w:rPrChange>
          </w:rPr>
          <w:delText>F</w:delText>
        </w:r>
      </w:del>
      <w:ins w:id="482" w:author="Tlexander guo" w:date="2013-07-02T20:35:00Z">
        <w:r w:rsidR="00CC49F6" w:rsidRPr="00647849">
          <w:rPr>
            <w:rFonts w:ascii="Times New Roman" w:eastAsia="宋体" w:hAnsi="Times New Roman" w:cs="Times New Roman"/>
            <w:color w:val="000000"/>
            <w:kern w:val="24"/>
            <w:sz w:val="22"/>
            <w:rPrChange w:id="483" w:author="Tlexander guo" w:date="2013-07-02T20:38:00Z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rPrChange>
          </w:rPr>
          <w:t>f</w:t>
        </w:r>
      </w:ins>
      <w:r w:rsidRPr="00647849">
        <w:rPr>
          <w:rFonts w:ascii="Times New Roman" w:eastAsia="宋体" w:hAnsi="Times New Roman" w:cs="Times New Roman"/>
          <w:color w:val="000000"/>
          <w:kern w:val="24"/>
          <w:sz w:val="22"/>
          <w:rPrChange w:id="484" w:author="Tlexander guo" w:date="2013-07-02T20:38:00Z">
            <w:rPr>
              <w:rFonts w:ascii="Times New Roman" w:hAnsi="Times New Roman" w:cs="Times New Roman"/>
              <w:color w:val="000000"/>
              <w:kern w:val="24"/>
              <w:sz w:val="36"/>
              <w:szCs w:val="36"/>
            </w:rPr>
          </w:rPrChange>
        </w:rPr>
        <w:t>orest plots for rs2231142 with gout in codominant model in different ethnicities.</w:t>
      </w:r>
    </w:p>
    <w:p w:rsidR="00BE1898" w:rsidRPr="00647849" w:rsidDel="00F6381E" w:rsidRDefault="007550E4" w:rsidP="00647849">
      <w:pPr>
        <w:widowControl/>
        <w:textAlignment w:val="baseline"/>
        <w:rPr>
          <w:del w:id="485" w:author="Tlexander guo" w:date="2013-07-02T20:35:00Z"/>
          <w:rFonts w:ascii="Times New Roman" w:eastAsia="宋体" w:hAnsi="Times New Roman" w:cs="Times New Roman"/>
          <w:color w:val="000000"/>
          <w:kern w:val="24"/>
          <w:sz w:val="22"/>
          <w:rPrChange w:id="486" w:author="Tlexander guo" w:date="2013-07-02T20:38:00Z">
            <w:rPr>
              <w:del w:id="487" w:author="Tlexander guo" w:date="2013-07-02T20:35:00Z"/>
              <w:rFonts w:ascii="Times New Roman" w:hAnsi="Times New Roman" w:cs="Times New Roman"/>
              <w:color w:val="000000"/>
              <w:kern w:val="24"/>
              <w:sz w:val="36"/>
              <w:szCs w:val="36"/>
            </w:rPr>
          </w:rPrChange>
        </w:rPr>
        <w:pPrChange w:id="488" w:author="Tlexander guo" w:date="2013-07-02T20:38:00Z">
          <w:pPr>
            <w:widowControl/>
            <w:jc w:val="left"/>
          </w:pPr>
        </w:pPrChange>
      </w:pPr>
      <w:r w:rsidRPr="00647849">
        <w:rPr>
          <w:rFonts w:ascii="Times New Roman" w:eastAsia="宋体" w:hAnsi="Times New Roman" w:cs="Times New Roman"/>
          <w:color w:val="000000"/>
          <w:kern w:val="24"/>
          <w:sz w:val="22"/>
          <w:rPrChange w:id="489" w:author="Tlexander guo" w:date="2013-07-02T20:38:00Z">
            <w:rPr>
              <w:rFonts w:ascii="Times New Roman" w:eastAsia="+mn-ea" w:hAnsi="Times New Roman" w:cs="Times New Roman"/>
              <w:color w:val="000000"/>
              <w:kern w:val="24"/>
              <w:sz w:val="28"/>
              <w:szCs w:val="28"/>
            </w:rPr>
          </w:rPrChange>
        </w:rPr>
        <w:t>(A)</w:t>
      </w:r>
      <w:ins w:id="490" w:author="Tlexander guo" w:date="2013-07-02T20:35:00Z">
        <w:r w:rsidR="00F6381E" w:rsidRPr="00647849" w:rsidDel="00F6381E">
          <w:rPr>
            <w:rFonts w:ascii="Times New Roman" w:eastAsia="宋体" w:hAnsi="Times New Roman" w:cs="Times New Roman" w:hint="eastAsia"/>
            <w:color w:val="000000"/>
            <w:kern w:val="24"/>
            <w:sz w:val="22"/>
            <w:rPrChange w:id="491" w:author="Tlexander guo" w:date="2013-07-02T20:38:00Z">
              <w:rPr>
                <w:rFonts w:ascii="Times New Roman" w:hAnsi="Times New Roman" w:cs="Times New Roman" w:hint="eastAsia"/>
                <w:color w:val="000000"/>
                <w:kern w:val="24"/>
                <w:sz w:val="28"/>
                <w:szCs w:val="28"/>
              </w:rPr>
            </w:rPrChange>
          </w:rPr>
          <w:t xml:space="preserve"> </w:t>
        </w:r>
      </w:ins>
      <w:del w:id="492" w:author="Tlexander guo" w:date="2013-07-02T20:35:00Z">
        <w:r w:rsidRPr="00647849" w:rsidDel="00F6381E">
          <w:rPr>
            <w:rFonts w:ascii="Times New Roman" w:eastAsia="宋体" w:hAnsi="Times New Roman" w:cs="Times New Roman" w:hint="eastAsia"/>
            <w:color w:val="000000"/>
            <w:kern w:val="24"/>
            <w:sz w:val="22"/>
            <w:rPrChange w:id="493" w:author="Tlexander guo" w:date="2013-07-02T20:38:00Z">
              <w:rPr>
                <w:rFonts w:ascii="Times New Roman" w:hAnsi="Times New Roman" w:cs="Times New Roman" w:hint="eastAsia"/>
                <w:color w:val="000000"/>
                <w:kern w:val="24"/>
                <w:sz w:val="28"/>
                <w:szCs w:val="28"/>
              </w:rPr>
            </w:rPrChange>
          </w:rPr>
          <w:delText xml:space="preserve"> </w:delText>
        </w:r>
        <w:r w:rsidRPr="00647849" w:rsidDel="00F6381E">
          <w:rPr>
            <w:rFonts w:ascii="Times New Roman" w:eastAsia="宋体" w:hAnsi="Times New Roman" w:cs="Times New Roman"/>
            <w:color w:val="000000"/>
            <w:kern w:val="24"/>
            <w:sz w:val="22"/>
            <w:rPrChange w:id="494" w:author="Tlexander guo" w:date="2013-07-02T20:38:00Z">
              <w:rPr>
                <w:rFonts w:ascii="Times New Roman" w:eastAsia="宋体" w:hAnsi="Times New Roman" w:cs="Times New Roman"/>
                <w:color w:val="000000"/>
                <w:kern w:val="24"/>
                <w:sz w:val="28"/>
                <w:szCs w:val="28"/>
              </w:rPr>
            </w:rPrChange>
          </w:rPr>
          <w:delText>in codominant model</w:delText>
        </w:r>
        <w:r w:rsidRPr="00647849" w:rsidDel="00F6381E">
          <w:rPr>
            <w:rFonts w:ascii="Times New Roman" w:eastAsia="宋体" w:hAnsi="Times New Roman" w:cs="Times New Roman" w:hint="eastAsia"/>
            <w:color w:val="000000"/>
            <w:kern w:val="24"/>
            <w:sz w:val="22"/>
            <w:rPrChange w:id="495" w:author="Tlexander guo" w:date="2013-07-02T20:38:00Z">
              <w:rPr>
                <w:rFonts w:ascii="Times New Roman" w:eastAsia="宋体" w:hAnsi="Times New Roman" w:cs="Times New Roman" w:hint="eastAsia"/>
                <w:color w:val="000000"/>
                <w:kern w:val="24"/>
                <w:sz w:val="28"/>
                <w:szCs w:val="28"/>
              </w:rPr>
            </w:rPrChange>
          </w:rPr>
          <w:delText xml:space="preserve"> </w:delText>
        </w:r>
        <w:r w:rsidRPr="00647849" w:rsidDel="00F6381E">
          <w:rPr>
            <w:rFonts w:ascii="Times New Roman" w:eastAsia="宋体" w:hAnsi="Times New Roman" w:cs="Times New Roman"/>
            <w:color w:val="000000"/>
            <w:kern w:val="24"/>
            <w:sz w:val="22"/>
            <w:rPrChange w:id="496" w:author="Tlexander guo" w:date="2013-07-02T20:38:00Z">
              <w:rPr>
                <w:rFonts w:ascii="Times New Roman" w:eastAsia="宋体" w:hAnsi="Times New Roman" w:cs="Times New Roman"/>
                <w:color w:val="000000"/>
                <w:kern w:val="24"/>
                <w:sz w:val="28"/>
                <w:szCs w:val="28"/>
              </w:rPr>
            </w:rPrChange>
          </w:rPr>
          <w:delText>(</w:delText>
        </w:r>
      </w:del>
      <w:r w:rsidRPr="00647849">
        <w:rPr>
          <w:rFonts w:ascii="Times New Roman" w:eastAsia="宋体" w:hAnsi="Times New Roman" w:cs="Times New Roman"/>
          <w:color w:val="000000"/>
          <w:kern w:val="24"/>
          <w:sz w:val="22"/>
          <w:rPrChange w:id="497" w:author="Tlexander guo" w:date="2013-07-02T20:38:00Z">
            <w:rPr>
              <w:rFonts w:ascii="Times New Roman" w:eastAsia="宋体" w:hAnsi="Times New Roman" w:cs="Times New Roman"/>
              <w:color w:val="000000"/>
              <w:kern w:val="24"/>
              <w:sz w:val="28"/>
              <w:szCs w:val="28"/>
            </w:rPr>
          </w:rPrChange>
        </w:rPr>
        <w:t xml:space="preserve">TT </w:t>
      </w:r>
      <w:r w:rsidRPr="00647849">
        <w:rPr>
          <w:rFonts w:ascii="Times New Roman" w:eastAsia="宋体" w:hAnsi="Times New Roman" w:cs="Times New Roman" w:hint="eastAsia"/>
          <w:color w:val="000000"/>
          <w:kern w:val="24"/>
          <w:sz w:val="22"/>
          <w:rPrChange w:id="498" w:author="Tlexander guo" w:date="2013-07-02T20:38:00Z">
            <w:rPr>
              <w:rFonts w:ascii="Times New Roman" w:eastAsia="宋体" w:hAnsi="Times New Roman" w:cs="Times New Roman" w:hint="eastAsia"/>
              <w:color w:val="000000"/>
              <w:kern w:val="24"/>
              <w:sz w:val="28"/>
              <w:szCs w:val="28"/>
            </w:rPr>
          </w:rPrChange>
        </w:rPr>
        <w:t>versus</w:t>
      </w:r>
      <w:r w:rsidRPr="00647849">
        <w:rPr>
          <w:rFonts w:ascii="Times New Roman" w:eastAsia="宋体" w:hAnsi="Times New Roman" w:cs="Times New Roman"/>
          <w:color w:val="000000"/>
          <w:kern w:val="24"/>
          <w:sz w:val="22"/>
          <w:rPrChange w:id="499" w:author="Tlexander guo" w:date="2013-07-02T20:38:00Z">
            <w:rPr>
              <w:rFonts w:ascii="Times New Roman" w:eastAsia="宋体" w:hAnsi="Times New Roman" w:cs="Times New Roman"/>
              <w:color w:val="000000"/>
              <w:kern w:val="24"/>
              <w:sz w:val="28"/>
              <w:szCs w:val="28"/>
            </w:rPr>
          </w:rPrChange>
        </w:rPr>
        <w:t xml:space="preserve"> GG</w:t>
      </w:r>
      <w:del w:id="500" w:author="Tlexander guo" w:date="2013-07-02T20:35:00Z">
        <w:r w:rsidRPr="00647849" w:rsidDel="00F6381E">
          <w:rPr>
            <w:rFonts w:ascii="Times New Roman" w:eastAsia="宋体" w:hAnsi="Times New Roman" w:cs="Times New Roman"/>
            <w:color w:val="000000"/>
            <w:kern w:val="24"/>
            <w:sz w:val="22"/>
            <w:rPrChange w:id="501" w:author="Tlexander guo" w:date="2013-07-02T20:38:00Z">
              <w:rPr>
                <w:rFonts w:ascii="Times New Roman" w:eastAsia="宋体" w:hAnsi="Times New Roman" w:cs="Times New Roman"/>
                <w:color w:val="000000"/>
                <w:kern w:val="24"/>
                <w:sz w:val="28"/>
                <w:szCs w:val="28"/>
              </w:rPr>
            </w:rPrChange>
          </w:rPr>
          <w:delText>)</w:delText>
        </w:r>
      </w:del>
      <w:r w:rsidRPr="00647849">
        <w:rPr>
          <w:rFonts w:ascii="Times New Roman" w:eastAsia="宋体" w:hAnsi="Times New Roman" w:cs="Times New Roman"/>
          <w:color w:val="000000"/>
          <w:kern w:val="24"/>
          <w:sz w:val="22"/>
          <w:rPrChange w:id="502" w:author="Tlexander guo" w:date="2013-07-02T20:38:00Z">
            <w:rPr>
              <w:rFonts w:ascii="Times New Roman" w:eastAsia="宋体" w:hAnsi="Times New Roman" w:cs="Times New Roman"/>
              <w:color w:val="000000"/>
              <w:kern w:val="24"/>
              <w:sz w:val="28"/>
              <w:szCs w:val="28"/>
            </w:rPr>
          </w:rPrChange>
        </w:rPr>
        <w:t xml:space="preserve"> (B)</w:t>
      </w:r>
      <w:r w:rsidRPr="00647849">
        <w:rPr>
          <w:rFonts w:ascii="Times New Roman" w:eastAsia="宋体" w:hAnsi="Times New Roman" w:cs="Times New Roman" w:hint="eastAsia"/>
          <w:color w:val="000000"/>
          <w:kern w:val="24"/>
          <w:sz w:val="22"/>
          <w:rPrChange w:id="503" w:author="Tlexander guo" w:date="2013-07-02T20:38:00Z">
            <w:rPr>
              <w:rFonts w:ascii="Times New Roman" w:eastAsia="宋体" w:hAnsi="Times New Roman" w:cs="Times New Roman" w:hint="eastAsia"/>
              <w:color w:val="000000"/>
              <w:kern w:val="24"/>
              <w:sz w:val="28"/>
              <w:szCs w:val="28"/>
            </w:rPr>
          </w:rPrChange>
        </w:rPr>
        <w:t xml:space="preserve"> </w:t>
      </w:r>
      <w:del w:id="504" w:author="Tlexander guo" w:date="2013-07-02T20:35:00Z">
        <w:r w:rsidRPr="00647849" w:rsidDel="00F6381E">
          <w:rPr>
            <w:rFonts w:ascii="Times New Roman" w:eastAsia="宋体" w:hAnsi="Times New Roman" w:cs="Times New Roman"/>
            <w:color w:val="000000"/>
            <w:kern w:val="24"/>
            <w:sz w:val="22"/>
            <w:rPrChange w:id="505" w:author="Tlexander guo" w:date="2013-07-02T20:38:00Z">
              <w:rPr>
                <w:rFonts w:ascii="Times New Roman" w:eastAsia="宋体" w:hAnsi="Times New Roman" w:cs="Times New Roman"/>
                <w:color w:val="000000"/>
                <w:kern w:val="24"/>
                <w:sz w:val="28"/>
                <w:szCs w:val="28"/>
              </w:rPr>
            </w:rPrChange>
          </w:rPr>
          <w:delText>in codominant model</w:delText>
        </w:r>
        <w:r w:rsidRPr="00647849" w:rsidDel="00F6381E">
          <w:rPr>
            <w:rFonts w:ascii="Times New Roman" w:eastAsia="宋体" w:hAnsi="Times New Roman" w:cs="Times New Roman" w:hint="eastAsia"/>
            <w:color w:val="000000"/>
            <w:kern w:val="24"/>
            <w:sz w:val="22"/>
            <w:rPrChange w:id="506" w:author="Tlexander guo" w:date="2013-07-02T20:38:00Z">
              <w:rPr>
                <w:rFonts w:ascii="Times New Roman" w:eastAsia="宋体" w:hAnsi="Times New Roman" w:cs="Times New Roman" w:hint="eastAsia"/>
                <w:color w:val="000000"/>
                <w:kern w:val="24"/>
                <w:sz w:val="28"/>
                <w:szCs w:val="28"/>
              </w:rPr>
            </w:rPrChange>
          </w:rPr>
          <w:delText xml:space="preserve"> </w:delText>
        </w:r>
        <w:r w:rsidRPr="00647849" w:rsidDel="00F6381E">
          <w:rPr>
            <w:rFonts w:ascii="Times New Roman" w:eastAsia="宋体" w:hAnsi="Times New Roman" w:cs="Times New Roman"/>
            <w:color w:val="000000"/>
            <w:kern w:val="24"/>
            <w:sz w:val="22"/>
            <w:rPrChange w:id="507" w:author="Tlexander guo" w:date="2013-07-02T20:38:00Z">
              <w:rPr>
                <w:rFonts w:ascii="Times New Roman" w:eastAsia="宋体" w:hAnsi="Times New Roman" w:cs="Times New Roman"/>
                <w:color w:val="000000"/>
                <w:kern w:val="24"/>
                <w:sz w:val="28"/>
                <w:szCs w:val="28"/>
              </w:rPr>
            </w:rPrChange>
          </w:rPr>
          <w:delText>(</w:delText>
        </w:r>
      </w:del>
      <w:r w:rsidRPr="00647849">
        <w:rPr>
          <w:rFonts w:ascii="Times New Roman" w:eastAsia="宋体" w:hAnsi="Times New Roman" w:cs="Times New Roman"/>
          <w:color w:val="000000"/>
          <w:kern w:val="24"/>
          <w:sz w:val="22"/>
          <w:rPrChange w:id="508" w:author="Tlexander guo" w:date="2013-07-02T20:38:00Z">
            <w:rPr>
              <w:rFonts w:ascii="Times New Roman" w:eastAsia="宋体" w:hAnsi="Times New Roman" w:cs="Times New Roman"/>
              <w:color w:val="000000"/>
              <w:kern w:val="24"/>
              <w:sz w:val="28"/>
              <w:szCs w:val="28"/>
            </w:rPr>
          </w:rPrChange>
        </w:rPr>
        <w:t xml:space="preserve">TT </w:t>
      </w:r>
      <w:r w:rsidRPr="00647849">
        <w:rPr>
          <w:rFonts w:ascii="Times New Roman" w:eastAsia="宋体" w:hAnsi="Times New Roman" w:cs="Times New Roman" w:hint="eastAsia"/>
          <w:color w:val="000000"/>
          <w:kern w:val="24"/>
          <w:sz w:val="22"/>
          <w:rPrChange w:id="509" w:author="Tlexander guo" w:date="2013-07-02T20:38:00Z">
            <w:rPr>
              <w:rFonts w:ascii="Times New Roman" w:eastAsia="宋体" w:hAnsi="Times New Roman" w:cs="Times New Roman" w:hint="eastAsia"/>
              <w:color w:val="000000"/>
              <w:kern w:val="24"/>
              <w:sz w:val="28"/>
              <w:szCs w:val="28"/>
            </w:rPr>
          </w:rPrChange>
        </w:rPr>
        <w:t>versus</w:t>
      </w:r>
      <w:r w:rsidRPr="00647849">
        <w:rPr>
          <w:rFonts w:ascii="Times New Roman" w:eastAsia="宋体" w:hAnsi="Times New Roman" w:cs="Times New Roman"/>
          <w:color w:val="000000"/>
          <w:kern w:val="24"/>
          <w:sz w:val="22"/>
          <w:rPrChange w:id="510" w:author="Tlexander guo" w:date="2013-07-02T20:38:00Z">
            <w:rPr>
              <w:rFonts w:ascii="Times New Roman" w:eastAsia="宋体" w:hAnsi="Times New Roman" w:cs="Times New Roman"/>
              <w:color w:val="000000"/>
              <w:kern w:val="24"/>
              <w:sz w:val="28"/>
              <w:szCs w:val="28"/>
            </w:rPr>
          </w:rPrChange>
        </w:rPr>
        <w:t xml:space="preserve"> GT</w:t>
      </w:r>
      <w:del w:id="511" w:author="Tlexander guo" w:date="2013-07-02T20:35:00Z">
        <w:r w:rsidRPr="00647849" w:rsidDel="00F6381E">
          <w:rPr>
            <w:rFonts w:ascii="Times New Roman" w:eastAsia="宋体" w:hAnsi="Times New Roman" w:cs="Times New Roman"/>
            <w:color w:val="000000"/>
            <w:kern w:val="24"/>
            <w:sz w:val="22"/>
            <w:rPrChange w:id="512" w:author="Tlexander guo" w:date="2013-07-02T20:38:00Z">
              <w:rPr>
                <w:rFonts w:ascii="Times New Roman" w:eastAsia="宋体" w:hAnsi="Times New Roman" w:cs="Times New Roman"/>
                <w:color w:val="000000"/>
                <w:kern w:val="24"/>
                <w:sz w:val="28"/>
                <w:szCs w:val="28"/>
              </w:rPr>
            </w:rPrChange>
          </w:rPr>
          <w:delText>)</w:delText>
        </w:r>
      </w:del>
      <w:r w:rsidRPr="00647849">
        <w:rPr>
          <w:rFonts w:ascii="Times New Roman" w:eastAsia="宋体" w:hAnsi="Times New Roman" w:cs="Times New Roman"/>
          <w:color w:val="000000"/>
          <w:kern w:val="24"/>
          <w:sz w:val="22"/>
          <w:rPrChange w:id="513" w:author="Tlexander guo" w:date="2013-07-02T20:38:00Z">
            <w:rPr>
              <w:sz w:val="28"/>
              <w:szCs w:val="28"/>
            </w:rPr>
          </w:rPrChange>
        </w:rPr>
        <w:t xml:space="preserve"> </w:t>
      </w:r>
      <w:r w:rsidRPr="00647849">
        <w:rPr>
          <w:rFonts w:ascii="Times New Roman" w:eastAsia="宋体" w:hAnsi="Times New Roman" w:cs="Times New Roman" w:hint="eastAsia"/>
          <w:color w:val="000000"/>
          <w:kern w:val="24"/>
          <w:sz w:val="22"/>
          <w:rPrChange w:id="514" w:author="Tlexander guo" w:date="2013-07-02T20:38:00Z">
            <w:rPr>
              <w:rFonts w:ascii="Times New Roman" w:eastAsia="宋体" w:hAnsi="Times New Roman" w:cs="Times New Roman" w:hint="eastAsia"/>
              <w:color w:val="000000"/>
              <w:kern w:val="24"/>
              <w:sz w:val="28"/>
              <w:szCs w:val="28"/>
            </w:rPr>
          </w:rPrChange>
        </w:rPr>
        <w:t xml:space="preserve">; (C) </w:t>
      </w:r>
      <w:del w:id="515" w:author="Tlexander guo" w:date="2013-07-02T20:35:00Z">
        <w:r w:rsidRPr="00647849" w:rsidDel="00F6381E">
          <w:rPr>
            <w:rFonts w:ascii="Times New Roman" w:eastAsia="宋体" w:hAnsi="Times New Roman" w:cs="Times New Roman" w:hint="eastAsia"/>
            <w:color w:val="000000"/>
            <w:kern w:val="24"/>
            <w:sz w:val="22"/>
            <w:rPrChange w:id="516" w:author="Tlexander guo" w:date="2013-07-02T20:38:00Z">
              <w:rPr>
                <w:rFonts w:ascii="Times New Roman" w:hAnsi="Times New Roman" w:cs="Times New Roman" w:hint="eastAsia"/>
                <w:color w:val="000000"/>
                <w:kern w:val="24"/>
                <w:sz w:val="28"/>
                <w:szCs w:val="28"/>
              </w:rPr>
            </w:rPrChange>
          </w:rPr>
          <w:delText xml:space="preserve">in </w:delText>
        </w:r>
        <w:r w:rsidRPr="00647849" w:rsidDel="00F6381E">
          <w:rPr>
            <w:rFonts w:ascii="Times New Roman" w:eastAsia="宋体" w:hAnsi="Times New Roman" w:cs="Times New Roman"/>
            <w:color w:val="000000"/>
            <w:kern w:val="24"/>
            <w:sz w:val="22"/>
            <w:rPrChange w:id="517" w:author="Tlexander guo" w:date="2013-07-02T20:38:00Z">
              <w:rPr>
                <w:rFonts w:ascii="Times New Roman" w:eastAsia="宋体" w:hAnsi="Times New Roman" w:cs="Times New Roman"/>
                <w:color w:val="000000"/>
                <w:kern w:val="24"/>
                <w:sz w:val="28"/>
                <w:szCs w:val="28"/>
              </w:rPr>
            </w:rPrChange>
          </w:rPr>
          <w:delText>codominant</w:delText>
        </w:r>
        <w:r w:rsidRPr="00647849" w:rsidDel="00F6381E">
          <w:rPr>
            <w:rFonts w:ascii="Times New Roman" w:eastAsia="宋体" w:hAnsi="Times New Roman" w:cs="Times New Roman" w:hint="eastAsia"/>
            <w:color w:val="000000"/>
            <w:kern w:val="24"/>
            <w:sz w:val="22"/>
            <w:rPrChange w:id="518" w:author="Tlexander guo" w:date="2013-07-02T20:38:00Z">
              <w:rPr>
                <w:rFonts w:ascii="Times New Roman" w:hAnsi="Times New Roman" w:cs="Times New Roman" w:hint="eastAsia"/>
                <w:color w:val="000000"/>
                <w:kern w:val="24"/>
                <w:sz w:val="28"/>
                <w:szCs w:val="28"/>
              </w:rPr>
            </w:rPrChange>
          </w:rPr>
          <w:delText xml:space="preserve"> model (</w:delText>
        </w:r>
      </w:del>
      <w:r w:rsidRPr="00647849">
        <w:rPr>
          <w:rFonts w:ascii="Times New Roman" w:eastAsia="宋体" w:hAnsi="Times New Roman" w:cs="Times New Roman" w:hint="eastAsia"/>
          <w:color w:val="000000"/>
          <w:kern w:val="24"/>
          <w:sz w:val="22"/>
          <w:rPrChange w:id="519" w:author="Tlexander guo" w:date="2013-07-02T20:38:00Z">
            <w:rPr>
              <w:rFonts w:ascii="Times New Roman" w:hAnsi="Times New Roman" w:cs="Times New Roman" w:hint="eastAsia"/>
              <w:color w:val="000000"/>
              <w:kern w:val="24"/>
              <w:sz w:val="28"/>
              <w:szCs w:val="28"/>
            </w:rPr>
          </w:rPrChange>
        </w:rPr>
        <w:t>G</w:t>
      </w:r>
      <w:r w:rsidRPr="00647849">
        <w:rPr>
          <w:rFonts w:ascii="Times New Roman" w:eastAsia="宋体" w:hAnsi="Times New Roman" w:cs="Times New Roman"/>
          <w:color w:val="000000"/>
          <w:kern w:val="24"/>
          <w:sz w:val="22"/>
          <w:rPrChange w:id="520" w:author="Tlexander guo" w:date="2013-07-02T20:38:00Z">
            <w:rPr>
              <w:rFonts w:ascii="Times New Roman" w:hAnsi="Times New Roman" w:cs="Times New Roman"/>
              <w:color w:val="000000"/>
              <w:kern w:val="24"/>
              <w:sz w:val="28"/>
              <w:szCs w:val="28"/>
            </w:rPr>
          </w:rPrChange>
        </w:rPr>
        <w:t xml:space="preserve">T </w:t>
      </w:r>
      <w:r w:rsidRPr="00647849">
        <w:rPr>
          <w:rFonts w:ascii="Times New Roman" w:eastAsia="宋体" w:hAnsi="Times New Roman" w:cs="Times New Roman" w:hint="eastAsia"/>
          <w:color w:val="000000"/>
          <w:kern w:val="24"/>
          <w:sz w:val="22"/>
          <w:rPrChange w:id="521" w:author="Tlexander guo" w:date="2013-07-02T20:38:00Z">
            <w:rPr>
              <w:rFonts w:ascii="Times New Roman" w:hAnsi="Times New Roman" w:cs="Times New Roman" w:hint="eastAsia"/>
              <w:color w:val="000000"/>
              <w:kern w:val="24"/>
              <w:sz w:val="28"/>
              <w:szCs w:val="28"/>
            </w:rPr>
          </w:rPrChange>
        </w:rPr>
        <w:t>versus</w:t>
      </w:r>
      <w:r w:rsidRPr="00647849">
        <w:rPr>
          <w:rFonts w:ascii="Times New Roman" w:eastAsia="宋体" w:hAnsi="Times New Roman" w:cs="Times New Roman"/>
          <w:color w:val="000000"/>
          <w:kern w:val="24"/>
          <w:sz w:val="22"/>
          <w:rPrChange w:id="522" w:author="Tlexander guo" w:date="2013-07-02T20:38:00Z">
            <w:rPr>
              <w:rFonts w:ascii="Times New Roman" w:hAnsi="Times New Roman" w:cs="Times New Roman"/>
              <w:color w:val="000000"/>
              <w:kern w:val="24"/>
              <w:sz w:val="28"/>
              <w:szCs w:val="28"/>
            </w:rPr>
          </w:rPrChange>
        </w:rPr>
        <w:t xml:space="preserve"> GG</w:t>
      </w:r>
      <w:del w:id="523" w:author="Tlexander guo" w:date="2013-07-02T20:35:00Z">
        <w:r w:rsidRPr="00647849" w:rsidDel="00F6381E">
          <w:rPr>
            <w:rFonts w:ascii="Times New Roman" w:eastAsia="宋体" w:hAnsi="Times New Roman" w:cs="Times New Roman" w:hint="eastAsia"/>
            <w:color w:val="000000"/>
            <w:kern w:val="24"/>
            <w:sz w:val="22"/>
            <w:rPrChange w:id="524" w:author="Tlexander guo" w:date="2013-07-02T20:38:00Z">
              <w:rPr>
                <w:rFonts w:ascii="Times New Roman" w:hAnsi="Times New Roman" w:cs="Times New Roman" w:hint="eastAsia"/>
                <w:color w:val="000000"/>
                <w:kern w:val="24"/>
                <w:sz w:val="28"/>
                <w:szCs w:val="28"/>
              </w:rPr>
            </w:rPrChange>
          </w:rPr>
          <w:delText>)</w:delText>
        </w:r>
      </w:del>
      <w:r w:rsidR="00EC1622" w:rsidRPr="00647849">
        <w:rPr>
          <w:rFonts w:ascii="Times New Roman" w:eastAsia="宋体" w:hAnsi="Times New Roman" w:cs="Times New Roman" w:hint="eastAsia"/>
          <w:color w:val="000000"/>
          <w:kern w:val="24"/>
          <w:sz w:val="22"/>
          <w:rPrChange w:id="525" w:author="Tlexander guo" w:date="2013-07-02T20:38:00Z">
            <w:rPr>
              <w:rFonts w:ascii="Times New Roman" w:hAnsi="Times New Roman" w:cs="Times New Roman" w:hint="eastAsia"/>
              <w:color w:val="000000"/>
              <w:kern w:val="24"/>
              <w:sz w:val="28"/>
              <w:szCs w:val="28"/>
            </w:rPr>
          </w:rPrChange>
        </w:rPr>
        <w:t>.</w:t>
      </w:r>
    </w:p>
    <w:p w:rsidR="00BA31FC" w:rsidRPr="00647849" w:rsidRDefault="00BA31FC" w:rsidP="00647849">
      <w:pPr>
        <w:widowControl/>
        <w:textAlignment w:val="baseline"/>
        <w:rPr>
          <w:rFonts w:ascii="Times New Roman" w:eastAsia="宋体" w:hAnsi="Times New Roman" w:cs="Times New Roman"/>
          <w:color w:val="000000"/>
          <w:kern w:val="24"/>
          <w:sz w:val="22"/>
          <w:rPrChange w:id="526" w:author="Tlexander guo" w:date="2013-07-02T20:38:00Z">
            <w:rPr>
              <w:rFonts w:ascii="Times New Roman" w:eastAsia="宋体" w:hAnsi="Times New Roman" w:cs="Times New Roman"/>
              <w:kern w:val="0"/>
              <w:sz w:val="28"/>
              <w:szCs w:val="28"/>
            </w:rPr>
          </w:rPrChange>
        </w:rPr>
        <w:pPrChange w:id="527" w:author="Tlexander guo" w:date="2013-07-02T20:38:00Z">
          <w:pPr>
            <w:widowControl/>
            <w:textAlignment w:val="baseline"/>
          </w:pPr>
        </w:pPrChange>
      </w:pPr>
      <w:r w:rsidRPr="00647849">
        <w:rPr>
          <w:rFonts w:ascii="Times New Roman" w:eastAsia="宋体" w:hAnsi="Times New Roman" w:cs="Times New Roman"/>
          <w:color w:val="000000"/>
          <w:kern w:val="24"/>
          <w:sz w:val="22"/>
          <w:rPrChange w:id="528" w:author="Tlexander guo" w:date="2013-07-02T20:38:00Z">
            <w:rPr>
              <w:rFonts w:ascii="Times New Roman" w:eastAsia="宋体" w:hAnsi="Times New Roman" w:cs="Times New Roman"/>
              <w:kern w:val="0"/>
              <w:sz w:val="28"/>
              <w:szCs w:val="28"/>
            </w:rPr>
          </w:rPrChange>
        </w:rPr>
        <w:t>*</w:t>
      </w:r>
      <w:r w:rsidRPr="00647849">
        <w:rPr>
          <w:rFonts w:ascii="Times New Roman" w:eastAsia="宋体" w:hAnsi="Times New Roman" w:cs="Times New Roman" w:hint="eastAsia"/>
          <w:color w:val="000000"/>
          <w:kern w:val="24"/>
          <w:sz w:val="22"/>
          <w:rPrChange w:id="529" w:author="Tlexander guo" w:date="2013-07-02T20:38:00Z">
            <w:rPr>
              <w:rFonts w:ascii="Times New Roman" w:eastAsia="宋体" w:hAnsi="Times New Roman" w:cs="Times New Roman" w:hint="eastAsia"/>
              <w:kern w:val="0"/>
              <w:sz w:val="28"/>
              <w:szCs w:val="28"/>
            </w:rPr>
          </w:rPrChange>
        </w:rPr>
        <w:t xml:space="preserve">means </w:t>
      </w:r>
      <w:r w:rsidRPr="00647849">
        <w:rPr>
          <w:rFonts w:ascii="Times New Roman" w:eastAsia="宋体" w:hAnsi="Times New Roman" w:cs="Times New Roman"/>
          <w:color w:val="000000"/>
          <w:kern w:val="24"/>
          <w:sz w:val="22"/>
          <w:rPrChange w:id="530" w:author="Tlexander guo" w:date="2013-07-02T20:38:00Z">
            <w:rPr>
              <w:rFonts w:ascii="Times New Roman" w:eastAsia="宋体" w:hAnsi="Times New Roman" w:cs="Times New Roman"/>
              <w:kern w:val="0"/>
              <w:sz w:val="28"/>
              <w:szCs w:val="28"/>
            </w:rPr>
          </w:rPrChange>
        </w:rPr>
        <w:t xml:space="preserve">the </w:t>
      </w:r>
      <w:r w:rsidRPr="00647849">
        <w:rPr>
          <w:rFonts w:ascii="Times New Roman" w:eastAsia="宋体" w:hAnsi="Times New Roman" w:cs="Times New Roman" w:hint="eastAsia"/>
          <w:color w:val="000000"/>
          <w:kern w:val="24"/>
          <w:sz w:val="22"/>
          <w:rPrChange w:id="531" w:author="Tlexander guo" w:date="2013-07-02T20:38:00Z">
            <w:rPr>
              <w:rFonts w:ascii="Times New Roman" w:eastAsia="宋体" w:hAnsi="Times New Roman" w:cs="Times New Roman" w:hint="eastAsia"/>
              <w:kern w:val="0"/>
              <w:sz w:val="28"/>
              <w:szCs w:val="28"/>
            </w:rPr>
          </w:rPrChange>
        </w:rPr>
        <w:t xml:space="preserve">study of Guan is </w:t>
      </w:r>
      <w:r w:rsidRPr="00647849">
        <w:rPr>
          <w:rFonts w:ascii="Times New Roman" w:eastAsia="宋体" w:hAnsi="Times New Roman" w:cs="Times New Roman"/>
          <w:color w:val="000000"/>
          <w:kern w:val="24"/>
          <w:sz w:val="22"/>
          <w:rPrChange w:id="532" w:author="Tlexander guo" w:date="2013-07-02T20:38:00Z">
            <w:rPr>
              <w:rFonts w:ascii="Times New Roman" w:eastAsia="宋体" w:hAnsi="Times New Roman" w:cs="Times New Roman"/>
              <w:kern w:val="0"/>
              <w:sz w:val="28"/>
              <w:szCs w:val="28"/>
            </w:rPr>
          </w:rPrChange>
        </w:rPr>
        <w:t>unp</w:t>
      </w:r>
      <w:r w:rsidRPr="00647849">
        <w:rPr>
          <w:rFonts w:ascii="Times New Roman" w:eastAsia="宋体" w:hAnsi="Times New Roman" w:cs="Times New Roman" w:hint="eastAsia"/>
          <w:color w:val="000000"/>
          <w:kern w:val="24"/>
          <w:sz w:val="22"/>
          <w:rPrChange w:id="533" w:author="Tlexander guo" w:date="2013-07-02T20:38:00Z">
            <w:rPr>
              <w:rFonts w:ascii="Times New Roman" w:eastAsia="宋体" w:hAnsi="Times New Roman" w:cs="Times New Roman" w:hint="eastAsia"/>
              <w:kern w:val="0"/>
              <w:sz w:val="28"/>
              <w:szCs w:val="28"/>
            </w:rPr>
          </w:rPrChange>
        </w:rPr>
        <w:t>ub</w:t>
      </w:r>
      <w:r w:rsidRPr="00647849">
        <w:rPr>
          <w:rFonts w:ascii="Times New Roman" w:eastAsia="宋体" w:hAnsi="Times New Roman" w:cs="Times New Roman"/>
          <w:color w:val="000000"/>
          <w:kern w:val="24"/>
          <w:sz w:val="22"/>
          <w:rPrChange w:id="534" w:author="Tlexander guo" w:date="2013-07-02T20:38:00Z">
            <w:rPr>
              <w:rFonts w:ascii="Times New Roman" w:eastAsia="宋体" w:hAnsi="Times New Roman" w:cs="Times New Roman"/>
              <w:kern w:val="0"/>
              <w:sz w:val="28"/>
              <w:szCs w:val="28"/>
            </w:rPr>
          </w:rPrChange>
        </w:rPr>
        <w:t>lished</w:t>
      </w:r>
      <w:r w:rsidRPr="00647849">
        <w:rPr>
          <w:rFonts w:ascii="Times New Roman" w:eastAsia="宋体" w:hAnsi="Times New Roman" w:cs="Times New Roman" w:hint="eastAsia"/>
          <w:color w:val="000000"/>
          <w:kern w:val="24"/>
          <w:sz w:val="22"/>
          <w:rPrChange w:id="535" w:author="Tlexander guo" w:date="2013-07-02T20:38:00Z">
            <w:rPr>
              <w:rFonts w:ascii="Times New Roman" w:eastAsia="宋体" w:hAnsi="Times New Roman" w:cs="Times New Roman" w:hint="eastAsia"/>
              <w:kern w:val="0"/>
              <w:sz w:val="28"/>
              <w:szCs w:val="28"/>
            </w:rPr>
          </w:rPrChange>
        </w:rPr>
        <w:t>.</w:t>
      </w:r>
    </w:p>
    <w:p w:rsidR="00BE1898" w:rsidRPr="00BA31FC" w:rsidRDefault="00BE1898" w:rsidP="00851E23">
      <w:pPr>
        <w:widowControl/>
        <w:jc w:val="left"/>
        <w:rPr>
          <w:sz w:val="40"/>
          <w:szCs w:val="40"/>
        </w:rPr>
      </w:pPr>
    </w:p>
    <w:p w:rsidR="003612CA" w:rsidRDefault="003612CA">
      <w:pPr>
        <w:widowControl/>
        <w:jc w:val="left"/>
        <w:rPr>
          <w:rFonts w:ascii="Times New Roman" w:eastAsia="宋体" w:hAnsi="Times New Roman" w:cs="Times New Roman"/>
          <w:b/>
          <w:bCs/>
          <w:noProof/>
          <w:color w:val="000000"/>
          <w:kern w:val="24"/>
          <w:sz w:val="36"/>
          <w:szCs w:val="36"/>
        </w:rPr>
      </w:pPr>
      <w:r>
        <w:rPr>
          <w:rFonts w:ascii="Times New Roman" w:eastAsia="宋体" w:hAnsi="Times New Roman" w:cs="Times New Roman"/>
          <w:b/>
          <w:bCs/>
          <w:noProof/>
          <w:color w:val="000000"/>
          <w:kern w:val="24"/>
          <w:sz w:val="36"/>
          <w:szCs w:val="36"/>
        </w:rPr>
        <w:br w:type="page"/>
      </w:r>
      <w:bookmarkStart w:id="536" w:name="_GoBack"/>
      <w:bookmarkEnd w:id="536"/>
    </w:p>
    <w:p w:rsidR="004F4147" w:rsidRDefault="003612CA" w:rsidP="00A34994">
      <w:pPr>
        <w:widowControl/>
        <w:textAlignment w:val="baseline"/>
        <w:rPr>
          <w:rFonts w:ascii="Times New Roman" w:eastAsia="宋体" w:hAnsi="Times New Roman" w:cs="Times New Roman"/>
          <w:b/>
          <w:bCs/>
          <w:color w:val="000000"/>
          <w:kern w:val="24"/>
          <w:sz w:val="36"/>
          <w:szCs w:val="36"/>
        </w:rPr>
      </w:pPr>
      <w:r>
        <w:rPr>
          <w:rFonts w:ascii="Times New Roman" w:eastAsia="宋体" w:hAnsi="Times New Roman" w:cs="Times New Roman"/>
          <w:b/>
          <w:bCs/>
          <w:noProof/>
          <w:color w:val="000000"/>
          <w:kern w:val="24"/>
          <w:sz w:val="36"/>
          <w:szCs w:val="36"/>
        </w:rPr>
        <w:drawing>
          <wp:inline distT="0" distB="0" distL="0" distR="0">
            <wp:extent cx="5278120" cy="4028440"/>
            <wp:effectExtent l="19050" t="0" r="0" b="0"/>
            <wp:docPr id="12" name="图片 11" descr="性别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性别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2CA" w:rsidRDefault="003612CA" w:rsidP="00A34994">
      <w:pPr>
        <w:widowControl/>
        <w:textAlignment w:val="baseline"/>
        <w:rPr>
          <w:rFonts w:ascii="Times New Roman" w:eastAsia="宋体" w:hAnsi="Times New Roman" w:cs="Times New Roman"/>
          <w:b/>
          <w:bCs/>
          <w:color w:val="000000"/>
          <w:kern w:val="24"/>
          <w:sz w:val="36"/>
          <w:szCs w:val="36"/>
        </w:rPr>
      </w:pPr>
      <w:r>
        <w:rPr>
          <w:rFonts w:ascii="Times New Roman" w:eastAsia="宋体" w:hAnsi="Times New Roman" w:cs="Times New Roman"/>
          <w:b/>
          <w:bCs/>
          <w:noProof/>
          <w:color w:val="000000"/>
          <w:kern w:val="24"/>
          <w:sz w:val="36"/>
          <w:szCs w:val="36"/>
        </w:rPr>
        <w:drawing>
          <wp:inline distT="0" distB="0" distL="0" distR="0">
            <wp:extent cx="5278120" cy="4010660"/>
            <wp:effectExtent l="19050" t="0" r="0" b="0"/>
            <wp:docPr id="13" name="图片 12" descr="性别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性别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2CA" w:rsidRDefault="003612CA" w:rsidP="00A34994">
      <w:pPr>
        <w:widowControl/>
        <w:textAlignment w:val="baseline"/>
        <w:rPr>
          <w:rFonts w:ascii="Times New Roman" w:eastAsia="宋体" w:hAnsi="Times New Roman" w:cs="Times New Roman"/>
          <w:b/>
          <w:bCs/>
          <w:color w:val="000000"/>
          <w:kern w:val="24"/>
          <w:sz w:val="36"/>
          <w:szCs w:val="36"/>
        </w:rPr>
      </w:pPr>
      <w:r>
        <w:rPr>
          <w:rFonts w:ascii="Times New Roman" w:eastAsia="宋体" w:hAnsi="Times New Roman" w:cs="Times New Roman"/>
          <w:b/>
          <w:bCs/>
          <w:noProof/>
          <w:color w:val="000000"/>
          <w:kern w:val="24"/>
          <w:sz w:val="36"/>
          <w:szCs w:val="36"/>
        </w:rPr>
        <w:drawing>
          <wp:inline distT="0" distB="0" distL="0" distR="0">
            <wp:extent cx="5278120" cy="4070350"/>
            <wp:effectExtent l="19050" t="0" r="0" b="0"/>
            <wp:docPr id="14" name="图片 13" descr="性别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性别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46" w:rsidRPr="000F5FAF" w:rsidRDefault="00A34994" w:rsidP="000F5FAF">
      <w:pPr>
        <w:widowControl/>
        <w:textAlignment w:val="baseline"/>
        <w:rPr>
          <w:rFonts w:ascii="Times New Roman" w:eastAsia="宋体" w:hAnsi="Times New Roman" w:cs="Times New Roman"/>
          <w:color w:val="000000"/>
          <w:kern w:val="24"/>
          <w:sz w:val="22"/>
          <w:rPrChange w:id="537" w:author="Tlexander guo" w:date="2013-07-02T20:37:00Z">
            <w:rPr>
              <w:rFonts w:ascii="Times New Roman" w:eastAsia="宋体" w:hAnsi="Times New Roman" w:cs="Times New Roman"/>
              <w:color w:val="000000"/>
              <w:kern w:val="24"/>
              <w:sz w:val="36"/>
              <w:szCs w:val="36"/>
            </w:rPr>
          </w:rPrChange>
        </w:rPr>
        <w:pPrChange w:id="538" w:author="Tlexander guo" w:date="2013-07-02T20:37:00Z">
          <w:pPr>
            <w:widowControl/>
            <w:textAlignment w:val="baseline"/>
          </w:pPr>
        </w:pPrChange>
      </w:pPr>
      <w:r w:rsidRPr="000F5FAF">
        <w:rPr>
          <w:rFonts w:ascii="Times New Roman" w:eastAsia="宋体" w:hAnsi="Times New Roman" w:cs="Times New Roman"/>
          <w:color w:val="000000"/>
          <w:kern w:val="24"/>
          <w:sz w:val="22"/>
          <w:rPrChange w:id="539" w:author="Tlexander guo" w:date="2013-07-02T20:37:00Z">
            <w:rPr>
              <w:rFonts w:ascii="Times New Roman" w:eastAsia="宋体" w:hAnsi="Times New Roman" w:cs="Times New Roman"/>
              <w:b/>
              <w:bCs/>
              <w:color w:val="000000"/>
              <w:kern w:val="24"/>
              <w:sz w:val="36"/>
              <w:szCs w:val="36"/>
            </w:rPr>
          </w:rPrChange>
        </w:rPr>
        <w:t xml:space="preserve">Figure </w:t>
      </w:r>
      <w:r w:rsidR="008E2EF7" w:rsidRPr="000F5FAF">
        <w:rPr>
          <w:rFonts w:ascii="Times New Roman" w:eastAsia="宋体" w:hAnsi="Times New Roman" w:cs="Times New Roman" w:hint="eastAsia"/>
          <w:color w:val="000000"/>
          <w:kern w:val="24"/>
          <w:sz w:val="22"/>
          <w:rPrChange w:id="540" w:author="Tlexander guo" w:date="2013-07-02T20:37:00Z">
            <w:rPr>
              <w:rFonts w:ascii="Times New Roman" w:eastAsia="宋体" w:hAnsi="Times New Roman" w:cs="Times New Roman" w:hint="eastAsia"/>
              <w:b/>
              <w:bCs/>
              <w:color w:val="000000"/>
              <w:kern w:val="24"/>
              <w:sz w:val="36"/>
              <w:szCs w:val="36"/>
            </w:rPr>
          </w:rPrChange>
        </w:rPr>
        <w:t>5</w:t>
      </w:r>
      <w:r w:rsidRPr="000F5FAF">
        <w:rPr>
          <w:rFonts w:ascii="Times New Roman" w:eastAsia="宋体" w:hAnsi="Times New Roman" w:cs="Times New Roman"/>
          <w:color w:val="000000"/>
          <w:kern w:val="24"/>
          <w:sz w:val="22"/>
          <w:rPrChange w:id="541" w:author="Tlexander guo" w:date="2013-07-02T20:37:00Z">
            <w:rPr>
              <w:rFonts w:ascii="Times New Roman" w:eastAsia="宋体" w:hAnsi="Times New Roman" w:cs="Times New Roman"/>
              <w:color w:val="000000"/>
              <w:kern w:val="24"/>
              <w:sz w:val="36"/>
              <w:szCs w:val="36"/>
            </w:rPr>
          </w:rPrChange>
        </w:rPr>
        <w:t xml:space="preserve">. Forest plots for rs2231142 with gout in codominant model in different gender. </w:t>
      </w:r>
    </w:p>
    <w:p w:rsidR="00B42DD9" w:rsidRPr="000F5FAF" w:rsidDel="00581969" w:rsidRDefault="00576A4A" w:rsidP="000F5FAF">
      <w:pPr>
        <w:widowControl/>
        <w:textAlignment w:val="baseline"/>
        <w:rPr>
          <w:del w:id="542" w:author="Tlexander guo" w:date="2013-07-02T20:36:00Z"/>
          <w:rFonts w:ascii="Times New Roman" w:eastAsia="宋体" w:hAnsi="Times New Roman" w:cs="Times New Roman"/>
          <w:color w:val="000000"/>
          <w:kern w:val="24"/>
          <w:sz w:val="22"/>
          <w:rPrChange w:id="543" w:author="Tlexander guo" w:date="2013-07-02T20:37:00Z">
            <w:rPr>
              <w:del w:id="544" w:author="Tlexander guo" w:date="2013-07-02T20:36:00Z"/>
              <w:rFonts w:ascii="Times New Roman" w:hAnsi="Times New Roman" w:cs="Times New Roman"/>
              <w:color w:val="000000"/>
              <w:kern w:val="24"/>
              <w:sz w:val="36"/>
              <w:szCs w:val="36"/>
            </w:rPr>
          </w:rPrChange>
        </w:rPr>
        <w:pPrChange w:id="545" w:author="Tlexander guo" w:date="2013-07-02T20:37:00Z">
          <w:pPr>
            <w:widowControl/>
            <w:jc w:val="left"/>
          </w:pPr>
        </w:pPrChange>
      </w:pPr>
      <w:r w:rsidRPr="000F5FAF">
        <w:rPr>
          <w:rFonts w:ascii="Times New Roman" w:eastAsia="宋体" w:hAnsi="Times New Roman" w:cs="Times New Roman"/>
          <w:color w:val="000000"/>
          <w:kern w:val="24"/>
          <w:sz w:val="22"/>
          <w:rPrChange w:id="546" w:author="Tlexander guo" w:date="2013-07-02T20:37:00Z">
            <w:rPr>
              <w:rFonts w:ascii="Times New Roman" w:eastAsia="+mn-ea" w:hAnsi="Times New Roman" w:cs="Times New Roman"/>
              <w:color w:val="000000"/>
              <w:kern w:val="24"/>
              <w:sz w:val="28"/>
              <w:szCs w:val="28"/>
            </w:rPr>
          </w:rPrChange>
        </w:rPr>
        <w:t>(A)</w:t>
      </w:r>
      <w:ins w:id="547" w:author="Tlexander guo" w:date="2013-07-02T20:36:00Z">
        <w:r w:rsidR="005C63B8" w:rsidRPr="000F5FAF" w:rsidDel="005C63B8">
          <w:rPr>
            <w:rFonts w:ascii="Times New Roman" w:eastAsia="宋体" w:hAnsi="Times New Roman" w:cs="Times New Roman" w:hint="eastAsia"/>
            <w:color w:val="000000"/>
            <w:kern w:val="24"/>
            <w:sz w:val="22"/>
            <w:rPrChange w:id="548" w:author="Tlexander guo" w:date="2013-07-02T20:37:00Z">
              <w:rPr>
                <w:rFonts w:ascii="Times New Roman" w:eastAsia="宋体" w:hAnsi="Times New Roman" w:cs="Times New Roman" w:hint="eastAsia"/>
                <w:color w:val="000000"/>
                <w:kern w:val="24"/>
                <w:sz w:val="28"/>
                <w:szCs w:val="28"/>
              </w:rPr>
            </w:rPrChange>
          </w:rPr>
          <w:t xml:space="preserve"> </w:t>
        </w:r>
      </w:ins>
      <w:del w:id="549" w:author="Tlexander guo" w:date="2013-07-02T20:36:00Z">
        <w:r w:rsidRPr="000F5FAF" w:rsidDel="005C63B8">
          <w:rPr>
            <w:rFonts w:ascii="Times New Roman" w:eastAsia="宋体" w:hAnsi="Times New Roman" w:cs="Times New Roman" w:hint="eastAsia"/>
            <w:color w:val="000000"/>
            <w:kern w:val="24"/>
            <w:sz w:val="22"/>
            <w:rPrChange w:id="550" w:author="Tlexander guo" w:date="2013-07-02T20:37:00Z">
              <w:rPr>
                <w:rFonts w:ascii="Times New Roman" w:hAnsi="Times New Roman" w:cs="Times New Roman" w:hint="eastAsia"/>
                <w:color w:val="000000"/>
                <w:kern w:val="24"/>
                <w:sz w:val="28"/>
                <w:szCs w:val="28"/>
              </w:rPr>
            </w:rPrChange>
          </w:rPr>
          <w:delText xml:space="preserve"> </w:delText>
        </w:r>
        <w:r w:rsidRPr="000F5FAF" w:rsidDel="005C63B8">
          <w:rPr>
            <w:rFonts w:ascii="Times New Roman" w:eastAsia="宋体" w:hAnsi="Times New Roman" w:cs="Times New Roman"/>
            <w:color w:val="000000"/>
            <w:kern w:val="24"/>
            <w:sz w:val="22"/>
            <w:rPrChange w:id="551" w:author="Tlexander guo" w:date="2013-07-02T20:37:00Z">
              <w:rPr>
                <w:rFonts w:ascii="Times New Roman" w:eastAsia="宋体" w:hAnsi="Times New Roman" w:cs="Times New Roman"/>
                <w:color w:val="000000"/>
                <w:kern w:val="24"/>
                <w:sz w:val="28"/>
                <w:szCs w:val="28"/>
              </w:rPr>
            </w:rPrChange>
          </w:rPr>
          <w:delText>in codominant model</w:delText>
        </w:r>
        <w:r w:rsidRPr="000F5FAF" w:rsidDel="005C63B8">
          <w:rPr>
            <w:rFonts w:ascii="Times New Roman" w:eastAsia="宋体" w:hAnsi="Times New Roman" w:cs="Times New Roman" w:hint="eastAsia"/>
            <w:color w:val="000000"/>
            <w:kern w:val="24"/>
            <w:sz w:val="22"/>
            <w:rPrChange w:id="552" w:author="Tlexander guo" w:date="2013-07-02T20:37:00Z">
              <w:rPr>
                <w:rFonts w:ascii="Times New Roman" w:eastAsia="宋体" w:hAnsi="Times New Roman" w:cs="Times New Roman" w:hint="eastAsia"/>
                <w:color w:val="000000"/>
                <w:kern w:val="24"/>
                <w:sz w:val="28"/>
                <w:szCs w:val="28"/>
              </w:rPr>
            </w:rPrChange>
          </w:rPr>
          <w:delText xml:space="preserve"> </w:delText>
        </w:r>
        <w:r w:rsidRPr="000F5FAF" w:rsidDel="005C63B8">
          <w:rPr>
            <w:rFonts w:ascii="Times New Roman" w:eastAsia="宋体" w:hAnsi="Times New Roman" w:cs="Times New Roman"/>
            <w:color w:val="000000"/>
            <w:kern w:val="24"/>
            <w:sz w:val="22"/>
            <w:rPrChange w:id="553" w:author="Tlexander guo" w:date="2013-07-02T20:37:00Z">
              <w:rPr>
                <w:rFonts w:ascii="Times New Roman" w:eastAsia="宋体" w:hAnsi="Times New Roman" w:cs="Times New Roman"/>
                <w:color w:val="000000"/>
                <w:kern w:val="24"/>
                <w:sz w:val="28"/>
                <w:szCs w:val="28"/>
              </w:rPr>
            </w:rPrChange>
          </w:rPr>
          <w:delText>(</w:delText>
        </w:r>
      </w:del>
      <w:r w:rsidRPr="000F5FAF">
        <w:rPr>
          <w:rFonts w:ascii="Times New Roman" w:eastAsia="宋体" w:hAnsi="Times New Roman" w:cs="Times New Roman"/>
          <w:color w:val="000000"/>
          <w:kern w:val="24"/>
          <w:sz w:val="22"/>
          <w:rPrChange w:id="554" w:author="Tlexander guo" w:date="2013-07-02T20:37:00Z">
            <w:rPr>
              <w:rFonts w:ascii="Times New Roman" w:eastAsia="宋体" w:hAnsi="Times New Roman" w:cs="Times New Roman"/>
              <w:color w:val="000000"/>
              <w:kern w:val="24"/>
              <w:sz w:val="28"/>
              <w:szCs w:val="28"/>
            </w:rPr>
          </w:rPrChange>
        </w:rPr>
        <w:t xml:space="preserve">TT </w:t>
      </w:r>
      <w:r w:rsidRPr="000F5FAF">
        <w:rPr>
          <w:rFonts w:ascii="Times New Roman" w:eastAsia="宋体" w:hAnsi="Times New Roman" w:cs="Times New Roman" w:hint="eastAsia"/>
          <w:color w:val="000000"/>
          <w:kern w:val="24"/>
          <w:sz w:val="22"/>
          <w:rPrChange w:id="555" w:author="Tlexander guo" w:date="2013-07-02T20:37:00Z">
            <w:rPr>
              <w:rFonts w:ascii="Times New Roman" w:eastAsia="宋体" w:hAnsi="Times New Roman" w:cs="Times New Roman" w:hint="eastAsia"/>
              <w:color w:val="000000"/>
              <w:kern w:val="24"/>
              <w:sz w:val="28"/>
              <w:szCs w:val="28"/>
            </w:rPr>
          </w:rPrChange>
        </w:rPr>
        <w:t>versus</w:t>
      </w:r>
      <w:r w:rsidRPr="000F5FAF">
        <w:rPr>
          <w:rFonts w:ascii="Times New Roman" w:eastAsia="宋体" w:hAnsi="Times New Roman" w:cs="Times New Roman"/>
          <w:color w:val="000000"/>
          <w:kern w:val="24"/>
          <w:sz w:val="22"/>
          <w:rPrChange w:id="556" w:author="Tlexander guo" w:date="2013-07-02T20:37:00Z">
            <w:rPr>
              <w:rFonts w:ascii="Times New Roman" w:eastAsia="宋体" w:hAnsi="Times New Roman" w:cs="Times New Roman"/>
              <w:color w:val="000000"/>
              <w:kern w:val="24"/>
              <w:sz w:val="28"/>
              <w:szCs w:val="28"/>
            </w:rPr>
          </w:rPrChange>
        </w:rPr>
        <w:t xml:space="preserve"> GG</w:t>
      </w:r>
      <w:del w:id="557" w:author="Tlexander guo" w:date="2013-07-02T20:36:00Z">
        <w:r w:rsidRPr="000F5FAF" w:rsidDel="005C63B8">
          <w:rPr>
            <w:rFonts w:ascii="Times New Roman" w:eastAsia="宋体" w:hAnsi="Times New Roman" w:cs="Times New Roman"/>
            <w:color w:val="000000"/>
            <w:kern w:val="24"/>
            <w:sz w:val="22"/>
            <w:rPrChange w:id="558" w:author="Tlexander guo" w:date="2013-07-02T20:37:00Z">
              <w:rPr>
                <w:rFonts w:ascii="Times New Roman" w:eastAsia="宋体" w:hAnsi="Times New Roman" w:cs="Times New Roman"/>
                <w:color w:val="000000"/>
                <w:kern w:val="24"/>
                <w:sz w:val="28"/>
                <w:szCs w:val="28"/>
              </w:rPr>
            </w:rPrChange>
          </w:rPr>
          <w:delText>)</w:delText>
        </w:r>
      </w:del>
      <w:ins w:id="559" w:author="Tlexander guo" w:date="2013-07-02T20:36:00Z">
        <w:r w:rsidR="005C63B8" w:rsidRPr="000F5FAF">
          <w:rPr>
            <w:rFonts w:ascii="Times New Roman" w:eastAsia="宋体" w:hAnsi="Times New Roman" w:cs="Times New Roman"/>
            <w:color w:val="000000"/>
            <w:kern w:val="24"/>
            <w:sz w:val="22"/>
            <w:rPrChange w:id="560" w:author="Tlexander guo" w:date="2013-07-02T20:37:00Z">
              <w:rPr>
                <w:rFonts w:ascii="Times New Roman" w:eastAsia="宋体" w:hAnsi="Times New Roman" w:cs="Times New Roman"/>
                <w:color w:val="000000"/>
                <w:kern w:val="24"/>
                <w:sz w:val="28"/>
                <w:szCs w:val="28"/>
              </w:rPr>
            </w:rPrChange>
          </w:rPr>
          <w:t>;</w:t>
        </w:r>
      </w:ins>
      <w:r w:rsidRPr="000F5FAF">
        <w:rPr>
          <w:rFonts w:ascii="Times New Roman" w:eastAsia="宋体" w:hAnsi="Times New Roman" w:cs="Times New Roman"/>
          <w:color w:val="000000"/>
          <w:kern w:val="24"/>
          <w:sz w:val="22"/>
          <w:rPrChange w:id="561" w:author="Tlexander guo" w:date="2013-07-02T20:37:00Z">
            <w:rPr>
              <w:rFonts w:ascii="Times New Roman" w:eastAsia="宋体" w:hAnsi="Times New Roman" w:cs="Times New Roman"/>
              <w:color w:val="000000"/>
              <w:kern w:val="24"/>
              <w:sz w:val="28"/>
              <w:szCs w:val="28"/>
            </w:rPr>
          </w:rPrChange>
        </w:rPr>
        <w:t xml:space="preserve"> (B)</w:t>
      </w:r>
      <w:del w:id="562" w:author="Tlexander guo" w:date="2013-07-02T20:36:00Z">
        <w:r w:rsidRPr="000F5FAF" w:rsidDel="005C63B8">
          <w:rPr>
            <w:rFonts w:ascii="Times New Roman" w:eastAsia="宋体" w:hAnsi="Times New Roman" w:cs="Times New Roman" w:hint="eastAsia"/>
            <w:color w:val="000000"/>
            <w:kern w:val="24"/>
            <w:sz w:val="22"/>
            <w:rPrChange w:id="563" w:author="Tlexander guo" w:date="2013-07-02T20:37:00Z">
              <w:rPr>
                <w:rFonts w:ascii="Times New Roman" w:eastAsia="宋体" w:hAnsi="Times New Roman" w:cs="Times New Roman" w:hint="eastAsia"/>
                <w:color w:val="000000"/>
                <w:kern w:val="24"/>
                <w:sz w:val="28"/>
                <w:szCs w:val="28"/>
              </w:rPr>
            </w:rPrChange>
          </w:rPr>
          <w:delText xml:space="preserve"> </w:delText>
        </w:r>
        <w:r w:rsidRPr="000F5FAF" w:rsidDel="005C63B8">
          <w:rPr>
            <w:rFonts w:ascii="Times New Roman" w:eastAsia="宋体" w:hAnsi="Times New Roman" w:cs="Times New Roman"/>
            <w:color w:val="000000"/>
            <w:kern w:val="24"/>
            <w:sz w:val="22"/>
            <w:rPrChange w:id="564" w:author="Tlexander guo" w:date="2013-07-02T20:37:00Z">
              <w:rPr>
                <w:rFonts w:ascii="Times New Roman" w:eastAsia="宋体" w:hAnsi="Times New Roman" w:cs="Times New Roman"/>
                <w:color w:val="000000"/>
                <w:kern w:val="24"/>
                <w:sz w:val="28"/>
                <w:szCs w:val="28"/>
              </w:rPr>
            </w:rPrChange>
          </w:rPr>
          <w:delText>in codominant model</w:delText>
        </w:r>
        <w:r w:rsidRPr="000F5FAF" w:rsidDel="005C63B8">
          <w:rPr>
            <w:rFonts w:ascii="Times New Roman" w:eastAsia="宋体" w:hAnsi="Times New Roman" w:cs="Times New Roman" w:hint="eastAsia"/>
            <w:color w:val="000000"/>
            <w:kern w:val="24"/>
            <w:sz w:val="22"/>
            <w:rPrChange w:id="565" w:author="Tlexander guo" w:date="2013-07-02T20:37:00Z">
              <w:rPr>
                <w:rFonts w:ascii="Times New Roman" w:eastAsia="宋体" w:hAnsi="Times New Roman" w:cs="Times New Roman" w:hint="eastAsia"/>
                <w:color w:val="000000"/>
                <w:kern w:val="24"/>
                <w:sz w:val="28"/>
                <w:szCs w:val="28"/>
              </w:rPr>
            </w:rPrChange>
          </w:rPr>
          <w:delText xml:space="preserve"> </w:delText>
        </w:r>
        <w:r w:rsidRPr="000F5FAF" w:rsidDel="005C63B8">
          <w:rPr>
            <w:rFonts w:ascii="Times New Roman" w:eastAsia="宋体" w:hAnsi="Times New Roman" w:cs="Times New Roman"/>
            <w:color w:val="000000"/>
            <w:kern w:val="24"/>
            <w:sz w:val="22"/>
            <w:rPrChange w:id="566" w:author="Tlexander guo" w:date="2013-07-02T20:37:00Z">
              <w:rPr>
                <w:rFonts w:ascii="Times New Roman" w:eastAsia="宋体" w:hAnsi="Times New Roman" w:cs="Times New Roman"/>
                <w:color w:val="000000"/>
                <w:kern w:val="24"/>
                <w:sz w:val="28"/>
                <w:szCs w:val="28"/>
              </w:rPr>
            </w:rPrChange>
          </w:rPr>
          <w:delText>(</w:delText>
        </w:r>
      </w:del>
      <w:ins w:id="567" w:author="Tlexander guo" w:date="2013-07-02T20:36:00Z">
        <w:r w:rsidR="005C63B8" w:rsidRPr="000F5FAF">
          <w:rPr>
            <w:rFonts w:ascii="Times New Roman" w:eastAsia="宋体" w:hAnsi="Times New Roman" w:cs="Times New Roman"/>
            <w:color w:val="000000"/>
            <w:kern w:val="24"/>
            <w:sz w:val="22"/>
            <w:rPrChange w:id="568" w:author="Tlexander guo" w:date="2013-07-02T20:37:00Z">
              <w:rPr>
                <w:rFonts w:ascii="Times New Roman" w:eastAsia="宋体" w:hAnsi="Times New Roman" w:cs="Times New Roman"/>
                <w:color w:val="000000"/>
                <w:kern w:val="24"/>
                <w:sz w:val="28"/>
                <w:szCs w:val="28"/>
              </w:rPr>
            </w:rPrChange>
          </w:rPr>
          <w:t xml:space="preserve"> </w:t>
        </w:r>
      </w:ins>
      <w:r w:rsidRPr="000F5FAF">
        <w:rPr>
          <w:rFonts w:ascii="Times New Roman" w:eastAsia="宋体" w:hAnsi="Times New Roman" w:cs="Times New Roman"/>
          <w:color w:val="000000"/>
          <w:kern w:val="24"/>
          <w:sz w:val="22"/>
          <w:rPrChange w:id="569" w:author="Tlexander guo" w:date="2013-07-02T20:37:00Z">
            <w:rPr>
              <w:rFonts w:ascii="Times New Roman" w:eastAsia="宋体" w:hAnsi="Times New Roman" w:cs="Times New Roman"/>
              <w:color w:val="000000"/>
              <w:kern w:val="24"/>
              <w:sz w:val="28"/>
              <w:szCs w:val="28"/>
            </w:rPr>
          </w:rPrChange>
        </w:rPr>
        <w:t xml:space="preserve">TT </w:t>
      </w:r>
      <w:r w:rsidRPr="000F5FAF">
        <w:rPr>
          <w:rFonts w:ascii="Times New Roman" w:eastAsia="宋体" w:hAnsi="Times New Roman" w:cs="Times New Roman" w:hint="eastAsia"/>
          <w:color w:val="000000"/>
          <w:kern w:val="24"/>
          <w:sz w:val="22"/>
          <w:rPrChange w:id="570" w:author="Tlexander guo" w:date="2013-07-02T20:37:00Z">
            <w:rPr>
              <w:rFonts w:ascii="Times New Roman" w:eastAsia="宋体" w:hAnsi="Times New Roman" w:cs="Times New Roman" w:hint="eastAsia"/>
              <w:color w:val="000000"/>
              <w:kern w:val="24"/>
              <w:sz w:val="28"/>
              <w:szCs w:val="28"/>
            </w:rPr>
          </w:rPrChange>
        </w:rPr>
        <w:t>versus</w:t>
      </w:r>
      <w:r w:rsidRPr="000F5FAF">
        <w:rPr>
          <w:rFonts w:ascii="Times New Roman" w:eastAsia="宋体" w:hAnsi="Times New Roman" w:cs="Times New Roman"/>
          <w:color w:val="000000"/>
          <w:kern w:val="24"/>
          <w:sz w:val="22"/>
          <w:rPrChange w:id="571" w:author="Tlexander guo" w:date="2013-07-02T20:37:00Z">
            <w:rPr>
              <w:rFonts w:ascii="Times New Roman" w:eastAsia="宋体" w:hAnsi="Times New Roman" w:cs="Times New Roman"/>
              <w:color w:val="000000"/>
              <w:kern w:val="24"/>
              <w:sz w:val="28"/>
              <w:szCs w:val="28"/>
            </w:rPr>
          </w:rPrChange>
        </w:rPr>
        <w:t xml:space="preserve"> GT</w:t>
      </w:r>
      <w:del w:id="572" w:author="Tlexander guo" w:date="2013-07-02T20:36:00Z">
        <w:r w:rsidRPr="000F5FAF" w:rsidDel="005C63B8">
          <w:rPr>
            <w:rFonts w:ascii="Times New Roman" w:eastAsia="宋体" w:hAnsi="Times New Roman" w:cs="Times New Roman"/>
            <w:color w:val="000000"/>
            <w:kern w:val="24"/>
            <w:sz w:val="22"/>
            <w:rPrChange w:id="573" w:author="Tlexander guo" w:date="2013-07-02T20:37:00Z">
              <w:rPr>
                <w:rFonts w:ascii="Times New Roman" w:eastAsia="宋体" w:hAnsi="Times New Roman" w:cs="Times New Roman"/>
                <w:color w:val="000000"/>
                <w:kern w:val="24"/>
                <w:sz w:val="28"/>
                <w:szCs w:val="28"/>
              </w:rPr>
            </w:rPrChange>
          </w:rPr>
          <w:delText>)</w:delText>
        </w:r>
      </w:del>
      <w:r w:rsidRPr="000F5FAF">
        <w:rPr>
          <w:rFonts w:ascii="Times New Roman" w:eastAsia="宋体" w:hAnsi="Times New Roman" w:cs="Times New Roman"/>
          <w:color w:val="000000"/>
          <w:kern w:val="24"/>
          <w:sz w:val="22"/>
          <w:rPrChange w:id="574" w:author="Tlexander guo" w:date="2013-07-02T20:37:00Z">
            <w:rPr>
              <w:sz w:val="28"/>
              <w:szCs w:val="28"/>
            </w:rPr>
          </w:rPrChange>
        </w:rPr>
        <w:t xml:space="preserve"> </w:t>
      </w:r>
      <w:r w:rsidRPr="000F5FAF">
        <w:rPr>
          <w:rFonts w:ascii="Times New Roman" w:eastAsia="宋体" w:hAnsi="Times New Roman" w:cs="Times New Roman" w:hint="eastAsia"/>
          <w:color w:val="000000"/>
          <w:kern w:val="24"/>
          <w:sz w:val="22"/>
          <w:rPrChange w:id="575" w:author="Tlexander guo" w:date="2013-07-02T20:37:00Z">
            <w:rPr>
              <w:rFonts w:ascii="Times New Roman" w:eastAsia="宋体" w:hAnsi="Times New Roman" w:cs="Times New Roman" w:hint="eastAsia"/>
              <w:color w:val="000000"/>
              <w:kern w:val="24"/>
              <w:sz w:val="28"/>
              <w:szCs w:val="28"/>
            </w:rPr>
          </w:rPrChange>
        </w:rPr>
        <w:t xml:space="preserve">; (C) </w:t>
      </w:r>
      <w:del w:id="576" w:author="Tlexander guo" w:date="2013-07-02T20:36:00Z">
        <w:r w:rsidRPr="000F5FAF" w:rsidDel="005C63B8">
          <w:rPr>
            <w:rFonts w:ascii="Times New Roman" w:eastAsia="宋体" w:hAnsi="Times New Roman" w:cs="Times New Roman" w:hint="eastAsia"/>
            <w:color w:val="000000"/>
            <w:kern w:val="24"/>
            <w:sz w:val="22"/>
            <w:rPrChange w:id="577" w:author="Tlexander guo" w:date="2013-07-02T20:37:00Z">
              <w:rPr>
                <w:rFonts w:ascii="Times New Roman" w:hAnsi="Times New Roman" w:cs="Times New Roman" w:hint="eastAsia"/>
                <w:color w:val="000000"/>
                <w:kern w:val="24"/>
                <w:sz w:val="28"/>
                <w:szCs w:val="28"/>
              </w:rPr>
            </w:rPrChange>
          </w:rPr>
          <w:delText xml:space="preserve">in </w:delText>
        </w:r>
        <w:r w:rsidRPr="000F5FAF" w:rsidDel="005C63B8">
          <w:rPr>
            <w:rFonts w:ascii="Times New Roman" w:eastAsia="宋体" w:hAnsi="Times New Roman" w:cs="Times New Roman"/>
            <w:color w:val="000000"/>
            <w:kern w:val="24"/>
            <w:sz w:val="22"/>
            <w:rPrChange w:id="578" w:author="Tlexander guo" w:date="2013-07-02T20:37:00Z">
              <w:rPr>
                <w:rFonts w:ascii="Times New Roman" w:eastAsia="宋体" w:hAnsi="Times New Roman" w:cs="Times New Roman"/>
                <w:color w:val="000000"/>
                <w:kern w:val="24"/>
                <w:sz w:val="28"/>
                <w:szCs w:val="28"/>
              </w:rPr>
            </w:rPrChange>
          </w:rPr>
          <w:delText>codominant</w:delText>
        </w:r>
        <w:r w:rsidRPr="000F5FAF" w:rsidDel="005C63B8">
          <w:rPr>
            <w:rFonts w:ascii="Times New Roman" w:eastAsia="宋体" w:hAnsi="Times New Roman" w:cs="Times New Roman" w:hint="eastAsia"/>
            <w:color w:val="000000"/>
            <w:kern w:val="24"/>
            <w:sz w:val="22"/>
            <w:rPrChange w:id="579" w:author="Tlexander guo" w:date="2013-07-02T20:37:00Z">
              <w:rPr>
                <w:rFonts w:ascii="Times New Roman" w:hAnsi="Times New Roman" w:cs="Times New Roman" w:hint="eastAsia"/>
                <w:color w:val="000000"/>
                <w:kern w:val="24"/>
                <w:sz w:val="28"/>
                <w:szCs w:val="28"/>
              </w:rPr>
            </w:rPrChange>
          </w:rPr>
          <w:delText xml:space="preserve"> model (</w:delText>
        </w:r>
      </w:del>
      <w:r w:rsidRPr="000F5FAF">
        <w:rPr>
          <w:rFonts w:ascii="Times New Roman" w:eastAsia="宋体" w:hAnsi="Times New Roman" w:cs="Times New Roman" w:hint="eastAsia"/>
          <w:color w:val="000000"/>
          <w:kern w:val="24"/>
          <w:sz w:val="22"/>
          <w:rPrChange w:id="580" w:author="Tlexander guo" w:date="2013-07-02T20:37:00Z">
            <w:rPr>
              <w:rFonts w:ascii="Times New Roman" w:hAnsi="Times New Roman" w:cs="Times New Roman" w:hint="eastAsia"/>
              <w:color w:val="000000"/>
              <w:kern w:val="24"/>
              <w:sz w:val="28"/>
              <w:szCs w:val="28"/>
            </w:rPr>
          </w:rPrChange>
        </w:rPr>
        <w:t>G</w:t>
      </w:r>
      <w:r w:rsidRPr="000F5FAF">
        <w:rPr>
          <w:rFonts w:ascii="Times New Roman" w:eastAsia="宋体" w:hAnsi="Times New Roman" w:cs="Times New Roman"/>
          <w:color w:val="000000"/>
          <w:kern w:val="24"/>
          <w:sz w:val="22"/>
          <w:rPrChange w:id="581" w:author="Tlexander guo" w:date="2013-07-02T20:37:00Z">
            <w:rPr>
              <w:rFonts w:ascii="Times New Roman" w:hAnsi="Times New Roman" w:cs="Times New Roman"/>
              <w:color w:val="000000"/>
              <w:kern w:val="24"/>
              <w:sz w:val="28"/>
              <w:szCs w:val="28"/>
            </w:rPr>
          </w:rPrChange>
        </w:rPr>
        <w:t xml:space="preserve">T </w:t>
      </w:r>
      <w:r w:rsidRPr="000F5FAF">
        <w:rPr>
          <w:rFonts w:ascii="Times New Roman" w:eastAsia="宋体" w:hAnsi="Times New Roman" w:cs="Times New Roman" w:hint="eastAsia"/>
          <w:color w:val="000000"/>
          <w:kern w:val="24"/>
          <w:sz w:val="22"/>
          <w:rPrChange w:id="582" w:author="Tlexander guo" w:date="2013-07-02T20:37:00Z">
            <w:rPr>
              <w:rFonts w:ascii="Times New Roman" w:hAnsi="Times New Roman" w:cs="Times New Roman" w:hint="eastAsia"/>
              <w:color w:val="000000"/>
              <w:kern w:val="24"/>
              <w:sz w:val="28"/>
              <w:szCs w:val="28"/>
            </w:rPr>
          </w:rPrChange>
        </w:rPr>
        <w:t>versus</w:t>
      </w:r>
      <w:r w:rsidRPr="000F5FAF">
        <w:rPr>
          <w:rFonts w:ascii="Times New Roman" w:eastAsia="宋体" w:hAnsi="Times New Roman" w:cs="Times New Roman"/>
          <w:color w:val="000000"/>
          <w:kern w:val="24"/>
          <w:sz w:val="22"/>
          <w:rPrChange w:id="583" w:author="Tlexander guo" w:date="2013-07-02T20:37:00Z">
            <w:rPr>
              <w:rFonts w:ascii="Times New Roman" w:hAnsi="Times New Roman" w:cs="Times New Roman"/>
              <w:color w:val="000000"/>
              <w:kern w:val="24"/>
              <w:sz w:val="28"/>
              <w:szCs w:val="28"/>
            </w:rPr>
          </w:rPrChange>
        </w:rPr>
        <w:t xml:space="preserve"> GG</w:t>
      </w:r>
      <w:del w:id="584" w:author="Tlexander guo" w:date="2013-07-02T20:36:00Z">
        <w:r w:rsidRPr="000F5FAF" w:rsidDel="005C63B8">
          <w:rPr>
            <w:rFonts w:ascii="Times New Roman" w:eastAsia="宋体" w:hAnsi="Times New Roman" w:cs="Times New Roman" w:hint="eastAsia"/>
            <w:color w:val="000000"/>
            <w:kern w:val="24"/>
            <w:sz w:val="22"/>
            <w:rPrChange w:id="585" w:author="Tlexander guo" w:date="2013-07-02T20:37:00Z">
              <w:rPr>
                <w:rFonts w:ascii="Times New Roman" w:hAnsi="Times New Roman" w:cs="Times New Roman" w:hint="eastAsia"/>
                <w:color w:val="000000"/>
                <w:kern w:val="24"/>
                <w:sz w:val="28"/>
                <w:szCs w:val="28"/>
              </w:rPr>
            </w:rPrChange>
          </w:rPr>
          <w:delText>)</w:delText>
        </w:r>
        <w:r w:rsidR="00B42DD9" w:rsidRPr="000F5FAF" w:rsidDel="003F67B5">
          <w:rPr>
            <w:rFonts w:ascii="Times New Roman" w:eastAsia="宋体" w:hAnsi="Times New Roman" w:cs="Times New Roman" w:hint="eastAsia"/>
            <w:color w:val="000000"/>
            <w:kern w:val="24"/>
            <w:sz w:val="22"/>
            <w:rPrChange w:id="586" w:author="Tlexander guo" w:date="2013-07-02T20:37:00Z">
              <w:rPr>
                <w:rFonts w:ascii="Times New Roman" w:hAnsi="Times New Roman" w:cs="Times New Roman" w:hint="eastAsia"/>
                <w:color w:val="000000"/>
                <w:kern w:val="24"/>
                <w:sz w:val="28"/>
                <w:szCs w:val="28"/>
              </w:rPr>
            </w:rPrChange>
          </w:rPr>
          <w:delText>.</w:delText>
        </w:r>
      </w:del>
      <w:ins w:id="587" w:author="Tlexander guo" w:date="2013-07-02T20:36:00Z">
        <w:r w:rsidR="003F67B5" w:rsidRPr="000F5FAF">
          <w:rPr>
            <w:rFonts w:ascii="Times New Roman" w:eastAsia="宋体" w:hAnsi="Times New Roman" w:cs="Times New Roman"/>
            <w:color w:val="000000"/>
            <w:kern w:val="24"/>
            <w:sz w:val="22"/>
            <w:rPrChange w:id="588" w:author="Tlexander guo" w:date="2013-07-02T20:37:00Z">
              <w:rPr>
                <w:rFonts w:ascii="Times New Roman" w:eastAsia="宋体" w:hAnsi="Times New Roman" w:cs="Times New Roman"/>
                <w:color w:val="000000"/>
                <w:kern w:val="24"/>
                <w:sz w:val="28"/>
                <w:szCs w:val="28"/>
              </w:rPr>
            </w:rPrChange>
          </w:rPr>
          <w:t>;</w:t>
        </w:r>
      </w:ins>
    </w:p>
    <w:p w:rsidR="00A34994" w:rsidRPr="000F5FAF" w:rsidRDefault="00E22187" w:rsidP="000F5FAF">
      <w:pPr>
        <w:widowControl/>
        <w:textAlignment w:val="baseline"/>
        <w:rPr>
          <w:rFonts w:ascii="Times New Roman" w:eastAsia="宋体" w:hAnsi="Times New Roman" w:cs="Times New Roman"/>
          <w:color w:val="000000"/>
          <w:kern w:val="24"/>
          <w:sz w:val="22"/>
          <w:rPrChange w:id="589" w:author="Tlexander guo" w:date="2013-07-02T20:37:00Z">
            <w:rPr>
              <w:rFonts w:ascii="Times New Roman" w:eastAsia="宋体" w:hAnsi="Times New Roman" w:cs="Times New Roman"/>
              <w:kern w:val="0"/>
              <w:sz w:val="28"/>
              <w:szCs w:val="28"/>
            </w:rPr>
          </w:rPrChange>
        </w:rPr>
        <w:pPrChange w:id="590" w:author="Tlexander guo" w:date="2013-07-02T20:37:00Z">
          <w:pPr>
            <w:widowControl/>
            <w:textAlignment w:val="baseline"/>
          </w:pPr>
        </w:pPrChange>
      </w:pPr>
      <w:r w:rsidRPr="000F5FAF">
        <w:rPr>
          <w:rFonts w:ascii="Times New Roman" w:eastAsia="宋体" w:hAnsi="Times New Roman" w:cs="Times New Roman"/>
          <w:color w:val="000000"/>
          <w:kern w:val="24"/>
          <w:sz w:val="22"/>
          <w:rPrChange w:id="591" w:author="Tlexander guo" w:date="2013-07-02T20:37:00Z">
            <w:rPr>
              <w:rFonts w:ascii="Times New Roman" w:eastAsia="宋体" w:hAnsi="Times New Roman" w:cs="Times New Roman"/>
              <w:kern w:val="0"/>
              <w:sz w:val="28"/>
              <w:szCs w:val="28"/>
            </w:rPr>
          </w:rPrChange>
        </w:rPr>
        <w:t>*</w:t>
      </w:r>
      <w:r w:rsidR="00453BB5" w:rsidRPr="000F5FAF">
        <w:rPr>
          <w:rFonts w:ascii="Times New Roman" w:eastAsia="宋体" w:hAnsi="Times New Roman" w:cs="Times New Roman" w:hint="eastAsia"/>
          <w:color w:val="000000"/>
          <w:kern w:val="24"/>
          <w:sz w:val="22"/>
          <w:rPrChange w:id="592" w:author="Tlexander guo" w:date="2013-07-02T20:37:00Z">
            <w:rPr>
              <w:rFonts w:ascii="Times New Roman" w:eastAsia="宋体" w:hAnsi="Times New Roman" w:cs="Times New Roman" w:hint="eastAsia"/>
              <w:kern w:val="0"/>
              <w:sz w:val="28"/>
              <w:szCs w:val="28"/>
            </w:rPr>
          </w:rPrChange>
        </w:rPr>
        <w:t xml:space="preserve">means </w:t>
      </w:r>
      <w:r w:rsidR="00F04C2A" w:rsidRPr="000F5FAF">
        <w:rPr>
          <w:rFonts w:ascii="Times New Roman" w:eastAsia="宋体" w:hAnsi="Times New Roman" w:cs="Times New Roman"/>
          <w:color w:val="000000"/>
          <w:kern w:val="24"/>
          <w:sz w:val="22"/>
          <w:rPrChange w:id="593" w:author="Tlexander guo" w:date="2013-07-02T20:37:00Z">
            <w:rPr>
              <w:rFonts w:ascii="Times New Roman" w:eastAsia="宋体" w:hAnsi="Times New Roman" w:cs="Times New Roman"/>
              <w:kern w:val="0"/>
              <w:sz w:val="28"/>
              <w:szCs w:val="28"/>
            </w:rPr>
          </w:rPrChange>
        </w:rPr>
        <w:t xml:space="preserve">the </w:t>
      </w:r>
      <w:r w:rsidR="00F04C2A" w:rsidRPr="000F5FAF">
        <w:rPr>
          <w:rFonts w:ascii="Times New Roman" w:eastAsia="宋体" w:hAnsi="Times New Roman" w:cs="Times New Roman" w:hint="eastAsia"/>
          <w:color w:val="000000"/>
          <w:kern w:val="24"/>
          <w:sz w:val="22"/>
          <w:rPrChange w:id="594" w:author="Tlexander guo" w:date="2013-07-02T20:37:00Z">
            <w:rPr>
              <w:rFonts w:ascii="Times New Roman" w:eastAsia="宋体" w:hAnsi="Times New Roman" w:cs="Times New Roman" w:hint="eastAsia"/>
              <w:kern w:val="0"/>
              <w:sz w:val="28"/>
              <w:szCs w:val="28"/>
            </w:rPr>
          </w:rPrChange>
        </w:rPr>
        <w:t xml:space="preserve">study of Guan is </w:t>
      </w:r>
      <w:r w:rsidR="00F04C2A" w:rsidRPr="000F5FAF">
        <w:rPr>
          <w:rFonts w:ascii="Times New Roman" w:eastAsia="宋体" w:hAnsi="Times New Roman" w:cs="Times New Roman"/>
          <w:color w:val="000000"/>
          <w:kern w:val="24"/>
          <w:sz w:val="22"/>
          <w:rPrChange w:id="595" w:author="Tlexander guo" w:date="2013-07-02T20:37:00Z">
            <w:rPr>
              <w:rFonts w:ascii="Times New Roman" w:eastAsia="宋体" w:hAnsi="Times New Roman" w:cs="Times New Roman"/>
              <w:kern w:val="0"/>
              <w:sz w:val="28"/>
              <w:szCs w:val="28"/>
            </w:rPr>
          </w:rPrChange>
        </w:rPr>
        <w:t>unp</w:t>
      </w:r>
      <w:r w:rsidR="00E47FBF" w:rsidRPr="000F5FAF">
        <w:rPr>
          <w:rFonts w:ascii="Times New Roman" w:eastAsia="宋体" w:hAnsi="Times New Roman" w:cs="Times New Roman" w:hint="eastAsia"/>
          <w:color w:val="000000"/>
          <w:kern w:val="24"/>
          <w:sz w:val="22"/>
          <w:rPrChange w:id="596" w:author="Tlexander guo" w:date="2013-07-02T20:37:00Z">
            <w:rPr>
              <w:rFonts w:ascii="Times New Roman" w:eastAsia="宋体" w:hAnsi="Times New Roman" w:cs="Times New Roman" w:hint="eastAsia"/>
              <w:kern w:val="0"/>
              <w:sz w:val="28"/>
              <w:szCs w:val="28"/>
            </w:rPr>
          </w:rPrChange>
        </w:rPr>
        <w:t>u</w:t>
      </w:r>
      <w:r w:rsidR="00784C19" w:rsidRPr="000F5FAF">
        <w:rPr>
          <w:rFonts w:ascii="Times New Roman" w:eastAsia="宋体" w:hAnsi="Times New Roman" w:cs="Times New Roman" w:hint="eastAsia"/>
          <w:color w:val="000000"/>
          <w:kern w:val="24"/>
          <w:sz w:val="22"/>
          <w:rPrChange w:id="597" w:author="Tlexander guo" w:date="2013-07-02T20:37:00Z">
            <w:rPr>
              <w:rFonts w:ascii="Times New Roman" w:eastAsia="宋体" w:hAnsi="Times New Roman" w:cs="Times New Roman" w:hint="eastAsia"/>
              <w:kern w:val="0"/>
              <w:sz w:val="28"/>
              <w:szCs w:val="28"/>
            </w:rPr>
          </w:rPrChange>
        </w:rPr>
        <w:t>b</w:t>
      </w:r>
      <w:r w:rsidR="00F04C2A" w:rsidRPr="000F5FAF">
        <w:rPr>
          <w:rFonts w:ascii="Times New Roman" w:eastAsia="宋体" w:hAnsi="Times New Roman" w:cs="Times New Roman"/>
          <w:color w:val="000000"/>
          <w:kern w:val="24"/>
          <w:sz w:val="22"/>
          <w:rPrChange w:id="598" w:author="Tlexander guo" w:date="2013-07-02T20:37:00Z">
            <w:rPr>
              <w:rFonts w:ascii="Times New Roman" w:eastAsia="宋体" w:hAnsi="Times New Roman" w:cs="Times New Roman"/>
              <w:kern w:val="0"/>
              <w:sz w:val="28"/>
              <w:szCs w:val="28"/>
            </w:rPr>
          </w:rPrChange>
        </w:rPr>
        <w:t>lished</w:t>
      </w:r>
      <w:r w:rsidR="00F04C2A" w:rsidRPr="000F5FAF">
        <w:rPr>
          <w:rFonts w:ascii="Times New Roman" w:eastAsia="宋体" w:hAnsi="Times New Roman" w:cs="Times New Roman" w:hint="eastAsia"/>
          <w:color w:val="000000"/>
          <w:kern w:val="24"/>
          <w:sz w:val="22"/>
          <w:rPrChange w:id="599" w:author="Tlexander guo" w:date="2013-07-02T20:37:00Z">
            <w:rPr>
              <w:rFonts w:ascii="Times New Roman" w:eastAsia="宋体" w:hAnsi="Times New Roman" w:cs="Times New Roman" w:hint="eastAsia"/>
              <w:kern w:val="0"/>
              <w:sz w:val="28"/>
              <w:szCs w:val="28"/>
            </w:rPr>
          </w:rPrChange>
        </w:rPr>
        <w:t>.</w:t>
      </w:r>
    </w:p>
    <w:p w:rsidR="00AF1C1C" w:rsidRPr="00461E43" w:rsidRDefault="003025D7" w:rsidP="00851E23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BE1898" w:rsidRPr="000F5FAF" w:rsidRDefault="00EA6D32" w:rsidP="00851E23">
      <w:pPr>
        <w:widowControl/>
        <w:jc w:val="left"/>
        <w:rPr>
          <w:sz w:val="22"/>
          <w:rPrChange w:id="600" w:author="Tlexander guo" w:date="2013-07-02T20:37:00Z">
            <w:rPr>
              <w:sz w:val="40"/>
              <w:szCs w:val="40"/>
            </w:rPr>
          </w:rPrChange>
        </w:rPr>
      </w:pPr>
      <w:r w:rsidRPr="000F5FAF">
        <w:rPr>
          <w:noProof/>
          <w:sz w:val="22"/>
          <w:rPrChange w:id="601" w:author="Tlexander guo" w:date="2013-07-02T20:37:00Z">
            <w:rPr>
              <w:noProof/>
              <w:sz w:val="40"/>
              <w:szCs w:val="40"/>
            </w:rPr>
          </w:rPrChange>
        </w:rPr>
        <w:drawing>
          <wp:inline distT="0" distB="0" distL="0" distR="0">
            <wp:extent cx="5454595" cy="3053301"/>
            <wp:effectExtent l="0" t="0" r="0" b="0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AF1C1C" w:rsidRPr="000F5FAF" w:rsidRDefault="002A6F20" w:rsidP="00364BAB">
      <w:pPr>
        <w:widowControl/>
        <w:textAlignment w:val="baseline"/>
        <w:rPr>
          <w:rFonts w:ascii="宋体" w:eastAsia="宋体" w:hAnsi="宋体" w:cs="宋体"/>
          <w:kern w:val="0"/>
          <w:sz w:val="22"/>
          <w:rPrChange w:id="602" w:author="Tlexander guo" w:date="2013-07-02T20:37:00Z">
            <w:rPr>
              <w:rFonts w:ascii="宋体" w:eastAsia="宋体" w:hAnsi="宋体" w:cs="宋体"/>
              <w:kern w:val="0"/>
              <w:sz w:val="28"/>
              <w:szCs w:val="28"/>
            </w:rPr>
          </w:rPrChange>
        </w:rPr>
      </w:pPr>
      <w:r w:rsidRPr="000F5FAF">
        <w:rPr>
          <w:rFonts w:ascii="Times New Roman" w:eastAsia="宋体" w:hAnsi="Times New Roman" w:cs="Times New Roman"/>
          <w:b/>
          <w:bCs/>
          <w:color w:val="000000"/>
          <w:kern w:val="24"/>
          <w:sz w:val="22"/>
          <w:rPrChange w:id="603" w:author="Tlexander guo" w:date="2013-07-02T20:37:00Z">
            <w:rPr>
              <w:rFonts w:ascii="Times New Roman" w:eastAsia="宋体" w:hAnsi="Times New Roman" w:cs="Times New Roman"/>
              <w:b/>
              <w:bCs/>
              <w:color w:val="000000"/>
              <w:kern w:val="24"/>
              <w:sz w:val="36"/>
              <w:szCs w:val="36"/>
            </w:rPr>
          </w:rPrChange>
        </w:rPr>
        <w:t>Figure</w:t>
      </w:r>
      <w:r w:rsidRPr="000F5FAF">
        <w:rPr>
          <w:rFonts w:ascii="Times New Roman" w:eastAsia="宋体" w:hAnsi="Times New Roman" w:cs="Times New Roman" w:hint="eastAsia"/>
          <w:b/>
          <w:bCs/>
          <w:color w:val="000000"/>
          <w:kern w:val="24"/>
          <w:sz w:val="22"/>
          <w:rPrChange w:id="604" w:author="Tlexander guo" w:date="2013-07-02T20:37:00Z">
            <w:rPr>
              <w:rFonts w:ascii="Times New Roman" w:eastAsia="宋体" w:hAnsi="Times New Roman" w:cs="Times New Roman" w:hint="eastAsia"/>
              <w:b/>
              <w:bCs/>
              <w:color w:val="000000"/>
              <w:kern w:val="24"/>
              <w:sz w:val="36"/>
              <w:szCs w:val="36"/>
            </w:rPr>
          </w:rPrChange>
        </w:rPr>
        <w:t xml:space="preserve"> </w:t>
      </w:r>
      <w:r w:rsidR="00AF1C1C" w:rsidRPr="000F5FAF">
        <w:rPr>
          <w:rFonts w:ascii="Times New Roman" w:eastAsia="宋体" w:hAnsi="Times New Roman" w:cs="Times New Roman"/>
          <w:b/>
          <w:bCs/>
          <w:color w:val="000000"/>
          <w:kern w:val="24"/>
          <w:sz w:val="22"/>
          <w:rPrChange w:id="605" w:author="Tlexander guo" w:date="2013-07-02T20:37:00Z">
            <w:rPr>
              <w:rFonts w:ascii="Times New Roman" w:eastAsia="宋体" w:hAnsi="Times New Roman" w:cs="Times New Roman"/>
              <w:b/>
              <w:bCs/>
              <w:color w:val="000000"/>
              <w:kern w:val="24"/>
              <w:sz w:val="36"/>
              <w:szCs w:val="36"/>
            </w:rPr>
          </w:rPrChange>
        </w:rPr>
        <w:t>6</w:t>
      </w:r>
      <w:r w:rsidR="00AF1C1C" w:rsidRPr="000F5FAF">
        <w:rPr>
          <w:rFonts w:ascii="Times New Roman" w:eastAsia="宋体" w:hAnsi="Times New Roman" w:cs="Times New Roman"/>
          <w:color w:val="000000"/>
          <w:kern w:val="24"/>
          <w:sz w:val="22"/>
          <w:rPrChange w:id="606" w:author="Tlexander guo" w:date="2013-07-02T20:37:00Z">
            <w:rPr>
              <w:rFonts w:ascii="Times New Roman" w:eastAsia="宋体" w:hAnsi="Times New Roman" w:cs="Times New Roman"/>
              <w:color w:val="000000"/>
              <w:kern w:val="24"/>
              <w:sz w:val="36"/>
              <w:szCs w:val="36"/>
            </w:rPr>
          </w:rPrChange>
        </w:rPr>
        <w:t xml:space="preserve">. </w:t>
      </w:r>
      <w:r w:rsidR="003C05A3" w:rsidRPr="000F5FAF">
        <w:rPr>
          <w:rFonts w:ascii="Times New Roman" w:eastAsia="宋体" w:hAnsi="Times New Roman" w:cs="Times New Roman" w:hint="eastAsia"/>
          <w:color w:val="000000"/>
          <w:kern w:val="24"/>
          <w:sz w:val="22"/>
          <w:rPrChange w:id="607" w:author="Tlexander guo" w:date="2013-07-02T20:37:00Z">
            <w:rPr>
              <w:rFonts w:ascii="Times New Roman" w:eastAsia="宋体" w:hAnsi="Times New Roman" w:cs="Times New Roman" w:hint="eastAsia"/>
              <w:color w:val="000000"/>
              <w:kern w:val="24"/>
              <w:sz w:val="36"/>
              <w:szCs w:val="36"/>
            </w:rPr>
          </w:rPrChange>
        </w:rPr>
        <w:t>P</w:t>
      </w:r>
      <w:r w:rsidR="00185B18" w:rsidRPr="000F5FAF">
        <w:rPr>
          <w:rFonts w:ascii="Times New Roman" w:eastAsia="宋体" w:hAnsi="Times New Roman" w:cs="Times New Roman" w:hint="eastAsia"/>
          <w:color w:val="000000"/>
          <w:kern w:val="24"/>
          <w:sz w:val="22"/>
          <w:rPrChange w:id="608" w:author="Tlexander guo" w:date="2013-07-02T20:37:00Z">
            <w:rPr>
              <w:rFonts w:ascii="Times New Roman" w:eastAsia="宋体" w:hAnsi="Times New Roman" w:cs="Times New Roman" w:hint="eastAsia"/>
              <w:color w:val="000000"/>
              <w:kern w:val="24"/>
              <w:sz w:val="36"/>
              <w:szCs w:val="36"/>
            </w:rPr>
          </w:rPrChange>
        </w:rPr>
        <w:t>ercent</w:t>
      </w:r>
      <w:r w:rsidR="00321A3A" w:rsidRPr="000F5FAF">
        <w:rPr>
          <w:rFonts w:ascii="Times New Roman" w:eastAsia="宋体" w:hAnsi="Times New Roman" w:cs="Times New Roman" w:hint="eastAsia"/>
          <w:color w:val="000000"/>
          <w:kern w:val="24"/>
          <w:sz w:val="22"/>
          <w:rPrChange w:id="609" w:author="Tlexander guo" w:date="2013-07-02T20:37:00Z">
            <w:rPr>
              <w:rFonts w:ascii="Times New Roman" w:eastAsia="宋体" w:hAnsi="Times New Roman" w:cs="Times New Roman" w:hint="eastAsia"/>
              <w:color w:val="000000"/>
              <w:kern w:val="24"/>
              <w:sz w:val="36"/>
              <w:szCs w:val="36"/>
            </w:rPr>
          </w:rPrChange>
        </w:rPr>
        <w:t>age</w:t>
      </w:r>
      <w:r w:rsidR="0057378E" w:rsidRPr="000F5FAF">
        <w:rPr>
          <w:rFonts w:ascii="Times New Roman" w:eastAsia="宋体" w:hAnsi="Times New Roman" w:cs="Times New Roman" w:hint="eastAsia"/>
          <w:color w:val="000000"/>
          <w:kern w:val="24"/>
          <w:sz w:val="22"/>
          <w:rPrChange w:id="610" w:author="Tlexander guo" w:date="2013-07-02T20:37:00Z">
            <w:rPr>
              <w:rFonts w:ascii="Times New Roman" w:eastAsia="宋体" w:hAnsi="Times New Roman" w:cs="Times New Roman" w:hint="eastAsia"/>
              <w:color w:val="000000"/>
              <w:kern w:val="24"/>
              <w:sz w:val="36"/>
              <w:szCs w:val="36"/>
            </w:rPr>
          </w:rPrChange>
        </w:rPr>
        <w:t>s</w:t>
      </w:r>
      <w:r w:rsidR="00185B18" w:rsidRPr="000F5FAF">
        <w:rPr>
          <w:rFonts w:ascii="Times New Roman" w:eastAsia="宋体" w:hAnsi="Times New Roman" w:cs="Times New Roman" w:hint="eastAsia"/>
          <w:color w:val="000000"/>
          <w:kern w:val="24"/>
          <w:sz w:val="22"/>
          <w:rPrChange w:id="611" w:author="Tlexander guo" w:date="2013-07-02T20:37:00Z">
            <w:rPr>
              <w:rFonts w:ascii="Times New Roman" w:eastAsia="宋体" w:hAnsi="Times New Roman" w:cs="Times New Roman" w:hint="eastAsia"/>
              <w:color w:val="000000"/>
              <w:kern w:val="24"/>
              <w:sz w:val="36"/>
              <w:szCs w:val="36"/>
            </w:rPr>
          </w:rPrChange>
        </w:rPr>
        <w:t xml:space="preserve"> of </w:t>
      </w:r>
      <w:r w:rsidR="00660909" w:rsidRPr="000F5FAF">
        <w:rPr>
          <w:rFonts w:ascii="Times New Roman" w:eastAsia="宋体" w:hAnsi="Times New Roman" w:cs="Times New Roman" w:hint="eastAsia"/>
          <w:color w:val="000000"/>
          <w:kern w:val="24"/>
          <w:sz w:val="22"/>
          <w:rPrChange w:id="612" w:author="Tlexander guo" w:date="2013-07-02T20:37:00Z">
            <w:rPr>
              <w:rFonts w:ascii="Times New Roman" w:eastAsia="宋体" w:hAnsi="Times New Roman" w:cs="Times New Roman" w:hint="eastAsia"/>
              <w:color w:val="000000"/>
              <w:kern w:val="24"/>
              <w:sz w:val="36"/>
              <w:szCs w:val="36"/>
            </w:rPr>
          </w:rPrChange>
        </w:rPr>
        <w:t xml:space="preserve">rs2231142 </w:t>
      </w:r>
      <w:r w:rsidR="00185B18" w:rsidRPr="000F5FAF">
        <w:rPr>
          <w:rFonts w:ascii="Times New Roman" w:eastAsia="宋体" w:hAnsi="Times New Roman" w:cs="Times New Roman" w:hint="eastAsia"/>
          <w:color w:val="000000"/>
          <w:kern w:val="24"/>
          <w:sz w:val="22"/>
          <w:rPrChange w:id="613" w:author="Tlexander guo" w:date="2013-07-02T20:37:00Z">
            <w:rPr>
              <w:rFonts w:ascii="Times New Roman" w:eastAsia="宋体" w:hAnsi="Times New Roman" w:cs="Times New Roman" w:hint="eastAsia"/>
              <w:color w:val="000000"/>
              <w:kern w:val="24"/>
              <w:sz w:val="36"/>
              <w:szCs w:val="36"/>
            </w:rPr>
          </w:rPrChange>
        </w:rPr>
        <w:t>T allele</w:t>
      </w:r>
      <w:r w:rsidR="0055057E" w:rsidRPr="000F5FAF">
        <w:rPr>
          <w:rFonts w:ascii="Times New Roman" w:eastAsia="宋体" w:hAnsi="Times New Roman" w:cs="Times New Roman" w:hint="eastAsia"/>
          <w:color w:val="000000"/>
          <w:kern w:val="24"/>
          <w:sz w:val="22"/>
          <w:rPrChange w:id="614" w:author="Tlexander guo" w:date="2013-07-02T20:37:00Z">
            <w:rPr>
              <w:rFonts w:ascii="Times New Roman" w:eastAsia="宋体" w:hAnsi="Times New Roman" w:cs="Times New Roman" w:hint="eastAsia"/>
              <w:color w:val="000000"/>
              <w:kern w:val="24"/>
              <w:sz w:val="36"/>
              <w:szCs w:val="36"/>
            </w:rPr>
          </w:rPrChange>
        </w:rPr>
        <w:t xml:space="preserve">, genotypes and gout prevalence </w:t>
      </w:r>
      <w:del w:id="615" w:author="Tlexander guo" w:date="2013-07-02T20:36:00Z">
        <w:r w:rsidR="0055057E" w:rsidRPr="000F5FAF" w:rsidDel="003F0852">
          <w:rPr>
            <w:rFonts w:ascii="Times New Roman" w:eastAsia="宋体" w:hAnsi="Times New Roman" w:cs="Times New Roman" w:hint="eastAsia"/>
            <w:color w:val="000000"/>
            <w:kern w:val="24"/>
            <w:sz w:val="22"/>
            <w:rPrChange w:id="616" w:author="Tlexander guo" w:date="2013-07-02T20:37:00Z">
              <w:rPr>
                <w:rFonts w:ascii="Times New Roman" w:eastAsia="宋体" w:hAnsi="Times New Roman" w:cs="Times New Roman" w:hint="eastAsia"/>
                <w:color w:val="000000"/>
                <w:kern w:val="24"/>
                <w:sz w:val="36"/>
                <w:szCs w:val="36"/>
              </w:rPr>
            </w:rPrChange>
          </w:rPr>
          <w:delText xml:space="preserve">change </w:delText>
        </w:r>
      </w:del>
      <w:r w:rsidR="00185B18" w:rsidRPr="000F5FAF">
        <w:rPr>
          <w:rFonts w:ascii="Times New Roman" w:eastAsia="宋体" w:hAnsi="Times New Roman" w:cs="Times New Roman" w:hint="eastAsia"/>
          <w:color w:val="000000"/>
          <w:kern w:val="24"/>
          <w:sz w:val="22"/>
          <w:rPrChange w:id="617" w:author="Tlexander guo" w:date="2013-07-02T20:37:00Z">
            <w:rPr>
              <w:rFonts w:ascii="Times New Roman" w:eastAsia="宋体" w:hAnsi="Times New Roman" w:cs="Times New Roman" w:hint="eastAsia"/>
              <w:color w:val="000000"/>
              <w:kern w:val="24"/>
              <w:sz w:val="36"/>
              <w:szCs w:val="36"/>
            </w:rPr>
          </w:rPrChange>
        </w:rPr>
        <w:t xml:space="preserve">in different </w:t>
      </w:r>
      <w:r w:rsidR="00B66A02" w:rsidRPr="000F5FAF">
        <w:rPr>
          <w:rFonts w:ascii="Times New Roman" w:eastAsia="宋体" w:hAnsi="Times New Roman" w:cs="Times New Roman" w:hint="eastAsia"/>
          <w:color w:val="000000"/>
          <w:kern w:val="24"/>
          <w:sz w:val="22"/>
          <w:rPrChange w:id="618" w:author="Tlexander guo" w:date="2013-07-02T20:37:00Z">
            <w:rPr>
              <w:rFonts w:ascii="Times New Roman" w:eastAsia="宋体" w:hAnsi="Times New Roman" w:cs="Times New Roman" w:hint="eastAsia"/>
              <w:color w:val="000000"/>
              <w:kern w:val="24"/>
              <w:sz w:val="36"/>
              <w:szCs w:val="36"/>
            </w:rPr>
          </w:rPrChange>
        </w:rPr>
        <w:t>populations.</w:t>
      </w:r>
    </w:p>
    <w:p w:rsidR="00AF1C1C" w:rsidRPr="00AF1C1C" w:rsidRDefault="00AF1C1C" w:rsidP="00851E23">
      <w:pPr>
        <w:widowControl/>
        <w:jc w:val="left"/>
        <w:rPr>
          <w:sz w:val="40"/>
          <w:szCs w:val="40"/>
        </w:rPr>
      </w:pPr>
    </w:p>
    <w:p w:rsidR="00BE1898" w:rsidRDefault="00BE1898" w:rsidP="00851E23">
      <w:pPr>
        <w:widowControl/>
        <w:jc w:val="left"/>
        <w:rPr>
          <w:sz w:val="40"/>
          <w:szCs w:val="40"/>
        </w:rPr>
      </w:pPr>
    </w:p>
    <w:p w:rsidR="000667C0" w:rsidRPr="0057378E" w:rsidRDefault="000667C0" w:rsidP="00851E23">
      <w:pPr>
        <w:widowControl/>
        <w:jc w:val="left"/>
        <w:rPr>
          <w:sz w:val="40"/>
          <w:szCs w:val="40"/>
        </w:rPr>
        <w:sectPr w:rsidR="000667C0" w:rsidRPr="0057378E" w:rsidSect="00BE1898">
          <w:pgSz w:w="11906" w:h="16838"/>
          <w:pgMar w:top="1440" w:right="1797" w:bottom="1440" w:left="1797" w:header="851" w:footer="992" w:gutter="0"/>
          <w:cols w:space="425"/>
          <w:docGrid w:linePitch="312"/>
        </w:sectPr>
      </w:pPr>
    </w:p>
    <w:p w:rsidR="00BE1898" w:rsidRPr="00425338" w:rsidRDefault="00D141D7" w:rsidP="00851E23">
      <w:pPr>
        <w:widowControl/>
        <w:jc w:val="left"/>
        <w:rPr>
          <w:rFonts w:ascii="Times New Roman" w:hAnsi="Times New Roman" w:cs="Times New Roman"/>
          <w:sz w:val="36"/>
          <w:szCs w:val="36"/>
        </w:rPr>
      </w:pPr>
      <w:r w:rsidRPr="00425338">
        <w:rPr>
          <w:rFonts w:ascii="Times New Roman" w:hAnsi="Times New Roman" w:cs="Times New Roman"/>
          <w:sz w:val="36"/>
          <w:szCs w:val="36"/>
        </w:rPr>
        <w:t>S.Table 1</w:t>
      </w:r>
      <w:r w:rsidR="000667C0" w:rsidRPr="00425338">
        <w:rPr>
          <w:rFonts w:ascii="Times New Roman" w:hAnsi="Times New Roman" w:cs="Times New Roman"/>
          <w:sz w:val="36"/>
          <w:szCs w:val="36"/>
        </w:rPr>
        <w:t>.</w:t>
      </w:r>
      <w:r w:rsidR="0055440F" w:rsidRPr="0055440F">
        <w:rPr>
          <w:rFonts w:ascii="Times New Roman" w:hAnsi="Times New Roman" w:cs="Times New Roman"/>
          <w:color w:val="000000"/>
          <w:kern w:val="24"/>
          <w:sz w:val="36"/>
          <w:szCs w:val="36"/>
        </w:rPr>
        <w:t xml:space="preserve"> </w:t>
      </w:r>
      <w:r w:rsidR="0055440F" w:rsidRPr="007F43B9">
        <w:rPr>
          <w:rFonts w:ascii="Times New Roman" w:hAnsi="Times New Roman" w:cs="Times New Roman"/>
          <w:color w:val="000000"/>
          <w:kern w:val="24"/>
          <w:sz w:val="36"/>
          <w:szCs w:val="36"/>
        </w:rPr>
        <w:t xml:space="preserve">Characteristics of studies </w:t>
      </w:r>
      <w:r w:rsidR="0055440F">
        <w:rPr>
          <w:rFonts w:ascii="Times New Roman" w:hAnsi="Times New Roman" w:cs="Times New Roman"/>
          <w:color w:val="000000"/>
          <w:kern w:val="24"/>
          <w:sz w:val="36"/>
          <w:szCs w:val="36"/>
        </w:rPr>
        <w:t>employed</w:t>
      </w:r>
      <w:r w:rsidR="0055440F">
        <w:rPr>
          <w:rFonts w:ascii="Times New Roman" w:hAnsi="Times New Roman" w:cs="Times New Roman" w:hint="eastAsia"/>
          <w:color w:val="000000"/>
          <w:kern w:val="24"/>
          <w:sz w:val="36"/>
          <w:szCs w:val="36"/>
        </w:rPr>
        <w:t xml:space="preserve"> in meta-analysis</w:t>
      </w:r>
      <w:r w:rsidR="000667C0" w:rsidRPr="00425338">
        <w:rPr>
          <w:rFonts w:ascii="Times New Roman" w:hAnsi="Times New Roman" w:cs="Times New Roman"/>
          <w:sz w:val="36"/>
          <w:szCs w:val="36"/>
        </w:rPr>
        <w:t xml:space="preserve"> </w:t>
      </w:r>
    </w:p>
    <w:tbl>
      <w:tblPr>
        <w:tblStyle w:val="aa"/>
        <w:tblW w:w="14576" w:type="dxa"/>
        <w:jc w:val="center"/>
        <w:tblLayout w:type="fixed"/>
        <w:tblLook w:val="04A0" w:firstRow="1" w:lastRow="0" w:firstColumn="1" w:lastColumn="0" w:noHBand="0" w:noVBand="1"/>
      </w:tblPr>
      <w:tblGrid>
        <w:gridCol w:w="2294"/>
        <w:gridCol w:w="922"/>
        <w:gridCol w:w="1145"/>
        <w:gridCol w:w="1120"/>
        <w:gridCol w:w="1749"/>
        <w:gridCol w:w="1017"/>
        <w:gridCol w:w="1212"/>
        <w:gridCol w:w="652"/>
        <w:gridCol w:w="665"/>
        <w:gridCol w:w="679"/>
        <w:gridCol w:w="808"/>
        <w:gridCol w:w="823"/>
        <w:gridCol w:w="854"/>
        <w:gridCol w:w="636"/>
      </w:tblGrid>
      <w:tr w:rsidR="007C747C" w:rsidRPr="000667C0" w:rsidTr="005B0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  <w:t>Study</w:t>
            </w:r>
          </w:p>
        </w:tc>
        <w:tc>
          <w:tcPr>
            <w:tcW w:w="922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  <w:t>Year</w:t>
            </w:r>
          </w:p>
        </w:tc>
        <w:tc>
          <w:tcPr>
            <w:tcW w:w="1145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  <w:t>Control source</w:t>
            </w:r>
          </w:p>
        </w:tc>
        <w:tc>
          <w:tcPr>
            <w:tcW w:w="1120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  <w:t>Quality score</w:t>
            </w:r>
          </w:p>
        </w:tc>
        <w:tc>
          <w:tcPr>
            <w:tcW w:w="1749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  <w:t>Genotyping method</w:t>
            </w:r>
          </w:p>
        </w:tc>
        <w:tc>
          <w:tcPr>
            <w:tcW w:w="1017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  <w:t>Gout type</w:t>
            </w:r>
          </w:p>
        </w:tc>
        <w:tc>
          <w:tcPr>
            <w:tcW w:w="1212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  <w:t>Other describe</w:t>
            </w:r>
          </w:p>
        </w:tc>
        <w:tc>
          <w:tcPr>
            <w:tcW w:w="652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TT</w:t>
            </w:r>
          </w:p>
        </w:tc>
        <w:tc>
          <w:tcPr>
            <w:tcW w:w="665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GT</w:t>
            </w:r>
          </w:p>
        </w:tc>
        <w:tc>
          <w:tcPr>
            <w:tcW w:w="679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GG</w:t>
            </w:r>
          </w:p>
        </w:tc>
        <w:tc>
          <w:tcPr>
            <w:tcW w:w="808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TTC</w:t>
            </w:r>
          </w:p>
        </w:tc>
        <w:tc>
          <w:tcPr>
            <w:tcW w:w="823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GTC</w:t>
            </w:r>
          </w:p>
        </w:tc>
        <w:tc>
          <w:tcPr>
            <w:tcW w:w="854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GGC</w:t>
            </w:r>
          </w:p>
        </w:tc>
        <w:tc>
          <w:tcPr>
            <w:tcW w:w="636" w:type="dxa"/>
            <w:vAlign w:val="center"/>
            <w:hideMark/>
          </w:tcPr>
          <w:p w:rsidR="000667C0" w:rsidRPr="00063125" w:rsidRDefault="000667C0" w:rsidP="005B0C2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auto"/>
                <w:kern w:val="0"/>
                <w:sz w:val="28"/>
                <w:szCs w:val="28"/>
              </w:rPr>
            </w:pPr>
            <w:r w:rsidRPr="00063125">
              <w:rPr>
                <w:rFonts w:ascii="Times New Roman" w:eastAsia="宋体" w:hAnsi="Times New Roman" w:cs="Times New Roman"/>
                <w:color w:val="auto"/>
                <w:sz w:val="28"/>
                <w:szCs w:val="28"/>
              </w:rPr>
              <w:t>Ref</w:t>
            </w:r>
          </w:p>
        </w:tc>
      </w:tr>
      <w:tr w:rsidR="007C747C" w:rsidRPr="000667C0" w:rsidTr="005B0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Woodward(white)</w:t>
            </w:r>
          </w:p>
        </w:tc>
        <w:tc>
          <w:tcPr>
            <w:tcW w:w="922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2009</w:t>
            </w:r>
          </w:p>
        </w:tc>
        <w:tc>
          <w:tcPr>
            <w:tcW w:w="1145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Pb</w:t>
            </w:r>
          </w:p>
        </w:tc>
        <w:tc>
          <w:tcPr>
            <w:tcW w:w="1120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749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TaqMan</w:t>
            </w:r>
          </w:p>
        </w:tc>
        <w:tc>
          <w:tcPr>
            <w:tcW w:w="1017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</w:t>
            </w:r>
          </w:p>
        </w:tc>
        <w:tc>
          <w:tcPr>
            <w:tcW w:w="1212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652" w:type="dxa"/>
            <w:vAlign w:val="center"/>
            <w:hideMark/>
          </w:tcPr>
          <w:p w:rsidR="000667C0" w:rsidRPr="005B0C28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B0C28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665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118</w:t>
            </w:r>
          </w:p>
        </w:tc>
        <w:tc>
          <w:tcPr>
            <w:tcW w:w="679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327</w:t>
            </w:r>
          </w:p>
        </w:tc>
        <w:tc>
          <w:tcPr>
            <w:tcW w:w="808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86</w:t>
            </w:r>
          </w:p>
        </w:tc>
        <w:tc>
          <w:tcPr>
            <w:tcW w:w="823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1483</w:t>
            </w:r>
          </w:p>
        </w:tc>
        <w:tc>
          <w:tcPr>
            <w:tcW w:w="854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6465</w:t>
            </w:r>
          </w:p>
        </w:tc>
        <w:tc>
          <w:tcPr>
            <w:tcW w:w="636" w:type="dxa"/>
            <w:vAlign w:val="center"/>
            <w:hideMark/>
          </w:tcPr>
          <w:p w:rsidR="000667C0" w:rsidRPr="00F220F4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F220F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</w:t>
            </w:r>
          </w:p>
        </w:tc>
      </w:tr>
      <w:tr w:rsidR="007C747C" w:rsidRPr="000667C0" w:rsidTr="005B0C28">
        <w:trPr>
          <w:trHeight w:val="5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Stark</w:t>
            </w:r>
          </w:p>
        </w:tc>
        <w:tc>
          <w:tcPr>
            <w:tcW w:w="922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2009</w:t>
            </w:r>
          </w:p>
        </w:tc>
        <w:tc>
          <w:tcPr>
            <w:tcW w:w="1145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Hb</w:t>
            </w:r>
          </w:p>
        </w:tc>
        <w:tc>
          <w:tcPr>
            <w:tcW w:w="1120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749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TaqMan</w:t>
            </w:r>
          </w:p>
        </w:tc>
        <w:tc>
          <w:tcPr>
            <w:tcW w:w="1017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</w:t>
            </w:r>
          </w:p>
        </w:tc>
        <w:tc>
          <w:tcPr>
            <w:tcW w:w="1212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652" w:type="dxa"/>
            <w:vAlign w:val="center"/>
            <w:hideMark/>
          </w:tcPr>
          <w:p w:rsidR="000667C0" w:rsidRPr="005B0C28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B0C28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665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168</w:t>
            </w:r>
          </w:p>
        </w:tc>
        <w:tc>
          <w:tcPr>
            <w:tcW w:w="679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500</w:t>
            </w:r>
          </w:p>
        </w:tc>
        <w:tc>
          <w:tcPr>
            <w:tcW w:w="808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823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299</w:t>
            </w:r>
          </w:p>
        </w:tc>
        <w:tc>
          <w:tcPr>
            <w:tcW w:w="854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1241</w:t>
            </w:r>
          </w:p>
        </w:tc>
        <w:tc>
          <w:tcPr>
            <w:tcW w:w="636" w:type="dxa"/>
            <w:vAlign w:val="center"/>
            <w:hideMark/>
          </w:tcPr>
          <w:p w:rsidR="000667C0" w:rsidRPr="00F220F4" w:rsidRDefault="00AC7C8C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32</w:t>
            </w:r>
          </w:p>
        </w:tc>
      </w:tr>
      <w:tr w:rsidR="007C747C" w:rsidRPr="000667C0" w:rsidTr="005B0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Matsuo</w:t>
            </w:r>
          </w:p>
        </w:tc>
        <w:tc>
          <w:tcPr>
            <w:tcW w:w="922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2009</w:t>
            </w:r>
          </w:p>
        </w:tc>
        <w:tc>
          <w:tcPr>
            <w:tcW w:w="1145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Pb</w:t>
            </w:r>
          </w:p>
        </w:tc>
        <w:tc>
          <w:tcPr>
            <w:tcW w:w="1120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749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Sequencing and Taqman/</w:t>
            </w: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0667C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HRM</w:t>
            </w:r>
          </w:p>
        </w:tc>
        <w:tc>
          <w:tcPr>
            <w:tcW w:w="1017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1212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652" w:type="dxa"/>
            <w:vAlign w:val="center"/>
            <w:hideMark/>
          </w:tcPr>
          <w:p w:rsidR="000667C0" w:rsidRPr="005B0C28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B0C28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>31</w:t>
            </w:r>
          </w:p>
        </w:tc>
        <w:tc>
          <w:tcPr>
            <w:tcW w:w="665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87</w:t>
            </w:r>
          </w:p>
        </w:tc>
        <w:tc>
          <w:tcPr>
            <w:tcW w:w="679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41</w:t>
            </w:r>
          </w:p>
        </w:tc>
        <w:tc>
          <w:tcPr>
            <w:tcW w:w="808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87</w:t>
            </w:r>
          </w:p>
        </w:tc>
        <w:tc>
          <w:tcPr>
            <w:tcW w:w="823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316</w:t>
            </w:r>
          </w:p>
        </w:tc>
        <w:tc>
          <w:tcPr>
            <w:tcW w:w="854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462</w:t>
            </w:r>
          </w:p>
        </w:tc>
        <w:tc>
          <w:tcPr>
            <w:tcW w:w="636" w:type="dxa"/>
            <w:vAlign w:val="center"/>
            <w:hideMark/>
          </w:tcPr>
          <w:p w:rsidR="000667C0" w:rsidRPr="00F220F4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F220F4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</w:tr>
      <w:tr w:rsidR="007C747C" w:rsidRPr="000667C0" w:rsidTr="005B0C28">
        <w:trPr>
          <w:trHeight w:val="5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Phipps-Green</w:t>
            </w:r>
          </w:p>
          <w:p w:rsidR="000667C0" w:rsidRPr="000667C0" w:rsidRDefault="000667C0" w:rsidP="005B0C2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(Maori)</w:t>
            </w:r>
          </w:p>
        </w:tc>
        <w:tc>
          <w:tcPr>
            <w:tcW w:w="922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1145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Pb</w:t>
            </w:r>
          </w:p>
        </w:tc>
        <w:tc>
          <w:tcPr>
            <w:tcW w:w="1120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49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231F20"/>
                <w:kern w:val="0"/>
                <w:sz w:val="24"/>
                <w:szCs w:val="24"/>
              </w:rPr>
              <w:t>TaqMan</w:t>
            </w:r>
          </w:p>
        </w:tc>
        <w:tc>
          <w:tcPr>
            <w:tcW w:w="1017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231F20"/>
                <w:kern w:val="0"/>
                <w:sz w:val="24"/>
                <w:szCs w:val="24"/>
              </w:rPr>
              <w:t>-</w:t>
            </w:r>
          </w:p>
        </w:tc>
        <w:tc>
          <w:tcPr>
            <w:tcW w:w="1212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231F20"/>
                <w:kern w:val="0"/>
                <w:sz w:val="24"/>
                <w:szCs w:val="24"/>
              </w:rPr>
              <w:t>Y</w:t>
            </w:r>
          </w:p>
        </w:tc>
        <w:tc>
          <w:tcPr>
            <w:tcW w:w="652" w:type="dxa"/>
            <w:vAlign w:val="center"/>
            <w:hideMark/>
          </w:tcPr>
          <w:p w:rsidR="000667C0" w:rsidRPr="005B0C28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B0C28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665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34</w:t>
            </w:r>
          </w:p>
        </w:tc>
        <w:tc>
          <w:tcPr>
            <w:tcW w:w="679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142</w:t>
            </w:r>
          </w:p>
        </w:tc>
        <w:tc>
          <w:tcPr>
            <w:tcW w:w="808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823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39</w:t>
            </w:r>
          </w:p>
        </w:tc>
        <w:tc>
          <w:tcPr>
            <w:tcW w:w="854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172</w:t>
            </w:r>
          </w:p>
        </w:tc>
        <w:tc>
          <w:tcPr>
            <w:tcW w:w="636" w:type="dxa"/>
            <w:vAlign w:val="center"/>
            <w:hideMark/>
          </w:tcPr>
          <w:p w:rsidR="000667C0" w:rsidRPr="00F220F4" w:rsidRDefault="00B412C7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17</w:t>
            </w:r>
          </w:p>
        </w:tc>
      </w:tr>
      <w:tr w:rsidR="007C747C" w:rsidRPr="000667C0" w:rsidTr="005B0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Phipps-Green</w:t>
            </w:r>
          </w:p>
          <w:p w:rsidR="000667C0" w:rsidRPr="000667C0" w:rsidRDefault="000667C0" w:rsidP="005B0C2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(Eastern Polynesia)</w:t>
            </w:r>
          </w:p>
        </w:tc>
        <w:tc>
          <w:tcPr>
            <w:tcW w:w="922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1145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Pb</w:t>
            </w:r>
          </w:p>
        </w:tc>
        <w:tc>
          <w:tcPr>
            <w:tcW w:w="1120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49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231F20"/>
                <w:kern w:val="0"/>
                <w:sz w:val="24"/>
                <w:szCs w:val="24"/>
              </w:rPr>
              <w:t>TaqMan</w:t>
            </w:r>
          </w:p>
        </w:tc>
        <w:tc>
          <w:tcPr>
            <w:tcW w:w="1017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231F20"/>
                <w:kern w:val="0"/>
                <w:sz w:val="24"/>
                <w:szCs w:val="24"/>
              </w:rPr>
              <w:t>-</w:t>
            </w:r>
          </w:p>
        </w:tc>
        <w:tc>
          <w:tcPr>
            <w:tcW w:w="1212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231F20"/>
                <w:kern w:val="0"/>
                <w:sz w:val="24"/>
                <w:szCs w:val="24"/>
              </w:rPr>
              <w:t>N</w:t>
            </w:r>
          </w:p>
        </w:tc>
        <w:tc>
          <w:tcPr>
            <w:tcW w:w="652" w:type="dxa"/>
            <w:vAlign w:val="center"/>
            <w:hideMark/>
          </w:tcPr>
          <w:p w:rsidR="000667C0" w:rsidRPr="005B0C28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B0C28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665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39</w:t>
            </w:r>
          </w:p>
        </w:tc>
        <w:tc>
          <w:tcPr>
            <w:tcW w:w="679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160</w:t>
            </w:r>
          </w:p>
        </w:tc>
        <w:tc>
          <w:tcPr>
            <w:tcW w:w="808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823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854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173</w:t>
            </w:r>
          </w:p>
        </w:tc>
        <w:tc>
          <w:tcPr>
            <w:tcW w:w="636" w:type="dxa"/>
            <w:vAlign w:val="center"/>
            <w:hideMark/>
          </w:tcPr>
          <w:p w:rsidR="000667C0" w:rsidRPr="00F220F4" w:rsidRDefault="00B412C7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17</w:t>
            </w:r>
          </w:p>
        </w:tc>
      </w:tr>
      <w:tr w:rsidR="007C747C" w:rsidRPr="000667C0" w:rsidTr="005B0C28">
        <w:trPr>
          <w:trHeight w:val="5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Phipps-Green</w:t>
            </w:r>
          </w:p>
          <w:p w:rsidR="000667C0" w:rsidRPr="000667C0" w:rsidRDefault="000667C0" w:rsidP="005B0C2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(Western Polynesia)</w:t>
            </w:r>
          </w:p>
        </w:tc>
        <w:tc>
          <w:tcPr>
            <w:tcW w:w="922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1145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Pb</w:t>
            </w:r>
          </w:p>
        </w:tc>
        <w:tc>
          <w:tcPr>
            <w:tcW w:w="1120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49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231F20"/>
                <w:kern w:val="0"/>
                <w:sz w:val="24"/>
                <w:szCs w:val="24"/>
              </w:rPr>
              <w:t>TaqMan</w:t>
            </w:r>
          </w:p>
        </w:tc>
        <w:tc>
          <w:tcPr>
            <w:tcW w:w="1017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231F20"/>
                <w:kern w:val="0"/>
                <w:sz w:val="24"/>
                <w:szCs w:val="24"/>
              </w:rPr>
              <w:t>-</w:t>
            </w:r>
          </w:p>
        </w:tc>
        <w:tc>
          <w:tcPr>
            <w:tcW w:w="1212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231F20"/>
                <w:kern w:val="0"/>
                <w:sz w:val="24"/>
                <w:szCs w:val="24"/>
              </w:rPr>
              <w:t>N</w:t>
            </w:r>
          </w:p>
        </w:tc>
        <w:tc>
          <w:tcPr>
            <w:tcW w:w="652" w:type="dxa"/>
            <w:vAlign w:val="center"/>
            <w:hideMark/>
          </w:tcPr>
          <w:p w:rsidR="000667C0" w:rsidRPr="005B0C28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B0C28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>34</w:t>
            </w:r>
          </w:p>
        </w:tc>
        <w:tc>
          <w:tcPr>
            <w:tcW w:w="665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66</w:t>
            </w:r>
          </w:p>
        </w:tc>
        <w:tc>
          <w:tcPr>
            <w:tcW w:w="679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808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23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</w:t>
            </w:r>
          </w:p>
        </w:tc>
        <w:tc>
          <w:tcPr>
            <w:tcW w:w="854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636" w:type="dxa"/>
            <w:vAlign w:val="center"/>
            <w:hideMark/>
          </w:tcPr>
          <w:p w:rsidR="000667C0" w:rsidRPr="00F220F4" w:rsidRDefault="00B412C7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17</w:t>
            </w:r>
          </w:p>
        </w:tc>
      </w:tr>
      <w:tr w:rsidR="007C747C" w:rsidRPr="000667C0" w:rsidTr="005B0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Phipps-Green (Caucasian)</w:t>
            </w:r>
          </w:p>
        </w:tc>
        <w:tc>
          <w:tcPr>
            <w:tcW w:w="922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1145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Pb</w:t>
            </w:r>
          </w:p>
        </w:tc>
        <w:tc>
          <w:tcPr>
            <w:tcW w:w="1120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749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231F20"/>
                <w:kern w:val="0"/>
                <w:sz w:val="24"/>
                <w:szCs w:val="24"/>
              </w:rPr>
              <w:t>TaqMan</w:t>
            </w:r>
          </w:p>
        </w:tc>
        <w:tc>
          <w:tcPr>
            <w:tcW w:w="1017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231F20"/>
                <w:kern w:val="0"/>
                <w:sz w:val="24"/>
                <w:szCs w:val="24"/>
              </w:rPr>
              <w:t>-</w:t>
            </w:r>
          </w:p>
        </w:tc>
        <w:tc>
          <w:tcPr>
            <w:tcW w:w="1212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231F20"/>
                <w:kern w:val="0"/>
                <w:sz w:val="24"/>
                <w:szCs w:val="24"/>
              </w:rPr>
              <w:t>Y</w:t>
            </w:r>
          </w:p>
        </w:tc>
        <w:tc>
          <w:tcPr>
            <w:tcW w:w="652" w:type="dxa"/>
            <w:vAlign w:val="center"/>
            <w:hideMark/>
          </w:tcPr>
          <w:p w:rsidR="000667C0" w:rsidRPr="005B0C28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B0C28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665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76</w:t>
            </w:r>
          </w:p>
        </w:tc>
        <w:tc>
          <w:tcPr>
            <w:tcW w:w="679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122</w:t>
            </w:r>
          </w:p>
        </w:tc>
        <w:tc>
          <w:tcPr>
            <w:tcW w:w="808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23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125</w:t>
            </w:r>
          </w:p>
        </w:tc>
        <w:tc>
          <w:tcPr>
            <w:tcW w:w="854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425</w:t>
            </w:r>
          </w:p>
        </w:tc>
        <w:tc>
          <w:tcPr>
            <w:tcW w:w="636" w:type="dxa"/>
            <w:vAlign w:val="center"/>
            <w:hideMark/>
          </w:tcPr>
          <w:p w:rsidR="000667C0" w:rsidRPr="00F220F4" w:rsidRDefault="00B412C7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17</w:t>
            </w:r>
          </w:p>
        </w:tc>
      </w:tr>
      <w:tr w:rsidR="007C747C" w:rsidRPr="000667C0" w:rsidTr="005B0C28">
        <w:trPr>
          <w:trHeight w:val="5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Phipps-Green</w:t>
            </w:r>
          </w:p>
          <w:p w:rsidR="000667C0" w:rsidRPr="000667C0" w:rsidRDefault="000667C0" w:rsidP="005B0C2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(Pacific Island)</w:t>
            </w:r>
          </w:p>
        </w:tc>
        <w:tc>
          <w:tcPr>
            <w:tcW w:w="922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1145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Pb</w:t>
            </w:r>
          </w:p>
        </w:tc>
        <w:tc>
          <w:tcPr>
            <w:tcW w:w="1120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49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231F20"/>
                <w:kern w:val="0"/>
                <w:sz w:val="24"/>
                <w:szCs w:val="24"/>
              </w:rPr>
              <w:t>TaqMan</w:t>
            </w:r>
          </w:p>
        </w:tc>
        <w:tc>
          <w:tcPr>
            <w:tcW w:w="1017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231F20"/>
                <w:kern w:val="0"/>
                <w:sz w:val="24"/>
                <w:szCs w:val="24"/>
              </w:rPr>
              <w:t>-</w:t>
            </w:r>
          </w:p>
        </w:tc>
        <w:tc>
          <w:tcPr>
            <w:tcW w:w="1212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231F20"/>
                <w:kern w:val="0"/>
                <w:sz w:val="24"/>
                <w:szCs w:val="24"/>
              </w:rPr>
              <w:t>Y</w:t>
            </w:r>
          </w:p>
        </w:tc>
        <w:tc>
          <w:tcPr>
            <w:tcW w:w="652" w:type="dxa"/>
            <w:vAlign w:val="center"/>
            <w:hideMark/>
          </w:tcPr>
          <w:p w:rsidR="000667C0" w:rsidRPr="005B0C28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B0C28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>37</w:t>
            </w:r>
          </w:p>
        </w:tc>
        <w:tc>
          <w:tcPr>
            <w:tcW w:w="665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78</w:t>
            </w:r>
          </w:p>
        </w:tc>
        <w:tc>
          <w:tcPr>
            <w:tcW w:w="679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58</w:t>
            </w:r>
          </w:p>
        </w:tc>
        <w:tc>
          <w:tcPr>
            <w:tcW w:w="808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23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854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69</w:t>
            </w:r>
          </w:p>
        </w:tc>
        <w:tc>
          <w:tcPr>
            <w:tcW w:w="636" w:type="dxa"/>
            <w:vAlign w:val="center"/>
            <w:hideMark/>
          </w:tcPr>
          <w:p w:rsidR="000667C0" w:rsidRPr="00F220F4" w:rsidRDefault="00B412C7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17</w:t>
            </w:r>
          </w:p>
        </w:tc>
      </w:tr>
      <w:tr w:rsidR="007C747C" w:rsidRPr="000667C0" w:rsidTr="005B0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Yamagishi</w:t>
            </w:r>
          </w:p>
        </w:tc>
        <w:tc>
          <w:tcPr>
            <w:tcW w:w="922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1145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Pb</w:t>
            </w:r>
          </w:p>
        </w:tc>
        <w:tc>
          <w:tcPr>
            <w:tcW w:w="1120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49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energy transfer probe method</w:t>
            </w:r>
          </w:p>
        </w:tc>
        <w:tc>
          <w:tcPr>
            <w:tcW w:w="1017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212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652" w:type="dxa"/>
            <w:vAlign w:val="center"/>
            <w:hideMark/>
          </w:tcPr>
          <w:p w:rsidR="000667C0" w:rsidRPr="005B0C28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B0C28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665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679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808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377</w:t>
            </w:r>
          </w:p>
        </w:tc>
        <w:tc>
          <w:tcPr>
            <w:tcW w:w="823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1655</w:t>
            </w:r>
          </w:p>
        </w:tc>
        <w:tc>
          <w:tcPr>
            <w:tcW w:w="854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1846</w:t>
            </w:r>
          </w:p>
        </w:tc>
        <w:tc>
          <w:tcPr>
            <w:tcW w:w="636" w:type="dxa"/>
            <w:vAlign w:val="center"/>
            <w:hideMark/>
          </w:tcPr>
          <w:p w:rsidR="000667C0" w:rsidRPr="00F220F4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F220F4">
              <w:rPr>
                <w:rFonts w:ascii="Times New Roman" w:eastAsia="宋体" w:hAnsi="Times New Roman" w:cs="Times New Roman"/>
                <w:sz w:val="24"/>
                <w:szCs w:val="24"/>
              </w:rPr>
              <w:t>33</w:t>
            </w:r>
          </w:p>
        </w:tc>
      </w:tr>
      <w:tr w:rsidR="007C747C" w:rsidRPr="000667C0" w:rsidTr="005B0C28">
        <w:trPr>
          <w:trHeight w:val="5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Li</w:t>
            </w:r>
          </w:p>
        </w:tc>
        <w:tc>
          <w:tcPr>
            <w:tcW w:w="922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1145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Hb</w:t>
            </w:r>
          </w:p>
        </w:tc>
        <w:tc>
          <w:tcPr>
            <w:tcW w:w="1120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749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SNapshot</w:t>
            </w:r>
          </w:p>
        </w:tc>
        <w:tc>
          <w:tcPr>
            <w:tcW w:w="1017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1212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652" w:type="dxa"/>
            <w:vAlign w:val="center"/>
            <w:hideMark/>
          </w:tcPr>
          <w:p w:rsidR="000667C0" w:rsidRPr="005B0C28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B0C28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>45</w:t>
            </w:r>
          </w:p>
        </w:tc>
        <w:tc>
          <w:tcPr>
            <w:tcW w:w="665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91</w:t>
            </w:r>
          </w:p>
        </w:tc>
        <w:tc>
          <w:tcPr>
            <w:tcW w:w="679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808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23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112</w:t>
            </w:r>
          </w:p>
        </w:tc>
        <w:tc>
          <w:tcPr>
            <w:tcW w:w="854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103</w:t>
            </w:r>
          </w:p>
        </w:tc>
        <w:tc>
          <w:tcPr>
            <w:tcW w:w="636" w:type="dxa"/>
            <w:vAlign w:val="center"/>
            <w:hideMark/>
          </w:tcPr>
          <w:p w:rsidR="000667C0" w:rsidRPr="00F220F4" w:rsidRDefault="000667C0" w:rsidP="005B0C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F220F4">
              <w:rPr>
                <w:rFonts w:ascii="Times New Roman" w:eastAsia="宋体" w:hAnsi="Times New Roman" w:cs="Times New Roman"/>
                <w:sz w:val="24"/>
                <w:szCs w:val="24"/>
              </w:rPr>
              <w:t>34</w:t>
            </w:r>
          </w:p>
        </w:tc>
      </w:tr>
      <w:tr w:rsidR="007C747C" w:rsidRPr="000667C0" w:rsidTr="005B0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Guan</w:t>
            </w:r>
          </w:p>
        </w:tc>
        <w:tc>
          <w:tcPr>
            <w:tcW w:w="922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Unpub</w:t>
            </w:r>
          </w:p>
        </w:tc>
        <w:tc>
          <w:tcPr>
            <w:tcW w:w="1145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Hb</w:t>
            </w:r>
          </w:p>
        </w:tc>
        <w:tc>
          <w:tcPr>
            <w:tcW w:w="1120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749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HRM and sequencing</w:t>
            </w:r>
          </w:p>
        </w:tc>
        <w:tc>
          <w:tcPr>
            <w:tcW w:w="1017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212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652" w:type="dxa"/>
            <w:vAlign w:val="center"/>
            <w:hideMark/>
          </w:tcPr>
          <w:p w:rsidR="000667C0" w:rsidRPr="005B0C28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B0C28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>67</w:t>
            </w:r>
          </w:p>
        </w:tc>
        <w:tc>
          <w:tcPr>
            <w:tcW w:w="665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82</w:t>
            </w:r>
          </w:p>
        </w:tc>
        <w:tc>
          <w:tcPr>
            <w:tcW w:w="679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52</w:t>
            </w:r>
          </w:p>
        </w:tc>
        <w:tc>
          <w:tcPr>
            <w:tcW w:w="808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823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87</w:t>
            </w:r>
          </w:p>
        </w:tc>
        <w:tc>
          <w:tcPr>
            <w:tcW w:w="854" w:type="dxa"/>
            <w:vAlign w:val="center"/>
            <w:hideMark/>
          </w:tcPr>
          <w:p w:rsidR="000667C0" w:rsidRPr="000667C0" w:rsidRDefault="000667C0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667C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97</w:t>
            </w:r>
          </w:p>
        </w:tc>
        <w:tc>
          <w:tcPr>
            <w:tcW w:w="636" w:type="dxa"/>
            <w:vAlign w:val="center"/>
            <w:hideMark/>
          </w:tcPr>
          <w:p w:rsidR="000667C0" w:rsidRPr="00F220F4" w:rsidRDefault="004C3CD4" w:rsidP="005B0C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-</w:t>
            </w:r>
          </w:p>
        </w:tc>
      </w:tr>
    </w:tbl>
    <w:p w:rsidR="00E22E55" w:rsidRDefault="00B634B6" w:rsidP="00851E23">
      <w:pPr>
        <w:widowControl/>
        <w:jc w:val="left"/>
        <w:rPr>
          <w:rFonts w:ascii="Times New Roman" w:eastAsia="宋体" w:hAnsi="Times New Roman" w:cs="Times New Roman"/>
          <w:bCs/>
          <w:color w:val="000000"/>
          <w:sz w:val="28"/>
          <w:szCs w:val="28"/>
        </w:rPr>
      </w:pPr>
      <w:r w:rsidRPr="000C5008">
        <w:rPr>
          <w:rFonts w:ascii="Times New Roman" w:eastAsia="宋体" w:hAnsi="Times New Roman" w:cs="Times New Roman"/>
          <w:bCs/>
          <w:color w:val="000000"/>
          <w:sz w:val="28"/>
          <w:szCs w:val="28"/>
        </w:rPr>
        <w:t>Other describe</w:t>
      </w:r>
      <w:r w:rsidR="000C5008">
        <w:rPr>
          <w:rFonts w:ascii="Times New Roman" w:eastAsia="宋体" w:hAnsi="Times New Roman" w:cs="Times New Roman" w:hint="eastAsia"/>
          <w:bCs/>
          <w:color w:val="000000"/>
          <w:sz w:val="28"/>
          <w:szCs w:val="28"/>
        </w:rPr>
        <w:t>s</w:t>
      </w:r>
      <w:r w:rsidRPr="000C5008">
        <w:rPr>
          <w:rFonts w:ascii="Times New Roman" w:eastAsia="宋体" w:hAnsi="Times New Roman" w:cs="Times New Roman" w:hint="eastAsia"/>
          <w:bCs/>
          <w:color w:val="000000"/>
          <w:sz w:val="28"/>
          <w:szCs w:val="28"/>
        </w:rPr>
        <w:t xml:space="preserve"> included h</w:t>
      </w:r>
      <w:r w:rsidR="007A10E3" w:rsidRPr="000C5008">
        <w:rPr>
          <w:rFonts w:ascii="Times New Roman" w:eastAsia="宋体" w:hAnsi="Times New Roman" w:cs="Times New Roman"/>
          <w:bCs/>
          <w:color w:val="000000"/>
          <w:sz w:val="28"/>
          <w:szCs w:val="28"/>
        </w:rPr>
        <w:t>abits</w:t>
      </w:r>
      <w:r w:rsidRPr="000C5008">
        <w:rPr>
          <w:rFonts w:ascii="Times New Roman" w:eastAsia="宋体" w:hAnsi="Times New Roman" w:cs="Times New Roman" w:hint="eastAsia"/>
          <w:bCs/>
          <w:color w:val="000000"/>
          <w:sz w:val="28"/>
          <w:szCs w:val="28"/>
        </w:rPr>
        <w:t>,</w:t>
      </w:r>
      <w:r w:rsidRPr="000C5008">
        <w:rPr>
          <w:rFonts w:ascii="Times New Roman" w:eastAsia="宋体" w:hAnsi="Times New Roman" w:cs="Times New Roman"/>
          <w:bCs/>
          <w:color w:val="000000"/>
          <w:sz w:val="28"/>
          <w:szCs w:val="28"/>
        </w:rPr>
        <w:t xml:space="preserve"> customs </w:t>
      </w:r>
      <w:r w:rsidRPr="000C5008">
        <w:rPr>
          <w:rFonts w:ascii="Times New Roman" w:eastAsia="宋体" w:hAnsi="Times New Roman" w:cs="Times New Roman" w:hint="eastAsia"/>
          <w:bCs/>
          <w:color w:val="000000"/>
          <w:sz w:val="28"/>
          <w:szCs w:val="28"/>
        </w:rPr>
        <w:t>and</w:t>
      </w:r>
      <w:r w:rsidRPr="000C5008">
        <w:rPr>
          <w:rFonts w:ascii="Times New Roman" w:eastAsia="宋体" w:hAnsi="Times New Roman" w:cs="Times New Roman"/>
          <w:bCs/>
          <w:color w:val="000000"/>
          <w:sz w:val="28"/>
          <w:szCs w:val="28"/>
        </w:rPr>
        <w:t xml:space="preserve"> pathogen</w:t>
      </w:r>
      <w:r w:rsidRPr="00252A4E">
        <w:rPr>
          <w:rFonts w:ascii="Times New Roman" w:eastAsia="宋体" w:hAnsi="Times New Roman" w:cs="Times New Roman"/>
          <w:bCs/>
          <w:color w:val="000000"/>
          <w:sz w:val="28"/>
          <w:szCs w:val="28"/>
        </w:rPr>
        <w:t>ic factors</w:t>
      </w:r>
      <w:r w:rsidRPr="00252A4E">
        <w:rPr>
          <w:rFonts w:ascii="Times New Roman" w:eastAsia="宋体" w:hAnsi="Times New Roman" w:cs="Times New Roman" w:hint="eastAsia"/>
          <w:bCs/>
          <w:color w:val="000000"/>
          <w:sz w:val="28"/>
          <w:szCs w:val="28"/>
        </w:rPr>
        <w:t>.</w:t>
      </w:r>
      <w:r w:rsidR="00252A4E" w:rsidRPr="00252A4E">
        <w:rPr>
          <w:rFonts w:ascii="Times New Roman" w:eastAsia="宋体" w:hAnsi="Times New Roman" w:cs="Times New Roman" w:hint="eastAsia"/>
          <w:bCs/>
          <w:color w:val="000000"/>
          <w:sz w:val="28"/>
          <w:szCs w:val="28"/>
        </w:rPr>
        <w:t xml:space="preserve"> </w:t>
      </w:r>
    </w:p>
    <w:p w:rsidR="00B634B6" w:rsidRPr="004B0379" w:rsidRDefault="00252A4E" w:rsidP="00851E23">
      <w:pPr>
        <w:widowControl/>
        <w:jc w:val="left"/>
        <w:rPr>
          <w:rFonts w:ascii="Times New Roman" w:eastAsia="宋体" w:hAnsi="Times New Roman" w:cs="Times New Roman"/>
          <w:bCs/>
          <w:color w:val="000000"/>
          <w:sz w:val="28"/>
          <w:szCs w:val="28"/>
        </w:rPr>
      </w:pPr>
      <w:r w:rsidRPr="00252A4E">
        <w:rPr>
          <w:rFonts w:ascii="Times New Roman" w:eastAsia="宋体" w:hAnsi="Times New Roman" w:cs="Times New Roman" w:hint="eastAsia"/>
          <w:bCs/>
          <w:color w:val="000000"/>
          <w:sz w:val="28"/>
          <w:szCs w:val="28"/>
        </w:rPr>
        <w:t>P</w:t>
      </w:r>
      <w:r w:rsidR="00D20593">
        <w:rPr>
          <w:rFonts w:ascii="Times New Roman" w:eastAsia="宋体" w:hAnsi="Times New Roman" w:cs="Times New Roman" w:hint="eastAsia"/>
          <w:bCs/>
          <w:color w:val="000000"/>
          <w:sz w:val="28"/>
          <w:szCs w:val="28"/>
        </w:rPr>
        <w:t>b</w:t>
      </w:r>
      <w:r w:rsidRPr="00252A4E">
        <w:rPr>
          <w:rFonts w:ascii="Times New Roman" w:eastAsia="宋体" w:hAnsi="Times New Roman" w:cs="Times New Roman" w:hint="eastAsia"/>
          <w:bCs/>
          <w:color w:val="000000"/>
          <w:sz w:val="28"/>
          <w:szCs w:val="28"/>
        </w:rPr>
        <w:t>:</w:t>
      </w:r>
      <w:r w:rsidRPr="00252A4E">
        <w:rPr>
          <w:rFonts w:ascii="Times New Roman" w:eastAsia="宋体" w:hAnsi="Times New Roman" w:cs="Times New Roman"/>
          <w:bCs/>
          <w:color w:val="000000"/>
          <w:sz w:val="28"/>
          <w:szCs w:val="28"/>
        </w:rPr>
        <w:t xml:space="preserve"> Population based</w:t>
      </w:r>
      <w:r w:rsidRPr="00252A4E">
        <w:rPr>
          <w:rFonts w:ascii="Times New Roman" w:eastAsia="宋体" w:hAnsi="Times New Roman" w:cs="Times New Roman" w:hint="eastAsia"/>
          <w:bCs/>
          <w:color w:val="000000"/>
          <w:sz w:val="28"/>
          <w:szCs w:val="28"/>
        </w:rPr>
        <w:t>.</w:t>
      </w:r>
      <w:r>
        <w:rPr>
          <w:rFonts w:ascii="Times New Roman" w:eastAsia="宋体" w:hAnsi="Times New Roman" w:cs="Times New Roman" w:hint="eastAsia"/>
          <w:bCs/>
          <w:color w:val="000000"/>
          <w:sz w:val="28"/>
          <w:szCs w:val="28"/>
        </w:rPr>
        <w:t xml:space="preserve"> </w:t>
      </w:r>
      <w:r w:rsidRPr="00252A4E">
        <w:rPr>
          <w:rFonts w:ascii="Times New Roman" w:eastAsia="宋体" w:hAnsi="Times New Roman" w:cs="Times New Roman" w:hint="eastAsia"/>
          <w:bCs/>
          <w:color w:val="000000"/>
          <w:sz w:val="28"/>
          <w:szCs w:val="28"/>
        </w:rPr>
        <w:t>H</w:t>
      </w:r>
      <w:r w:rsidR="00D20593">
        <w:rPr>
          <w:rFonts w:ascii="Times New Roman" w:eastAsia="宋体" w:hAnsi="Times New Roman" w:cs="Times New Roman" w:hint="eastAsia"/>
          <w:bCs/>
          <w:color w:val="000000"/>
          <w:sz w:val="28"/>
          <w:szCs w:val="28"/>
        </w:rPr>
        <w:t>b</w:t>
      </w:r>
      <w:r w:rsidRPr="00252A4E">
        <w:rPr>
          <w:rFonts w:ascii="Times New Roman" w:eastAsia="宋体" w:hAnsi="Times New Roman" w:cs="Times New Roman" w:hint="eastAsia"/>
          <w:bCs/>
          <w:color w:val="000000"/>
          <w:sz w:val="28"/>
          <w:szCs w:val="28"/>
        </w:rPr>
        <w:t>:</w:t>
      </w:r>
      <w:r w:rsidRPr="00252A4E">
        <w:rPr>
          <w:rFonts w:ascii="Times New Roman" w:eastAsia="宋体" w:hAnsi="Times New Roman" w:cs="Times New Roman"/>
          <w:bCs/>
          <w:color w:val="000000"/>
          <w:sz w:val="28"/>
          <w:szCs w:val="28"/>
        </w:rPr>
        <w:t xml:space="preserve"> Hospital based</w:t>
      </w:r>
      <w:r>
        <w:rPr>
          <w:rFonts w:ascii="Times New Roman" w:eastAsia="宋体" w:hAnsi="Times New Roman" w:cs="Times New Roman" w:hint="eastAsia"/>
          <w:bCs/>
          <w:color w:val="000000"/>
          <w:sz w:val="28"/>
          <w:szCs w:val="28"/>
        </w:rPr>
        <w:t>.</w:t>
      </w:r>
    </w:p>
    <w:p w:rsidR="00D141D7" w:rsidRPr="00425338" w:rsidRDefault="00D141D7" w:rsidP="00851E23">
      <w:pPr>
        <w:widowControl/>
        <w:jc w:val="left"/>
        <w:rPr>
          <w:rFonts w:ascii="Times New Roman" w:hAnsi="Times New Roman" w:cs="Times New Roman"/>
          <w:sz w:val="36"/>
          <w:szCs w:val="36"/>
        </w:rPr>
      </w:pPr>
      <w:r w:rsidRPr="00425338">
        <w:rPr>
          <w:rFonts w:ascii="Times New Roman" w:hAnsi="Times New Roman" w:cs="Times New Roman"/>
          <w:sz w:val="36"/>
          <w:szCs w:val="36"/>
        </w:rPr>
        <w:t xml:space="preserve">S.Table </w:t>
      </w:r>
      <w:r w:rsidR="00974164" w:rsidRPr="00425338">
        <w:rPr>
          <w:rFonts w:ascii="Times New Roman" w:hAnsi="Times New Roman" w:cs="Times New Roman" w:hint="eastAsia"/>
          <w:sz w:val="36"/>
          <w:szCs w:val="36"/>
        </w:rPr>
        <w:t>2</w:t>
      </w:r>
      <w:r w:rsidRPr="00425338">
        <w:rPr>
          <w:rFonts w:ascii="Times New Roman" w:hAnsi="Times New Roman" w:cs="Times New Roman"/>
          <w:sz w:val="36"/>
          <w:szCs w:val="36"/>
        </w:rPr>
        <w:t xml:space="preserve"> Meta-analysis for rs2231142 </w:t>
      </w:r>
      <w:r w:rsidR="00E5357D">
        <w:rPr>
          <w:rFonts w:ascii="Times New Roman" w:hAnsi="Times New Roman" w:cs="Times New Roman" w:hint="eastAsia"/>
          <w:sz w:val="36"/>
          <w:szCs w:val="36"/>
        </w:rPr>
        <w:t xml:space="preserve">associated </w:t>
      </w:r>
      <w:r w:rsidRPr="00425338">
        <w:rPr>
          <w:rFonts w:ascii="Times New Roman" w:hAnsi="Times New Roman" w:cs="Times New Roman"/>
          <w:sz w:val="36"/>
          <w:szCs w:val="36"/>
        </w:rPr>
        <w:t>with gout in other genetic models</w:t>
      </w:r>
    </w:p>
    <w:tbl>
      <w:tblPr>
        <w:tblStyle w:val="ab"/>
        <w:tblW w:w="14163" w:type="dxa"/>
        <w:tblLook w:val="04A0" w:firstRow="1" w:lastRow="0" w:firstColumn="1" w:lastColumn="0" w:noHBand="0" w:noVBand="1"/>
      </w:tblPr>
      <w:tblGrid>
        <w:gridCol w:w="1798"/>
        <w:gridCol w:w="1274"/>
        <w:gridCol w:w="1119"/>
        <w:gridCol w:w="636"/>
        <w:gridCol w:w="1376"/>
        <w:gridCol w:w="636"/>
        <w:gridCol w:w="636"/>
        <w:gridCol w:w="636"/>
        <w:gridCol w:w="1496"/>
        <w:gridCol w:w="636"/>
        <w:gridCol w:w="636"/>
        <w:gridCol w:w="636"/>
        <w:gridCol w:w="1376"/>
        <w:gridCol w:w="636"/>
        <w:gridCol w:w="636"/>
      </w:tblGrid>
      <w:tr w:rsidR="00692F99" w:rsidRPr="00D141D7" w:rsidTr="00524E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shd w:val="clear" w:color="auto" w:fill="auto"/>
            <w:vAlign w:val="center"/>
            <w:hideMark/>
          </w:tcPr>
          <w:p w:rsidR="00692F99" w:rsidRPr="00D141D7" w:rsidRDefault="00692F99" w:rsidP="00524EF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34"/>
                <w:szCs w:val="36"/>
              </w:rPr>
            </w:pPr>
          </w:p>
        </w:tc>
        <w:tc>
          <w:tcPr>
            <w:tcW w:w="1274" w:type="dxa"/>
            <w:shd w:val="clear" w:color="auto" w:fill="auto"/>
            <w:vAlign w:val="center"/>
            <w:hideMark/>
          </w:tcPr>
          <w:p w:rsidR="00692F99" w:rsidRPr="00D141D7" w:rsidRDefault="00692F99" w:rsidP="00524EF6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34"/>
                <w:szCs w:val="36"/>
              </w:rPr>
            </w:pPr>
          </w:p>
        </w:tc>
        <w:tc>
          <w:tcPr>
            <w:tcW w:w="1119" w:type="dxa"/>
            <w:shd w:val="clear" w:color="auto" w:fill="auto"/>
            <w:vAlign w:val="center"/>
            <w:hideMark/>
          </w:tcPr>
          <w:p w:rsidR="00692F99" w:rsidRPr="00D141D7" w:rsidRDefault="00692F99" w:rsidP="00524EF6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34"/>
                <w:szCs w:val="36"/>
              </w:rPr>
            </w:pPr>
          </w:p>
        </w:tc>
        <w:tc>
          <w:tcPr>
            <w:tcW w:w="3284" w:type="dxa"/>
            <w:gridSpan w:val="4"/>
            <w:shd w:val="clear" w:color="auto" w:fill="auto"/>
            <w:vAlign w:val="center"/>
            <w:hideMark/>
          </w:tcPr>
          <w:p w:rsidR="00692F99" w:rsidRPr="00032D35" w:rsidRDefault="00692F99" w:rsidP="00524EF6">
            <w:pPr>
              <w:widowControl/>
              <w:spacing w:line="337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</w:pPr>
            <w:r w:rsidRPr="00032D35">
              <w:rPr>
                <w:rFonts w:ascii="Times New Roman" w:eastAsia="宋体" w:hAnsi="Times New Roman" w:cs="Times New Roman" w:hint="eastAsia"/>
                <w:color w:val="000000"/>
                <w:sz w:val="32"/>
                <w:szCs w:val="32"/>
              </w:rPr>
              <w:t>D</w:t>
            </w:r>
            <w:r w:rsidRPr="00032D35">
              <w:rPr>
                <w:rFonts w:ascii="Times New Roman" w:eastAsia="宋体" w:hAnsi="Times New Roman" w:cs="Times New Roman"/>
                <w:color w:val="000000"/>
                <w:sz w:val="32"/>
                <w:szCs w:val="32"/>
              </w:rPr>
              <w:t>ominant model</w:t>
            </w:r>
          </w:p>
        </w:tc>
        <w:tc>
          <w:tcPr>
            <w:tcW w:w="3404" w:type="dxa"/>
            <w:gridSpan w:val="4"/>
            <w:shd w:val="clear" w:color="auto" w:fill="auto"/>
            <w:vAlign w:val="center"/>
            <w:hideMark/>
          </w:tcPr>
          <w:p w:rsidR="00692F99" w:rsidRPr="00032D35" w:rsidRDefault="00692F99" w:rsidP="009A59AD">
            <w:pPr>
              <w:widowControl/>
              <w:spacing w:line="337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</w:pPr>
            <w:r w:rsidRPr="00032D35">
              <w:rPr>
                <w:rFonts w:ascii="Times New Roman" w:eastAsia="宋体" w:hAnsi="Times New Roman" w:cs="Times New Roman" w:hint="eastAsia"/>
                <w:color w:val="000000"/>
                <w:sz w:val="32"/>
                <w:szCs w:val="32"/>
              </w:rPr>
              <w:t>R</w:t>
            </w:r>
            <w:r w:rsidRPr="00032D35">
              <w:rPr>
                <w:rFonts w:ascii="Times New Roman" w:eastAsia="宋体" w:hAnsi="Times New Roman" w:cs="Times New Roman"/>
                <w:color w:val="000000"/>
                <w:sz w:val="32"/>
                <w:szCs w:val="32"/>
              </w:rPr>
              <w:t>ecessive model</w:t>
            </w:r>
            <w:r w:rsidR="003D619F">
              <w:rPr>
                <w:rFonts w:ascii="Times New Roman" w:eastAsia="宋体" w:hAnsi="Times New Roman" w:cs="Times New Roman" w:hint="eastAsia"/>
                <w:color w:val="000000"/>
                <w:sz w:val="32"/>
                <w:szCs w:val="32"/>
                <w:vertAlign w:val="superscript"/>
              </w:rPr>
              <w:t>&amp;</w:t>
            </w:r>
          </w:p>
        </w:tc>
        <w:tc>
          <w:tcPr>
            <w:tcW w:w="3284" w:type="dxa"/>
            <w:gridSpan w:val="4"/>
            <w:shd w:val="clear" w:color="auto" w:fill="auto"/>
            <w:vAlign w:val="center"/>
            <w:hideMark/>
          </w:tcPr>
          <w:p w:rsidR="00692F99" w:rsidRPr="00032D35" w:rsidRDefault="00692F99" w:rsidP="00524EF6">
            <w:pPr>
              <w:widowControl/>
              <w:spacing w:line="337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</w:pPr>
            <w:r w:rsidRPr="00032D35">
              <w:rPr>
                <w:rFonts w:ascii="Times New Roman" w:eastAsia="宋体" w:hAnsi="Times New Roman" w:cs="Times New Roman" w:hint="eastAsia"/>
                <w:color w:val="000000"/>
                <w:sz w:val="32"/>
                <w:szCs w:val="32"/>
              </w:rPr>
              <w:t>O</w:t>
            </w:r>
            <w:r w:rsidRPr="00032D35">
              <w:rPr>
                <w:rFonts w:ascii="Times New Roman" w:eastAsia="宋体" w:hAnsi="Times New Roman" w:cs="Times New Roman"/>
                <w:color w:val="000000"/>
                <w:sz w:val="32"/>
                <w:szCs w:val="32"/>
              </w:rPr>
              <w:t>verdominant model</w:t>
            </w:r>
          </w:p>
        </w:tc>
      </w:tr>
      <w:tr w:rsidR="00692F99" w:rsidRPr="00D141D7" w:rsidTr="00524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vAlign w:val="center"/>
            <w:hideMark/>
          </w:tcPr>
          <w:p w:rsidR="00692F99" w:rsidRPr="00D141D7" w:rsidRDefault="00692F99" w:rsidP="00524EF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36"/>
              </w:rPr>
            </w:pPr>
          </w:p>
        </w:tc>
        <w:tc>
          <w:tcPr>
            <w:tcW w:w="1274" w:type="dxa"/>
            <w:vAlign w:val="center"/>
            <w:hideMark/>
          </w:tcPr>
          <w:p w:rsidR="00692F99" w:rsidRPr="00032D35" w:rsidRDefault="00692F99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  <w:t>condition</w:t>
            </w:r>
          </w:p>
        </w:tc>
        <w:tc>
          <w:tcPr>
            <w:tcW w:w="1119" w:type="dxa"/>
            <w:vAlign w:val="center"/>
            <w:hideMark/>
          </w:tcPr>
          <w:p w:rsidR="00692F99" w:rsidRPr="00032D35" w:rsidRDefault="00692F99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  <w:t>subjects</w:t>
            </w:r>
          </w:p>
        </w:tc>
        <w:tc>
          <w:tcPr>
            <w:tcW w:w="636" w:type="dxa"/>
            <w:vAlign w:val="center"/>
            <w:hideMark/>
          </w:tcPr>
          <w:p w:rsidR="00692F99" w:rsidRPr="00032D35" w:rsidRDefault="00692F99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  <w:t>OR</w:t>
            </w:r>
          </w:p>
        </w:tc>
        <w:tc>
          <w:tcPr>
            <w:tcW w:w="1376" w:type="dxa"/>
            <w:vAlign w:val="center"/>
            <w:hideMark/>
          </w:tcPr>
          <w:p w:rsidR="00692F99" w:rsidRPr="00032D35" w:rsidRDefault="00692F99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  <w:t>95%CI</w:t>
            </w:r>
          </w:p>
        </w:tc>
        <w:tc>
          <w:tcPr>
            <w:tcW w:w="636" w:type="dxa"/>
            <w:vAlign w:val="center"/>
            <w:hideMark/>
          </w:tcPr>
          <w:p w:rsidR="00692F99" w:rsidRPr="00032D35" w:rsidRDefault="00692F99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  <w:t>P</w:t>
            </w:r>
          </w:p>
        </w:tc>
        <w:tc>
          <w:tcPr>
            <w:tcW w:w="636" w:type="dxa"/>
            <w:vAlign w:val="center"/>
            <w:hideMark/>
          </w:tcPr>
          <w:p w:rsidR="00692F99" w:rsidRPr="00032D35" w:rsidRDefault="00692F99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  <w:t>P</w:t>
            </w:r>
            <w:r w:rsidR="009A59AD" w:rsidRPr="00032D35">
              <w:rPr>
                <w:rFonts w:ascii="Times New Roman" w:eastAsia="宋体" w:hAnsi="Times New Roman" w:cs="Times New Roman"/>
                <w:color w:val="000000"/>
                <w:sz w:val="32"/>
                <w:szCs w:val="32"/>
              </w:rPr>
              <w:t>*</w:t>
            </w:r>
          </w:p>
        </w:tc>
        <w:tc>
          <w:tcPr>
            <w:tcW w:w="636" w:type="dxa"/>
            <w:vAlign w:val="center"/>
            <w:hideMark/>
          </w:tcPr>
          <w:p w:rsidR="00692F99" w:rsidRPr="00032D35" w:rsidRDefault="00692F99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  <w:t>OR</w:t>
            </w:r>
          </w:p>
        </w:tc>
        <w:tc>
          <w:tcPr>
            <w:tcW w:w="1496" w:type="dxa"/>
            <w:vAlign w:val="center"/>
            <w:hideMark/>
          </w:tcPr>
          <w:p w:rsidR="00692F99" w:rsidRPr="00032D35" w:rsidRDefault="00692F99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  <w:t>95%CI</w:t>
            </w:r>
          </w:p>
        </w:tc>
        <w:tc>
          <w:tcPr>
            <w:tcW w:w="636" w:type="dxa"/>
            <w:vAlign w:val="center"/>
            <w:hideMark/>
          </w:tcPr>
          <w:p w:rsidR="00692F99" w:rsidRPr="00032D35" w:rsidRDefault="00692F99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  <w:t>P</w:t>
            </w:r>
          </w:p>
        </w:tc>
        <w:tc>
          <w:tcPr>
            <w:tcW w:w="636" w:type="dxa"/>
            <w:vAlign w:val="center"/>
            <w:hideMark/>
          </w:tcPr>
          <w:p w:rsidR="00692F99" w:rsidRPr="00032D35" w:rsidRDefault="00692F99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  <w:t>P</w:t>
            </w:r>
            <w:r w:rsidR="009A59AD" w:rsidRPr="00032D35">
              <w:rPr>
                <w:rFonts w:ascii="Times New Roman" w:eastAsia="宋体" w:hAnsi="Times New Roman" w:cs="Times New Roman"/>
                <w:color w:val="000000"/>
                <w:sz w:val="32"/>
                <w:szCs w:val="32"/>
              </w:rPr>
              <w:t>*</w:t>
            </w:r>
          </w:p>
        </w:tc>
        <w:tc>
          <w:tcPr>
            <w:tcW w:w="636" w:type="dxa"/>
            <w:vAlign w:val="center"/>
            <w:hideMark/>
          </w:tcPr>
          <w:p w:rsidR="00692F99" w:rsidRPr="00032D35" w:rsidRDefault="00692F99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  <w:t>OR</w:t>
            </w:r>
          </w:p>
        </w:tc>
        <w:tc>
          <w:tcPr>
            <w:tcW w:w="1376" w:type="dxa"/>
            <w:vAlign w:val="center"/>
            <w:hideMark/>
          </w:tcPr>
          <w:p w:rsidR="00692F99" w:rsidRPr="00032D35" w:rsidRDefault="00692F99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  <w:t>95%CI</w:t>
            </w:r>
          </w:p>
        </w:tc>
        <w:tc>
          <w:tcPr>
            <w:tcW w:w="636" w:type="dxa"/>
            <w:vAlign w:val="center"/>
            <w:hideMark/>
          </w:tcPr>
          <w:p w:rsidR="00692F99" w:rsidRPr="00032D35" w:rsidRDefault="00692F99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  <w:t>P</w:t>
            </w:r>
          </w:p>
        </w:tc>
        <w:tc>
          <w:tcPr>
            <w:tcW w:w="636" w:type="dxa"/>
            <w:vAlign w:val="center"/>
            <w:hideMark/>
          </w:tcPr>
          <w:p w:rsidR="00692F99" w:rsidRPr="00032D35" w:rsidRDefault="00692F99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  <w:t>P</w:t>
            </w:r>
            <w:r w:rsidR="009A59AD" w:rsidRPr="00032D35">
              <w:rPr>
                <w:rFonts w:ascii="Times New Roman" w:eastAsia="宋体" w:hAnsi="Times New Roman" w:cs="Times New Roman"/>
                <w:color w:val="000000"/>
                <w:sz w:val="32"/>
                <w:szCs w:val="32"/>
              </w:rPr>
              <w:t>*</w:t>
            </w:r>
          </w:p>
        </w:tc>
      </w:tr>
      <w:tr w:rsidR="00692F99" w:rsidRPr="00D141D7" w:rsidTr="00524EF6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vAlign w:val="center"/>
            <w:hideMark/>
          </w:tcPr>
          <w:p w:rsidR="00692F99" w:rsidRPr="00032D35" w:rsidRDefault="00692F99" w:rsidP="00524EF6">
            <w:pPr>
              <w:widowControl/>
              <w:spacing w:line="276" w:lineRule="atLeast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  <w:t>Overall</w:t>
            </w:r>
            <w:r w:rsidRPr="00032D35">
              <w:rPr>
                <w:rFonts w:ascii="Times New Roman" w:eastAsia="宋体" w:hAnsi="Times New Roman" w:cs="Times New Roman"/>
                <w:color w:val="000000"/>
                <w:position w:val="5"/>
                <w:sz w:val="28"/>
                <w:szCs w:val="28"/>
                <w:vertAlign w:val="superscript"/>
              </w:rPr>
              <w:t>#</w:t>
            </w:r>
          </w:p>
        </w:tc>
        <w:tc>
          <w:tcPr>
            <w:tcW w:w="1274" w:type="dxa"/>
            <w:vAlign w:val="center"/>
            <w:hideMark/>
          </w:tcPr>
          <w:p w:rsidR="00692F99" w:rsidRPr="00032D35" w:rsidRDefault="00692F99" w:rsidP="00524EF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19" w:type="dxa"/>
            <w:vAlign w:val="center"/>
            <w:hideMark/>
          </w:tcPr>
          <w:p w:rsidR="00692F99" w:rsidRPr="00032D35" w:rsidRDefault="00692F99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36" w:type="dxa"/>
            <w:vAlign w:val="center"/>
            <w:hideMark/>
          </w:tcPr>
          <w:p w:rsidR="00692F99" w:rsidRPr="00032D35" w:rsidRDefault="00692F99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1.98</w:t>
            </w:r>
          </w:p>
        </w:tc>
        <w:tc>
          <w:tcPr>
            <w:tcW w:w="1376" w:type="dxa"/>
            <w:vAlign w:val="center"/>
            <w:hideMark/>
          </w:tcPr>
          <w:p w:rsidR="00692F99" w:rsidRPr="00032D35" w:rsidRDefault="00692F99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1.581-2.486</w:t>
            </w:r>
          </w:p>
        </w:tc>
        <w:tc>
          <w:tcPr>
            <w:tcW w:w="636" w:type="dxa"/>
            <w:vAlign w:val="center"/>
            <w:hideMark/>
          </w:tcPr>
          <w:p w:rsidR="00692F99" w:rsidRPr="00032D35" w:rsidRDefault="00692F99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636" w:type="dxa"/>
            <w:vAlign w:val="center"/>
            <w:hideMark/>
          </w:tcPr>
          <w:p w:rsidR="00692F99" w:rsidRPr="00032D35" w:rsidRDefault="00692F99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636" w:type="dxa"/>
            <w:vAlign w:val="center"/>
            <w:hideMark/>
          </w:tcPr>
          <w:p w:rsidR="00692F99" w:rsidRPr="00032D35" w:rsidRDefault="00692F99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3.36</w:t>
            </w:r>
          </w:p>
        </w:tc>
        <w:tc>
          <w:tcPr>
            <w:tcW w:w="1496" w:type="dxa"/>
            <w:vAlign w:val="center"/>
            <w:hideMark/>
          </w:tcPr>
          <w:p w:rsidR="00692F99" w:rsidRPr="00032D35" w:rsidRDefault="00692F99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2.706-4.180</w:t>
            </w:r>
          </w:p>
        </w:tc>
        <w:tc>
          <w:tcPr>
            <w:tcW w:w="636" w:type="dxa"/>
            <w:vAlign w:val="center"/>
            <w:hideMark/>
          </w:tcPr>
          <w:p w:rsidR="00692F99" w:rsidRPr="00032D35" w:rsidRDefault="00692F99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636" w:type="dxa"/>
            <w:vAlign w:val="center"/>
            <w:hideMark/>
          </w:tcPr>
          <w:p w:rsidR="00692F99" w:rsidRPr="00032D35" w:rsidRDefault="00692F99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0.14</w:t>
            </w:r>
          </w:p>
        </w:tc>
        <w:tc>
          <w:tcPr>
            <w:tcW w:w="636" w:type="dxa"/>
            <w:vAlign w:val="center"/>
            <w:hideMark/>
          </w:tcPr>
          <w:p w:rsidR="00692F99" w:rsidRPr="00032D35" w:rsidRDefault="00692F99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0.74</w:t>
            </w:r>
          </w:p>
        </w:tc>
        <w:tc>
          <w:tcPr>
            <w:tcW w:w="1376" w:type="dxa"/>
            <w:vAlign w:val="center"/>
            <w:hideMark/>
          </w:tcPr>
          <w:p w:rsidR="00692F99" w:rsidRPr="00032D35" w:rsidRDefault="00692F99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0.625-0.888</w:t>
            </w:r>
          </w:p>
        </w:tc>
        <w:tc>
          <w:tcPr>
            <w:tcW w:w="636" w:type="dxa"/>
            <w:vAlign w:val="center"/>
            <w:hideMark/>
          </w:tcPr>
          <w:p w:rsidR="00692F99" w:rsidRPr="00032D35" w:rsidRDefault="00692F99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636" w:type="dxa"/>
            <w:vAlign w:val="center"/>
            <w:hideMark/>
          </w:tcPr>
          <w:p w:rsidR="00692F99" w:rsidRPr="00032D35" w:rsidRDefault="00692F99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0.01</w:t>
            </w:r>
          </w:p>
        </w:tc>
      </w:tr>
      <w:tr w:rsidR="00032D35" w:rsidRPr="00D141D7" w:rsidTr="00524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vMerge w:val="restart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  <w:t>Case/Control</w:t>
            </w:r>
          </w:p>
        </w:tc>
        <w:tc>
          <w:tcPr>
            <w:tcW w:w="1274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&lt;0.5</w:t>
            </w:r>
          </w:p>
        </w:tc>
        <w:tc>
          <w:tcPr>
            <w:tcW w:w="1119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1.96</w:t>
            </w:r>
          </w:p>
        </w:tc>
        <w:tc>
          <w:tcPr>
            <w:tcW w:w="137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1.458-2.624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2.44</w:t>
            </w:r>
          </w:p>
        </w:tc>
        <w:tc>
          <w:tcPr>
            <w:tcW w:w="149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1.833-3.256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0.43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0.63</w:t>
            </w:r>
          </w:p>
        </w:tc>
        <w:tc>
          <w:tcPr>
            <w:tcW w:w="137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0.516-0.778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0.06</w:t>
            </w:r>
          </w:p>
        </w:tc>
      </w:tr>
      <w:tr w:rsidR="00032D35" w:rsidRPr="00D141D7" w:rsidTr="00524EF6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vMerge/>
            <w:vAlign w:val="center"/>
            <w:hideMark/>
          </w:tcPr>
          <w:p w:rsidR="00032D35" w:rsidRPr="00032D35" w:rsidRDefault="00032D35" w:rsidP="00524EF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274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&gt;0.5and&lt;1</w:t>
            </w:r>
          </w:p>
        </w:tc>
        <w:tc>
          <w:tcPr>
            <w:tcW w:w="1119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1.35</w:t>
            </w:r>
          </w:p>
        </w:tc>
        <w:tc>
          <w:tcPr>
            <w:tcW w:w="137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1.038-1.754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0.37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3.02</w:t>
            </w:r>
          </w:p>
        </w:tc>
        <w:tc>
          <w:tcPr>
            <w:tcW w:w="149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1.765-5.165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0.93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137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0.762-1.281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0.93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0.75</w:t>
            </w:r>
          </w:p>
        </w:tc>
      </w:tr>
      <w:tr w:rsidR="00032D35" w:rsidRPr="00D141D7" w:rsidTr="00524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vMerge/>
            <w:vAlign w:val="center"/>
            <w:hideMark/>
          </w:tcPr>
          <w:p w:rsidR="00032D35" w:rsidRPr="00032D35" w:rsidRDefault="00032D35" w:rsidP="00524EF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274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&gt;1</w:t>
            </w:r>
          </w:p>
        </w:tc>
        <w:tc>
          <w:tcPr>
            <w:tcW w:w="1119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3.09</w:t>
            </w:r>
          </w:p>
        </w:tc>
        <w:tc>
          <w:tcPr>
            <w:tcW w:w="137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2.320-4.111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0.69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6.09</w:t>
            </w:r>
          </w:p>
        </w:tc>
        <w:tc>
          <w:tcPr>
            <w:tcW w:w="149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3.820-9.720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0.94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0.82</w:t>
            </w:r>
          </w:p>
        </w:tc>
        <w:tc>
          <w:tcPr>
            <w:tcW w:w="137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0.551-1.209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0.31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0.14</w:t>
            </w:r>
          </w:p>
        </w:tc>
      </w:tr>
      <w:tr w:rsidR="00032D35" w:rsidRPr="00D141D7" w:rsidTr="00524EF6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vMerge w:val="restart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  <w:t>HWE</w:t>
            </w:r>
          </w:p>
        </w:tc>
        <w:tc>
          <w:tcPr>
            <w:tcW w:w="1274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19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2.07</w:t>
            </w:r>
          </w:p>
        </w:tc>
        <w:tc>
          <w:tcPr>
            <w:tcW w:w="137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1.551-2.750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3.53</w:t>
            </w:r>
          </w:p>
        </w:tc>
        <w:tc>
          <w:tcPr>
            <w:tcW w:w="149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2.763-4.518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0.74</w:t>
            </w:r>
          </w:p>
        </w:tc>
        <w:tc>
          <w:tcPr>
            <w:tcW w:w="137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0.602-0.918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0.01</w:t>
            </w:r>
          </w:p>
        </w:tc>
      </w:tr>
      <w:tr w:rsidR="00032D35" w:rsidRPr="00D141D7" w:rsidTr="00524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vMerge/>
            <w:vAlign w:val="center"/>
            <w:hideMark/>
          </w:tcPr>
          <w:p w:rsidR="00032D35" w:rsidRPr="00032D35" w:rsidRDefault="00032D35" w:rsidP="00524EF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274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19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1.63</w:t>
            </w:r>
          </w:p>
        </w:tc>
        <w:tc>
          <w:tcPr>
            <w:tcW w:w="137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1.336-1.995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0.72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2.61</w:t>
            </w:r>
          </w:p>
        </w:tc>
        <w:tc>
          <w:tcPr>
            <w:tcW w:w="149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1.641-4.164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0.31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0.79</w:t>
            </w:r>
          </w:p>
        </w:tc>
        <w:tc>
          <w:tcPr>
            <w:tcW w:w="137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0.471-1.321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0.37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0.09</w:t>
            </w:r>
          </w:p>
        </w:tc>
      </w:tr>
      <w:tr w:rsidR="00032D35" w:rsidRPr="00D141D7" w:rsidTr="00524EF6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vMerge w:val="restart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  <w:t>Continent</w:t>
            </w:r>
          </w:p>
        </w:tc>
        <w:tc>
          <w:tcPr>
            <w:tcW w:w="1274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non-asian</w:t>
            </w:r>
          </w:p>
        </w:tc>
        <w:tc>
          <w:tcPr>
            <w:tcW w:w="1119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1.82</w:t>
            </w:r>
          </w:p>
        </w:tc>
        <w:tc>
          <w:tcPr>
            <w:tcW w:w="137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1.385-2.388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3.49</w:t>
            </w:r>
          </w:p>
        </w:tc>
        <w:tc>
          <w:tcPr>
            <w:tcW w:w="149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2.427-5.026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137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0.600-0.767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0.43</w:t>
            </w:r>
          </w:p>
        </w:tc>
      </w:tr>
      <w:tr w:rsidR="00032D35" w:rsidRPr="00D141D7" w:rsidTr="00524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vMerge/>
            <w:vAlign w:val="center"/>
            <w:hideMark/>
          </w:tcPr>
          <w:p w:rsidR="00032D35" w:rsidRPr="00032D35" w:rsidRDefault="00032D35" w:rsidP="00524EF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274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asian</w:t>
            </w:r>
          </w:p>
        </w:tc>
        <w:tc>
          <w:tcPr>
            <w:tcW w:w="1119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2.33</w:t>
            </w:r>
          </w:p>
        </w:tc>
        <w:tc>
          <w:tcPr>
            <w:tcW w:w="137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1.656-3.272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3.29</w:t>
            </w:r>
          </w:p>
        </w:tc>
        <w:tc>
          <w:tcPr>
            <w:tcW w:w="149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2.508-4.315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0.88</w:t>
            </w:r>
          </w:p>
        </w:tc>
        <w:tc>
          <w:tcPr>
            <w:tcW w:w="137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0.552-1.406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0.60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0.00</w:t>
            </w:r>
          </w:p>
        </w:tc>
      </w:tr>
      <w:tr w:rsidR="00032D35" w:rsidRPr="00D141D7" w:rsidTr="00524EF6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vMerge w:val="restart"/>
            <w:vAlign w:val="center"/>
            <w:hideMark/>
          </w:tcPr>
          <w:p w:rsidR="00032D35" w:rsidRPr="00AE13B4" w:rsidRDefault="00AE13B4" w:rsidP="00524EF6">
            <w:pPr>
              <w:widowControl/>
              <w:spacing w:line="276" w:lineRule="atLeast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AE13B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AE13B4">
              <w:rPr>
                <w:rFonts w:ascii="Times New Roman" w:hAnsi="Times New Roman" w:cs="Times New Roman" w:hint="eastAsia"/>
                <w:sz w:val="28"/>
                <w:szCs w:val="28"/>
              </w:rPr>
              <w:t>ample size</w:t>
            </w:r>
          </w:p>
        </w:tc>
        <w:tc>
          <w:tcPr>
            <w:tcW w:w="1274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&gt;1000</w:t>
            </w:r>
          </w:p>
        </w:tc>
        <w:tc>
          <w:tcPr>
            <w:tcW w:w="1119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1.87</w:t>
            </w:r>
          </w:p>
        </w:tc>
        <w:tc>
          <w:tcPr>
            <w:tcW w:w="137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1.332-2.640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49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1.656-3.058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0.60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0.66</w:t>
            </w:r>
          </w:p>
        </w:tc>
        <w:tc>
          <w:tcPr>
            <w:tcW w:w="137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0.527-0.838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0.07</w:t>
            </w:r>
          </w:p>
        </w:tc>
      </w:tr>
      <w:tr w:rsidR="00032D35" w:rsidRPr="00D141D7" w:rsidTr="00524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vMerge/>
            <w:vAlign w:val="center"/>
            <w:hideMark/>
          </w:tcPr>
          <w:p w:rsidR="00032D35" w:rsidRPr="00032D35" w:rsidRDefault="00032D35" w:rsidP="00524EF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274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&lt;1000</w:t>
            </w:r>
          </w:p>
        </w:tc>
        <w:tc>
          <w:tcPr>
            <w:tcW w:w="1119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2.06</w:t>
            </w:r>
          </w:p>
        </w:tc>
        <w:tc>
          <w:tcPr>
            <w:tcW w:w="137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1.493-2.832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4.64</w:t>
            </w:r>
          </w:p>
        </w:tc>
        <w:tc>
          <w:tcPr>
            <w:tcW w:w="149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3.351-6.426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0.81</w:t>
            </w:r>
          </w:p>
        </w:tc>
        <w:tc>
          <w:tcPr>
            <w:tcW w:w="137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0.628-1.044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0.10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0.04</w:t>
            </w:r>
          </w:p>
        </w:tc>
      </w:tr>
      <w:tr w:rsidR="00032D35" w:rsidRPr="00D141D7" w:rsidTr="00524EF6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vMerge w:val="restart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  <w:t>Ethnicity</w:t>
            </w:r>
          </w:p>
        </w:tc>
        <w:tc>
          <w:tcPr>
            <w:tcW w:w="1274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caucasian</w:t>
            </w:r>
          </w:p>
        </w:tc>
        <w:tc>
          <w:tcPr>
            <w:tcW w:w="1119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1.69</w:t>
            </w:r>
          </w:p>
        </w:tc>
        <w:tc>
          <w:tcPr>
            <w:tcW w:w="137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1.319-2.171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2.45</w:t>
            </w:r>
          </w:p>
        </w:tc>
        <w:tc>
          <w:tcPr>
            <w:tcW w:w="149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1.569-3.819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0.27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0.65</w:t>
            </w:r>
          </w:p>
        </w:tc>
        <w:tc>
          <w:tcPr>
            <w:tcW w:w="137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0.546-0.764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0.25</w:t>
            </w:r>
          </w:p>
        </w:tc>
      </w:tr>
      <w:tr w:rsidR="00032D35" w:rsidRPr="00D141D7" w:rsidTr="00524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vMerge/>
            <w:vAlign w:val="center"/>
            <w:hideMark/>
          </w:tcPr>
          <w:p w:rsidR="00032D35" w:rsidRPr="00032D35" w:rsidRDefault="00032D35" w:rsidP="00524EF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274" w:type="dxa"/>
            <w:vAlign w:val="center"/>
            <w:hideMark/>
          </w:tcPr>
          <w:p w:rsidR="00032D35" w:rsidRPr="00032D35" w:rsidRDefault="00032D35" w:rsidP="00D36B30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mongolo</w:t>
            </w:r>
            <w:r w:rsidR="00D36B30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i</w:t>
            </w: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119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2.33</w:t>
            </w:r>
          </w:p>
        </w:tc>
        <w:tc>
          <w:tcPr>
            <w:tcW w:w="137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1.656-3.272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3.29</w:t>
            </w:r>
          </w:p>
        </w:tc>
        <w:tc>
          <w:tcPr>
            <w:tcW w:w="149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2.508-4.315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0.88</w:t>
            </w:r>
          </w:p>
        </w:tc>
        <w:tc>
          <w:tcPr>
            <w:tcW w:w="137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0.552-1.406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0.60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0.00</w:t>
            </w:r>
          </w:p>
        </w:tc>
      </w:tr>
      <w:tr w:rsidR="00032D35" w:rsidRPr="00D141D7" w:rsidTr="00524EF6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vMerge/>
            <w:vAlign w:val="center"/>
            <w:hideMark/>
          </w:tcPr>
          <w:p w:rsidR="00032D35" w:rsidRPr="00032D35" w:rsidRDefault="00032D35" w:rsidP="00524EF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274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polynesian</w:t>
            </w:r>
          </w:p>
        </w:tc>
        <w:tc>
          <w:tcPr>
            <w:tcW w:w="1119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1.97</w:t>
            </w:r>
          </w:p>
        </w:tc>
        <w:tc>
          <w:tcPr>
            <w:tcW w:w="137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1.050-3.700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149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2.886-11.346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0.72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0.78</w:t>
            </w:r>
          </w:p>
        </w:tc>
        <w:tc>
          <w:tcPr>
            <w:tcW w:w="137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0.600-1.009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0.61</w:t>
            </w:r>
          </w:p>
        </w:tc>
      </w:tr>
      <w:tr w:rsidR="00032D35" w:rsidRPr="00D141D7" w:rsidTr="00524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vMerge w:val="restart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032D35">
              <w:rPr>
                <w:rFonts w:ascii="Times New Roman" w:eastAsia="宋体" w:hAnsi="Times New Roman" w:cs="Times New Roman"/>
                <w:sz w:val="28"/>
                <w:szCs w:val="28"/>
              </w:rPr>
              <w:t>Quality</w:t>
            </w:r>
          </w:p>
        </w:tc>
        <w:tc>
          <w:tcPr>
            <w:tcW w:w="1274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119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sz w:val="24"/>
                <w:szCs w:val="24"/>
              </w:rPr>
              <w:t>1.79</w:t>
            </w:r>
          </w:p>
        </w:tc>
        <w:tc>
          <w:tcPr>
            <w:tcW w:w="137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sz w:val="24"/>
                <w:szCs w:val="24"/>
              </w:rPr>
              <w:t>1.241-2.569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sz w:val="24"/>
                <w:szCs w:val="24"/>
              </w:rPr>
              <w:t>3.23</w:t>
            </w:r>
          </w:p>
        </w:tc>
        <w:tc>
          <w:tcPr>
            <w:tcW w:w="149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sz w:val="24"/>
                <w:szCs w:val="24"/>
              </w:rPr>
              <w:t>2.128-4.895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sz w:val="24"/>
                <w:szCs w:val="24"/>
              </w:rPr>
              <w:t>0.38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sz w:val="24"/>
                <w:szCs w:val="24"/>
              </w:rPr>
              <w:t>0.74</w:t>
            </w:r>
          </w:p>
        </w:tc>
        <w:tc>
          <w:tcPr>
            <w:tcW w:w="137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sz w:val="24"/>
                <w:szCs w:val="24"/>
              </w:rPr>
              <w:t>0.593-0.913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sz w:val="24"/>
                <w:szCs w:val="24"/>
              </w:rPr>
              <w:t>0.32</w:t>
            </w:r>
          </w:p>
        </w:tc>
      </w:tr>
      <w:tr w:rsidR="00032D35" w:rsidRPr="00D141D7" w:rsidTr="00524EF6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vMerge/>
            <w:vAlign w:val="center"/>
            <w:hideMark/>
          </w:tcPr>
          <w:p w:rsidR="00032D35" w:rsidRPr="00032D35" w:rsidRDefault="00032D35" w:rsidP="00524EF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274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119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sz w:val="24"/>
                <w:szCs w:val="24"/>
              </w:rPr>
              <w:t>2.09</w:t>
            </w:r>
          </w:p>
        </w:tc>
        <w:tc>
          <w:tcPr>
            <w:tcW w:w="137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sz w:val="24"/>
                <w:szCs w:val="24"/>
              </w:rPr>
              <w:t>1.527-2.855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sz w:val="24"/>
                <w:szCs w:val="24"/>
              </w:rPr>
              <w:t>3.41</w:t>
            </w:r>
          </w:p>
        </w:tc>
        <w:tc>
          <w:tcPr>
            <w:tcW w:w="149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sz w:val="24"/>
                <w:szCs w:val="24"/>
              </w:rPr>
              <w:t>2.642-4.393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sz w:val="24"/>
                <w:szCs w:val="24"/>
              </w:rPr>
              <w:t>0.73</w:t>
            </w:r>
          </w:p>
        </w:tc>
        <w:tc>
          <w:tcPr>
            <w:tcW w:w="137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sz w:val="24"/>
                <w:szCs w:val="24"/>
              </w:rPr>
              <w:t>0.569-0.944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sz w:val="24"/>
                <w:szCs w:val="24"/>
              </w:rPr>
              <w:t>0.00</w:t>
            </w:r>
          </w:p>
        </w:tc>
      </w:tr>
      <w:tr w:rsidR="00032D35" w:rsidRPr="00D141D7" w:rsidTr="00524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vMerge w:val="restart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  <w:t>Gender</w:t>
            </w:r>
          </w:p>
        </w:tc>
        <w:tc>
          <w:tcPr>
            <w:tcW w:w="1274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1119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2.14</w:t>
            </w:r>
          </w:p>
        </w:tc>
        <w:tc>
          <w:tcPr>
            <w:tcW w:w="137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1.582-2.888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2.92</w:t>
            </w:r>
          </w:p>
        </w:tc>
        <w:tc>
          <w:tcPr>
            <w:tcW w:w="149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2.214-3.852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0.73</w:t>
            </w:r>
          </w:p>
        </w:tc>
        <w:tc>
          <w:tcPr>
            <w:tcW w:w="137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0.518-1.030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0.00</w:t>
            </w:r>
          </w:p>
        </w:tc>
      </w:tr>
      <w:tr w:rsidR="00032D35" w:rsidRPr="00D141D7" w:rsidTr="00524EF6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vMerge/>
            <w:vAlign w:val="center"/>
            <w:hideMark/>
          </w:tcPr>
          <w:p w:rsidR="00032D35" w:rsidRPr="00032D35" w:rsidRDefault="00032D35" w:rsidP="00524EF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274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1119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1.36</w:t>
            </w:r>
          </w:p>
        </w:tc>
        <w:tc>
          <w:tcPr>
            <w:tcW w:w="137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0.989-1.879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0.51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4.07</w:t>
            </w:r>
          </w:p>
        </w:tc>
        <w:tc>
          <w:tcPr>
            <w:tcW w:w="149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1.986-8.329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0.88</w:t>
            </w:r>
          </w:p>
        </w:tc>
        <w:tc>
          <w:tcPr>
            <w:tcW w:w="137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0.550-1.411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0.60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0.28</w:t>
            </w:r>
          </w:p>
        </w:tc>
      </w:tr>
      <w:tr w:rsidR="00032D35" w:rsidRPr="00D141D7" w:rsidTr="00524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vMerge/>
            <w:vAlign w:val="center"/>
            <w:hideMark/>
          </w:tcPr>
          <w:p w:rsidR="00032D35" w:rsidRPr="00032D35" w:rsidRDefault="00032D35" w:rsidP="00524EF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274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overall</w:t>
            </w:r>
          </w:p>
        </w:tc>
        <w:tc>
          <w:tcPr>
            <w:tcW w:w="1119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1.93</w:t>
            </w:r>
          </w:p>
        </w:tc>
        <w:tc>
          <w:tcPr>
            <w:tcW w:w="137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1.499-2.477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3.02</w:t>
            </w:r>
          </w:p>
        </w:tc>
        <w:tc>
          <w:tcPr>
            <w:tcW w:w="149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2.332-3.919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0.77</w:t>
            </w:r>
          </w:p>
        </w:tc>
        <w:tc>
          <w:tcPr>
            <w:tcW w:w="137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0.585-1.011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0.00</w:t>
            </w:r>
          </w:p>
        </w:tc>
      </w:tr>
      <w:tr w:rsidR="00032D35" w:rsidRPr="00D141D7" w:rsidTr="00524EF6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vMerge w:val="restart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  <w:t>Age</w:t>
            </w:r>
          </w:p>
        </w:tc>
        <w:tc>
          <w:tcPr>
            <w:tcW w:w="1274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&gt;46</w:t>
            </w:r>
          </w:p>
        </w:tc>
        <w:tc>
          <w:tcPr>
            <w:tcW w:w="1119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2.52</w:t>
            </w:r>
          </w:p>
        </w:tc>
        <w:tc>
          <w:tcPr>
            <w:tcW w:w="137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1.354-4.696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3.10</w:t>
            </w:r>
          </w:p>
        </w:tc>
        <w:tc>
          <w:tcPr>
            <w:tcW w:w="149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2.398-4.017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0.83</w:t>
            </w:r>
          </w:p>
        </w:tc>
        <w:tc>
          <w:tcPr>
            <w:tcW w:w="137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0.604-1.148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0.26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0.00</w:t>
            </w:r>
          </w:p>
        </w:tc>
      </w:tr>
      <w:tr w:rsidR="00032D35" w:rsidRPr="00D141D7" w:rsidTr="00524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vMerge/>
            <w:vAlign w:val="center"/>
            <w:hideMark/>
          </w:tcPr>
          <w:p w:rsidR="00032D35" w:rsidRPr="00032D35" w:rsidRDefault="00032D35" w:rsidP="00524EF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274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&lt;46</w:t>
            </w:r>
          </w:p>
        </w:tc>
        <w:tc>
          <w:tcPr>
            <w:tcW w:w="1119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2.07</w:t>
            </w:r>
          </w:p>
        </w:tc>
        <w:tc>
          <w:tcPr>
            <w:tcW w:w="137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1.150-3.720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5.44</w:t>
            </w:r>
          </w:p>
        </w:tc>
        <w:tc>
          <w:tcPr>
            <w:tcW w:w="149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2.805-10.552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0.65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137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0.448-0.921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0.14</w:t>
            </w:r>
          </w:p>
        </w:tc>
      </w:tr>
      <w:tr w:rsidR="00032D35" w:rsidRPr="00D141D7" w:rsidTr="00524EF6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vMerge/>
            <w:vAlign w:val="center"/>
            <w:hideMark/>
          </w:tcPr>
          <w:p w:rsidR="00032D35" w:rsidRPr="00032D35" w:rsidRDefault="00032D35" w:rsidP="00524EF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274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overall</w:t>
            </w:r>
          </w:p>
        </w:tc>
        <w:tc>
          <w:tcPr>
            <w:tcW w:w="1119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2.34</w:t>
            </w:r>
          </w:p>
        </w:tc>
        <w:tc>
          <w:tcPr>
            <w:tcW w:w="137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1.536-3.567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3.40</w:t>
            </w:r>
          </w:p>
        </w:tc>
        <w:tc>
          <w:tcPr>
            <w:tcW w:w="149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2.680-4.323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0.76</w:t>
            </w:r>
          </w:p>
        </w:tc>
        <w:tc>
          <w:tcPr>
            <w:tcW w:w="137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0.597-0.969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636" w:type="dxa"/>
            <w:vAlign w:val="center"/>
            <w:hideMark/>
          </w:tcPr>
          <w:p w:rsidR="00032D35" w:rsidRPr="00032D35" w:rsidRDefault="00032D35" w:rsidP="00524EF6">
            <w:pPr>
              <w:widowControl/>
              <w:spacing w:line="27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32D3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0.00</w:t>
            </w:r>
          </w:p>
        </w:tc>
      </w:tr>
    </w:tbl>
    <w:p w:rsidR="008E288B" w:rsidRPr="00C40F91" w:rsidRDefault="00BB101D" w:rsidP="00C40F91">
      <w:pPr>
        <w:widowControl/>
        <w:jc w:val="left"/>
        <w:rPr>
          <w:rFonts w:ascii="Times New Roman" w:hAnsi="Times New Roman" w:cs="Times New Roman"/>
          <w:sz w:val="32"/>
          <w:szCs w:val="32"/>
        </w:rPr>
      </w:pPr>
      <w:r w:rsidRPr="00BB101D">
        <w:rPr>
          <w:rFonts w:ascii="Times New Roman" w:eastAsia="宋体" w:hAnsi="Times New Roman" w:cs="Times New Roman" w:hint="eastAsia"/>
          <w:color w:val="000000"/>
          <w:sz w:val="32"/>
          <w:szCs w:val="32"/>
        </w:rPr>
        <w:t>&amp;</w:t>
      </w:r>
      <w:r w:rsidR="00C40F91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C40F91" w:rsidRPr="00C40F91">
        <w:rPr>
          <w:rFonts w:ascii="Times New Roman" w:hAnsi="Times New Roman" w:cs="Times New Roman" w:hint="eastAsia"/>
          <w:sz w:val="32"/>
          <w:szCs w:val="32"/>
        </w:rPr>
        <w:t xml:space="preserve">mean all meta-analysis in recessive model used </w:t>
      </w:r>
      <w:r w:rsidR="00C40F91" w:rsidRPr="00C40F91">
        <w:rPr>
          <w:rFonts w:ascii="Times New Roman" w:hAnsi="Times New Roman" w:cs="Times New Roman"/>
          <w:sz w:val="32"/>
          <w:szCs w:val="32"/>
        </w:rPr>
        <w:t>fixed-effects model</w:t>
      </w:r>
      <w:r w:rsidR="00C40F91" w:rsidRPr="00C40F91">
        <w:rPr>
          <w:rFonts w:ascii="Times New Roman" w:hAnsi="Times New Roman" w:cs="Times New Roman" w:hint="eastAsia"/>
          <w:sz w:val="32"/>
          <w:szCs w:val="32"/>
        </w:rPr>
        <w:t>.</w:t>
      </w:r>
    </w:p>
    <w:p w:rsidR="00C40F91" w:rsidRDefault="00CA5B20" w:rsidP="00851E23">
      <w:pPr>
        <w:widowControl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bCs/>
          <w:sz w:val="32"/>
          <w:szCs w:val="32"/>
        </w:rPr>
        <w:t>#</w:t>
      </w:r>
      <w:r w:rsidR="00C40F91">
        <w:rPr>
          <w:rFonts w:ascii="Times New Roman" w:hAnsi="Times New Roman" w:cs="Times New Roman" w:hint="eastAsia"/>
          <w:bCs/>
          <w:sz w:val="32"/>
          <w:szCs w:val="32"/>
          <w:vertAlign w:val="superscript"/>
        </w:rPr>
        <w:t xml:space="preserve"> </w:t>
      </w:r>
      <w:r w:rsidR="00C40F91">
        <w:rPr>
          <w:rFonts w:ascii="Times New Roman" w:hAnsi="Times New Roman" w:cs="Times New Roman" w:hint="eastAsia"/>
          <w:sz w:val="32"/>
          <w:szCs w:val="32"/>
        </w:rPr>
        <w:t xml:space="preserve">means the </w:t>
      </w:r>
      <w:r w:rsidR="00BB101D">
        <w:rPr>
          <w:rFonts w:ascii="Times New Roman" w:hAnsi="Times New Roman" w:cs="Times New Roman" w:hint="eastAsia"/>
          <w:sz w:val="32"/>
          <w:szCs w:val="32"/>
        </w:rPr>
        <w:t xml:space="preserve">pool </w:t>
      </w:r>
      <w:r w:rsidR="00C40F91">
        <w:rPr>
          <w:rFonts w:ascii="Times New Roman" w:hAnsi="Times New Roman" w:cs="Times New Roman" w:hint="eastAsia"/>
          <w:sz w:val="32"/>
          <w:szCs w:val="32"/>
        </w:rPr>
        <w:t xml:space="preserve">result for all 11 subjects after meta-analysis. </w:t>
      </w:r>
    </w:p>
    <w:p w:rsidR="00C40F91" w:rsidRDefault="0060124C" w:rsidP="00851E23">
      <w:pPr>
        <w:widowControl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*</w:t>
      </w:r>
      <w:r w:rsidR="00B634B6">
        <w:rPr>
          <w:rFonts w:ascii="Times New Roman" w:hAnsi="Times New Roman" w:cs="Times New Roman" w:hint="eastAsia"/>
          <w:sz w:val="32"/>
          <w:szCs w:val="32"/>
        </w:rPr>
        <w:t xml:space="preserve"> mean</w:t>
      </w:r>
      <w:r w:rsidR="00F62A0B">
        <w:rPr>
          <w:rFonts w:ascii="Times New Roman" w:hAnsi="Times New Roman" w:cs="Times New Roman" w:hint="eastAsia"/>
          <w:sz w:val="32"/>
          <w:szCs w:val="32"/>
        </w:rPr>
        <w:t>s</w:t>
      </w:r>
      <w:r w:rsidR="00B634B6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F62A0B" w:rsidRPr="00F62A0B">
        <w:rPr>
          <w:rFonts w:ascii="Times New Roman" w:hAnsi="Times New Roman" w:cs="Times New Roman"/>
          <w:sz w:val="32"/>
          <w:szCs w:val="32"/>
        </w:rPr>
        <w:t>P-value for heterogeneity</w:t>
      </w:r>
      <w:r w:rsidR="00F62A0B">
        <w:rPr>
          <w:rFonts w:ascii="Times New Roman" w:hAnsi="Times New Roman" w:cs="Times New Roman" w:hint="eastAsia"/>
          <w:sz w:val="32"/>
          <w:szCs w:val="32"/>
        </w:rPr>
        <w:t>.</w:t>
      </w:r>
    </w:p>
    <w:p w:rsidR="003A05D3" w:rsidRPr="00C40F91" w:rsidRDefault="003A05D3" w:rsidP="00851E23">
      <w:pPr>
        <w:widowControl/>
        <w:jc w:val="left"/>
        <w:rPr>
          <w:rFonts w:ascii="Times New Roman" w:hAnsi="Times New Roman" w:cs="Times New Roman"/>
          <w:sz w:val="32"/>
          <w:szCs w:val="32"/>
        </w:rPr>
        <w:sectPr w:rsidR="003A05D3" w:rsidRPr="00C40F91" w:rsidSect="000667C0">
          <w:pgSz w:w="16838" w:h="11906" w:orient="landscape"/>
          <w:pgMar w:top="1797" w:right="1440" w:bottom="1797" w:left="1440" w:header="851" w:footer="992" w:gutter="0"/>
          <w:cols w:space="425"/>
          <w:docGrid w:linePitch="312"/>
        </w:sectPr>
      </w:pPr>
    </w:p>
    <w:p w:rsidR="00027C79" w:rsidRDefault="006C58DB" w:rsidP="00851E23">
      <w:pPr>
        <w:widowControl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278120" cy="3587115"/>
            <wp:effectExtent l="19050" t="0" r="0" b="0"/>
            <wp:docPr id="19" name="图片 18" descr="敏感性分析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敏感性分析1.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8DB" w:rsidRDefault="006C58DB" w:rsidP="00851E23">
      <w:pPr>
        <w:widowControl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278120" cy="3608070"/>
            <wp:effectExtent l="19050" t="0" r="0" b="0"/>
            <wp:docPr id="20" name="图片 19" descr="敏感性分析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敏感性分析2.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FCA" w:rsidRDefault="004A1FCA" w:rsidP="00851E23">
      <w:pPr>
        <w:widowControl/>
        <w:jc w:val="left"/>
        <w:rPr>
          <w:rFonts w:ascii="Times New Roman" w:hAnsi="Times New Roman" w:cs="Times New Roman"/>
          <w:sz w:val="32"/>
          <w:szCs w:val="32"/>
        </w:rPr>
      </w:pPr>
    </w:p>
    <w:p w:rsidR="004A1FCA" w:rsidRDefault="004A1FCA">
      <w:pPr>
        <w:widowControl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027C79" w:rsidRDefault="006C58DB" w:rsidP="00851E23">
      <w:pPr>
        <w:widowControl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>
            <wp:extent cx="5278120" cy="3540125"/>
            <wp:effectExtent l="19050" t="0" r="0" b="0"/>
            <wp:docPr id="21" name="图片 20" descr="敏感性分析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敏感性分析3.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8DB" w:rsidRDefault="006C58DB" w:rsidP="00851E23">
      <w:pPr>
        <w:widowControl/>
        <w:jc w:val="left"/>
        <w:rPr>
          <w:rFonts w:ascii="Times New Roman" w:hAnsi="Times New Roman" w:cs="Times New Roman"/>
          <w:sz w:val="32"/>
          <w:szCs w:val="32"/>
        </w:rPr>
      </w:pPr>
    </w:p>
    <w:p w:rsidR="00907568" w:rsidRPr="00CB6219" w:rsidRDefault="00330294" w:rsidP="00CC0154">
      <w:pPr>
        <w:widowControl/>
        <w:jc w:val="left"/>
        <w:rPr>
          <w:rFonts w:ascii="Times New Roman" w:eastAsia="宋体" w:hAnsi="Times New Roman" w:cs="Times New Roman"/>
          <w:color w:val="000000"/>
          <w:kern w:val="24"/>
          <w:sz w:val="36"/>
          <w:szCs w:val="36"/>
        </w:rPr>
      </w:pPr>
      <w:r w:rsidRPr="00C56168">
        <w:rPr>
          <w:rFonts w:ascii="Times New Roman" w:eastAsia="+mn-ea" w:hAnsi="Times New Roman" w:cs="Times New Roman"/>
          <w:color w:val="000000"/>
          <w:kern w:val="24"/>
          <w:sz w:val="36"/>
          <w:szCs w:val="36"/>
        </w:rPr>
        <w:t xml:space="preserve">S.Figure </w:t>
      </w:r>
      <w:r w:rsidR="002119C9" w:rsidRPr="00C56168">
        <w:rPr>
          <w:rFonts w:ascii="Times New Roman" w:hAnsi="Times New Roman" w:cs="Times New Roman"/>
          <w:color w:val="000000"/>
          <w:kern w:val="24"/>
          <w:sz w:val="36"/>
          <w:szCs w:val="36"/>
        </w:rPr>
        <w:t>1</w:t>
      </w:r>
      <w:r w:rsidRPr="00C56168">
        <w:rPr>
          <w:rFonts w:ascii="Times New Roman" w:eastAsia="+mn-ea" w:hAnsi="Times New Roman" w:cs="Times New Roman"/>
          <w:color w:val="000000"/>
          <w:kern w:val="24"/>
          <w:sz w:val="36"/>
          <w:szCs w:val="36"/>
        </w:rPr>
        <w:t xml:space="preserve">. </w:t>
      </w:r>
      <w:r w:rsidRPr="00C56168">
        <w:rPr>
          <w:rFonts w:ascii="Times New Roman" w:eastAsia="宋体" w:hAnsi="Times New Roman" w:cs="Times New Roman"/>
          <w:color w:val="000000"/>
          <w:kern w:val="24"/>
          <w:sz w:val="36"/>
          <w:szCs w:val="36"/>
        </w:rPr>
        <w:t>Influence analysis of the summary odds ratio coefficients on the association for rs2231142 with gout</w:t>
      </w:r>
      <w:r w:rsidR="00CB6219">
        <w:rPr>
          <w:rFonts w:ascii="Times New Roman" w:eastAsia="宋体" w:hAnsi="Times New Roman" w:cs="Times New Roman" w:hint="eastAsia"/>
          <w:color w:val="000000"/>
          <w:kern w:val="24"/>
          <w:sz w:val="36"/>
          <w:szCs w:val="36"/>
        </w:rPr>
        <w:t xml:space="preserve"> </w:t>
      </w:r>
      <w:r w:rsidR="002F32EC" w:rsidRPr="002F32EC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(A</w:t>
      </w:r>
      <w:proofErr w:type="gramStart"/>
      <w:r w:rsidR="002F32EC" w:rsidRPr="002F32EC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)</w:t>
      </w:r>
      <w:r w:rsidRPr="002F32EC">
        <w:rPr>
          <w:rFonts w:ascii="Times New Roman" w:eastAsia="宋体" w:hAnsi="Times New Roman" w:cs="Times New Roman"/>
          <w:color w:val="000000"/>
          <w:kern w:val="24"/>
          <w:sz w:val="28"/>
          <w:szCs w:val="28"/>
        </w:rPr>
        <w:t>in</w:t>
      </w:r>
      <w:proofErr w:type="gramEnd"/>
      <w:r w:rsidRPr="002F32EC">
        <w:rPr>
          <w:rFonts w:ascii="Times New Roman" w:eastAsia="宋体" w:hAnsi="Times New Roman" w:cs="Times New Roman"/>
          <w:color w:val="000000"/>
          <w:kern w:val="24"/>
          <w:sz w:val="28"/>
          <w:szCs w:val="28"/>
        </w:rPr>
        <w:t xml:space="preserve"> codominant model</w:t>
      </w:r>
      <w:r w:rsidR="001E7D27">
        <w:rPr>
          <w:rFonts w:ascii="Times New Roman" w:eastAsia="宋体" w:hAnsi="Times New Roman" w:cs="Times New Roman" w:hint="eastAsia"/>
          <w:color w:val="000000"/>
          <w:kern w:val="24"/>
          <w:sz w:val="28"/>
          <w:szCs w:val="28"/>
        </w:rPr>
        <w:t xml:space="preserve"> </w:t>
      </w:r>
      <w:r w:rsidRPr="002F32EC">
        <w:rPr>
          <w:rFonts w:ascii="Times New Roman" w:eastAsia="宋体" w:hAnsi="Times New Roman" w:cs="Times New Roman"/>
          <w:color w:val="000000"/>
          <w:kern w:val="24"/>
          <w:sz w:val="28"/>
          <w:szCs w:val="28"/>
        </w:rPr>
        <w:t xml:space="preserve">(TT </w:t>
      </w:r>
      <w:r w:rsidR="001E319F">
        <w:rPr>
          <w:rFonts w:ascii="Times New Roman" w:eastAsia="宋体" w:hAnsi="Times New Roman" w:cs="Times New Roman" w:hint="eastAsia"/>
          <w:color w:val="000000"/>
          <w:kern w:val="24"/>
          <w:sz w:val="28"/>
          <w:szCs w:val="28"/>
        </w:rPr>
        <w:t>versus</w:t>
      </w:r>
      <w:r w:rsidRPr="002F32EC">
        <w:rPr>
          <w:rFonts w:ascii="Times New Roman" w:eastAsia="宋体" w:hAnsi="Times New Roman" w:cs="Times New Roman"/>
          <w:color w:val="000000"/>
          <w:kern w:val="24"/>
          <w:sz w:val="28"/>
          <w:szCs w:val="28"/>
        </w:rPr>
        <w:t xml:space="preserve"> GG) </w:t>
      </w:r>
      <w:r w:rsidR="002F32EC" w:rsidRPr="002F32EC">
        <w:rPr>
          <w:rFonts w:ascii="Times New Roman" w:eastAsia="宋体" w:hAnsi="Times New Roman" w:cs="Times New Roman"/>
          <w:color w:val="000000"/>
          <w:kern w:val="24"/>
          <w:sz w:val="28"/>
          <w:szCs w:val="28"/>
        </w:rPr>
        <w:t>(B)</w:t>
      </w:r>
      <w:r w:rsidRPr="002F32EC">
        <w:rPr>
          <w:rFonts w:ascii="Times New Roman" w:eastAsia="宋体" w:hAnsi="Times New Roman" w:cs="Times New Roman"/>
          <w:color w:val="000000"/>
          <w:kern w:val="24"/>
          <w:sz w:val="28"/>
          <w:szCs w:val="28"/>
        </w:rPr>
        <w:t>in codominant model</w:t>
      </w:r>
      <w:r w:rsidR="001E7D27">
        <w:rPr>
          <w:rFonts w:ascii="Times New Roman" w:eastAsia="宋体" w:hAnsi="Times New Roman" w:cs="Times New Roman" w:hint="eastAsia"/>
          <w:color w:val="000000"/>
          <w:kern w:val="24"/>
          <w:sz w:val="28"/>
          <w:szCs w:val="28"/>
        </w:rPr>
        <w:t xml:space="preserve"> </w:t>
      </w:r>
      <w:r w:rsidRPr="002F32EC">
        <w:rPr>
          <w:rFonts w:ascii="Times New Roman" w:eastAsia="宋体" w:hAnsi="Times New Roman" w:cs="Times New Roman"/>
          <w:color w:val="000000"/>
          <w:kern w:val="24"/>
          <w:sz w:val="28"/>
          <w:szCs w:val="28"/>
        </w:rPr>
        <w:t xml:space="preserve">(TT </w:t>
      </w:r>
      <w:r w:rsidR="001E319F">
        <w:rPr>
          <w:rFonts w:ascii="Times New Roman" w:eastAsia="宋体" w:hAnsi="Times New Roman" w:cs="Times New Roman" w:hint="eastAsia"/>
          <w:color w:val="000000"/>
          <w:kern w:val="24"/>
          <w:sz w:val="28"/>
          <w:szCs w:val="28"/>
        </w:rPr>
        <w:t>versus</w:t>
      </w:r>
      <w:r w:rsidRPr="002F32EC">
        <w:rPr>
          <w:rFonts w:ascii="Times New Roman" w:eastAsia="宋体" w:hAnsi="Times New Roman" w:cs="Times New Roman"/>
          <w:color w:val="000000"/>
          <w:kern w:val="24"/>
          <w:sz w:val="28"/>
          <w:szCs w:val="28"/>
        </w:rPr>
        <w:t xml:space="preserve"> GT)</w:t>
      </w:r>
      <w:r w:rsidR="00CC0154" w:rsidRPr="002F32EC">
        <w:rPr>
          <w:sz w:val="28"/>
          <w:szCs w:val="28"/>
        </w:rPr>
        <w:t xml:space="preserve"> </w:t>
      </w:r>
      <w:r w:rsidR="00100E8E">
        <w:rPr>
          <w:rFonts w:ascii="Times New Roman" w:eastAsia="宋体" w:hAnsi="Times New Roman" w:cs="Times New Roman" w:hint="eastAsia"/>
          <w:color w:val="000000"/>
          <w:kern w:val="24"/>
          <w:sz w:val="28"/>
          <w:szCs w:val="28"/>
        </w:rPr>
        <w:t>;</w:t>
      </w:r>
      <w:r w:rsidR="00100E8E" w:rsidRPr="003C7CB2">
        <w:rPr>
          <w:rFonts w:ascii="Times New Roman" w:hAnsi="Times New Roman" w:cs="Times New Roman" w:hint="eastAsia"/>
          <w:color w:val="000000"/>
          <w:kern w:val="24"/>
          <w:sz w:val="28"/>
          <w:szCs w:val="28"/>
        </w:rPr>
        <w:t xml:space="preserve"> </w:t>
      </w:r>
      <w:r w:rsidR="00100E8E">
        <w:rPr>
          <w:rFonts w:ascii="Times New Roman" w:hAnsi="Times New Roman" w:cs="Times New Roman" w:hint="eastAsia"/>
          <w:color w:val="000000"/>
          <w:kern w:val="24"/>
          <w:sz w:val="28"/>
          <w:szCs w:val="28"/>
        </w:rPr>
        <w:t xml:space="preserve">(C) in </w:t>
      </w:r>
      <w:r w:rsidR="00B14E97" w:rsidRPr="002F32EC">
        <w:rPr>
          <w:rFonts w:ascii="Times New Roman" w:eastAsia="宋体" w:hAnsi="Times New Roman" w:cs="Times New Roman"/>
          <w:color w:val="000000"/>
          <w:kern w:val="24"/>
          <w:sz w:val="28"/>
          <w:szCs w:val="28"/>
        </w:rPr>
        <w:t>codominant</w:t>
      </w:r>
      <w:r w:rsidR="00100E8E">
        <w:rPr>
          <w:rFonts w:ascii="Times New Roman" w:hAnsi="Times New Roman" w:cs="Times New Roman" w:hint="eastAsia"/>
          <w:color w:val="000000"/>
          <w:kern w:val="24"/>
          <w:sz w:val="28"/>
          <w:szCs w:val="28"/>
        </w:rPr>
        <w:t xml:space="preserve"> model</w:t>
      </w:r>
      <w:r w:rsidR="001E7D27">
        <w:rPr>
          <w:rFonts w:ascii="Times New Roman" w:hAnsi="Times New Roman" w:cs="Times New Roman" w:hint="eastAsia"/>
          <w:color w:val="000000"/>
          <w:kern w:val="24"/>
          <w:sz w:val="28"/>
          <w:szCs w:val="28"/>
        </w:rPr>
        <w:t xml:space="preserve"> </w:t>
      </w:r>
      <w:r w:rsidR="00100E8E">
        <w:rPr>
          <w:rFonts w:ascii="Times New Roman" w:hAnsi="Times New Roman" w:cs="Times New Roman" w:hint="eastAsia"/>
          <w:color w:val="000000"/>
          <w:kern w:val="24"/>
          <w:sz w:val="28"/>
          <w:szCs w:val="28"/>
        </w:rPr>
        <w:t>(G</w:t>
      </w:r>
      <w:r w:rsidR="00100E8E" w:rsidRPr="00410346"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T </w:t>
      </w:r>
      <w:r w:rsidR="001E319F">
        <w:rPr>
          <w:rFonts w:ascii="Times New Roman" w:hAnsi="Times New Roman" w:cs="Times New Roman" w:hint="eastAsia"/>
          <w:color w:val="000000"/>
          <w:kern w:val="24"/>
          <w:sz w:val="28"/>
          <w:szCs w:val="28"/>
        </w:rPr>
        <w:t>versus</w:t>
      </w:r>
      <w:r w:rsidR="00100E8E" w:rsidRPr="00410346"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 GG</w:t>
      </w:r>
      <w:r w:rsidR="00100E8E">
        <w:rPr>
          <w:rFonts w:ascii="Times New Roman" w:hAnsi="Times New Roman" w:cs="Times New Roman" w:hint="eastAsia"/>
          <w:color w:val="000000"/>
          <w:kern w:val="24"/>
          <w:sz w:val="28"/>
          <w:szCs w:val="28"/>
        </w:rPr>
        <w:t>).</w:t>
      </w:r>
    </w:p>
    <w:sectPr w:rsidR="00907568" w:rsidRPr="00CB6219" w:rsidSect="008E288B">
      <w:pgSz w:w="11906" w:h="16838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ADD" w:rsidRDefault="00611ADD" w:rsidP="003D041B">
      <w:r>
        <w:separator/>
      </w:r>
    </w:p>
  </w:endnote>
  <w:endnote w:type="continuationSeparator" w:id="0">
    <w:p w:rsidR="00611ADD" w:rsidRDefault="00611ADD" w:rsidP="003D0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+mn-ea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ADD" w:rsidRDefault="00611ADD" w:rsidP="003D041B">
      <w:r>
        <w:separator/>
      </w:r>
    </w:p>
  </w:footnote>
  <w:footnote w:type="continuationSeparator" w:id="0">
    <w:p w:rsidR="00611ADD" w:rsidRDefault="00611ADD" w:rsidP="003D04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C7889"/>
    <w:multiLevelType w:val="multilevel"/>
    <w:tmpl w:val="E5DA76A6"/>
    <w:lvl w:ilvl="0">
      <w:numFmt w:val="decimal"/>
      <w:lvlText w:val="%1.0"/>
      <w:lvlJc w:val="left"/>
      <w:pPr>
        <w:ind w:left="720" w:hanging="720"/>
      </w:pPr>
      <w:rPr>
        <w:rFonts w:hint="default"/>
        <w:color w:val="000000"/>
      </w:rPr>
    </w:lvl>
    <w:lvl w:ilvl="1">
      <w:start w:val="1"/>
      <w:numFmt w:val="decimalZero"/>
      <w:lvlText w:val="%1.%2"/>
      <w:lvlJc w:val="left"/>
      <w:pPr>
        <w:ind w:left="1140" w:hanging="72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  <w:color w:val="000000"/>
      </w:rPr>
    </w:lvl>
  </w:abstractNum>
  <w:abstractNum w:abstractNumId="1">
    <w:nsid w:val="12561084"/>
    <w:multiLevelType w:val="hybridMultilevel"/>
    <w:tmpl w:val="8292B2F4"/>
    <w:lvl w:ilvl="0" w:tplc="3F24B56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2A611D6"/>
    <w:multiLevelType w:val="hybridMultilevel"/>
    <w:tmpl w:val="1EC6D1B8"/>
    <w:lvl w:ilvl="0" w:tplc="A354584E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9AD056D"/>
    <w:multiLevelType w:val="hybridMultilevel"/>
    <w:tmpl w:val="29307C52"/>
    <w:lvl w:ilvl="0" w:tplc="1B56397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10808BB"/>
    <w:multiLevelType w:val="hybridMultilevel"/>
    <w:tmpl w:val="14C05CA0"/>
    <w:lvl w:ilvl="0" w:tplc="3CA0546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14F22A0"/>
    <w:multiLevelType w:val="multilevel"/>
    <w:tmpl w:val="00AAD46E"/>
    <w:lvl w:ilvl="0">
      <w:numFmt w:val="decimal"/>
      <w:lvlText w:val="%1.0"/>
      <w:lvlJc w:val="left"/>
      <w:pPr>
        <w:ind w:left="720" w:hanging="720"/>
      </w:pPr>
      <w:rPr>
        <w:rFonts w:hint="default"/>
        <w:color w:val="000000"/>
      </w:rPr>
    </w:lvl>
    <w:lvl w:ilvl="1">
      <w:start w:val="1"/>
      <w:numFmt w:val="decimalZero"/>
      <w:lvlText w:val="%1.%2"/>
      <w:lvlJc w:val="left"/>
      <w:pPr>
        <w:ind w:left="1140" w:hanging="72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  <w:color w:val="00000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lexander guo">
    <w15:presenceInfo w15:providerId="Windows Live" w15:userId="afb985c9ba5e201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11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D041B"/>
    <w:rsid w:val="00000593"/>
    <w:rsid w:val="00006D36"/>
    <w:rsid w:val="00027C79"/>
    <w:rsid w:val="00032D35"/>
    <w:rsid w:val="00061EC1"/>
    <w:rsid w:val="0006301E"/>
    <w:rsid w:val="00063125"/>
    <w:rsid w:val="00063B9A"/>
    <w:rsid w:val="000667C0"/>
    <w:rsid w:val="000718C1"/>
    <w:rsid w:val="00072910"/>
    <w:rsid w:val="00073D6A"/>
    <w:rsid w:val="00074CDC"/>
    <w:rsid w:val="000A7CD6"/>
    <w:rsid w:val="000B731E"/>
    <w:rsid w:val="000C5008"/>
    <w:rsid w:val="000D3889"/>
    <w:rsid w:val="000D3B5F"/>
    <w:rsid w:val="000D56DC"/>
    <w:rsid w:val="000E6A38"/>
    <w:rsid w:val="000F5FAF"/>
    <w:rsid w:val="00100E8E"/>
    <w:rsid w:val="0010392B"/>
    <w:rsid w:val="00134DD5"/>
    <w:rsid w:val="00142FD5"/>
    <w:rsid w:val="00154EE6"/>
    <w:rsid w:val="00156AB7"/>
    <w:rsid w:val="00164345"/>
    <w:rsid w:val="001779ED"/>
    <w:rsid w:val="0018056C"/>
    <w:rsid w:val="00181408"/>
    <w:rsid w:val="00185B18"/>
    <w:rsid w:val="001863E2"/>
    <w:rsid w:val="001A00D3"/>
    <w:rsid w:val="001A2C7C"/>
    <w:rsid w:val="001A327B"/>
    <w:rsid w:val="001B1F56"/>
    <w:rsid w:val="001B7EFE"/>
    <w:rsid w:val="001C1232"/>
    <w:rsid w:val="001C491B"/>
    <w:rsid w:val="001E0212"/>
    <w:rsid w:val="001E319F"/>
    <w:rsid w:val="001E3EDD"/>
    <w:rsid w:val="001E4F30"/>
    <w:rsid w:val="001E7D27"/>
    <w:rsid w:val="001F0BD8"/>
    <w:rsid w:val="002007CC"/>
    <w:rsid w:val="0020650E"/>
    <w:rsid w:val="00207004"/>
    <w:rsid w:val="002119C9"/>
    <w:rsid w:val="00214FDB"/>
    <w:rsid w:val="002232D9"/>
    <w:rsid w:val="00233925"/>
    <w:rsid w:val="00235A68"/>
    <w:rsid w:val="00243D77"/>
    <w:rsid w:val="00252A4E"/>
    <w:rsid w:val="002624B9"/>
    <w:rsid w:val="002657E3"/>
    <w:rsid w:val="002701F7"/>
    <w:rsid w:val="0029424F"/>
    <w:rsid w:val="0029456D"/>
    <w:rsid w:val="002A6F20"/>
    <w:rsid w:val="002A7BE0"/>
    <w:rsid w:val="002B30AF"/>
    <w:rsid w:val="002B5B43"/>
    <w:rsid w:val="002C0F73"/>
    <w:rsid w:val="002C2ADD"/>
    <w:rsid w:val="002D3E74"/>
    <w:rsid w:val="002E049E"/>
    <w:rsid w:val="002E724E"/>
    <w:rsid w:val="002F32EC"/>
    <w:rsid w:val="00300024"/>
    <w:rsid w:val="003025D7"/>
    <w:rsid w:val="00302DD3"/>
    <w:rsid w:val="00306DB7"/>
    <w:rsid w:val="003071EC"/>
    <w:rsid w:val="00321A3A"/>
    <w:rsid w:val="00327CE7"/>
    <w:rsid w:val="00330294"/>
    <w:rsid w:val="003318EA"/>
    <w:rsid w:val="0034124F"/>
    <w:rsid w:val="00344E21"/>
    <w:rsid w:val="003612CA"/>
    <w:rsid w:val="00364BAB"/>
    <w:rsid w:val="003726C8"/>
    <w:rsid w:val="003772B5"/>
    <w:rsid w:val="003838DC"/>
    <w:rsid w:val="0038568C"/>
    <w:rsid w:val="003A05D3"/>
    <w:rsid w:val="003A4C13"/>
    <w:rsid w:val="003B0D84"/>
    <w:rsid w:val="003B35DB"/>
    <w:rsid w:val="003C05A3"/>
    <w:rsid w:val="003C1502"/>
    <w:rsid w:val="003C6FC8"/>
    <w:rsid w:val="003C7CB2"/>
    <w:rsid w:val="003D041B"/>
    <w:rsid w:val="003D5602"/>
    <w:rsid w:val="003D582C"/>
    <w:rsid w:val="003D619F"/>
    <w:rsid w:val="003E0316"/>
    <w:rsid w:val="003E22BB"/>
    <w:rsid w:val="003F0852"/>
    <w:rsid w:val="003F67B5"/>
    <w:rsid w:val="004011A9"/>
    <w:rsid w:val="00410346"/>
    <w:rsid w:val="00411C93"/>
    <w:rsid w:val="004121FC"/>
    <w:rsid w:val="0041587D"/>
    <w:rsid w:val="00415F9C"/>
    <w:rsid w:val="0042117D"/>
    <w:rsid w:val="00422B96"/>
    <w:rsid w:val="00425338"/>
    <w:rsid w:val="00433C84"/>
    <w:rsid w:val="00442C01"/>
    <w:rsid w:val="004469E6"/>
    <w:rsid w:val="00453BB5"/>
    <w:rsid w:val="00461E43"/>
    <w:rsid w:val="004778D9"/>
    <w:rsid w:val="00480265"/>
    <w:rsid w:val="00487E33"/>
    <w:rsid w:val="00497889"/>
    <w:rsid w:val="004A1FCA"/>
    <w:rsid w:val="004B0379"/>
    <w:rsid w:val="004B19DA"/>
    <w:rsid w:val="004B2E4B"/>
    <w:rsid w:val="004C3CD4"/>
    <w:rsid w:val="004C72E6"/>
    <w:rsid w:val="004D17CB"/>
    <w:rsid w:val="004E25D2"/>
    <w:rsid w:val="004E31AE"/>
    <w:rsid w:val="004E675A"/>
    <w:rsid w:val="004F1BD4"/>
    <w:rsid w:val="004F4147"/>
    <w:rsid w:val="004F489B"/>
    <w:rsid w:val="00503666"/>
    <w:rsid w:val="00506533"/>
    <w:rsid w:val="00520CF2"/>
    <w:rsid w:val="00524EF6"/>
    <w:rsid w:val="00533DB4"/>
    <w:rsid w:val="0053633C"/>
    <w:rsid w:val="00544815"/>
    <w:rsid w:val="00547BE2"/>
    <w:rsid w:val="0055057E"/>
    <w:rsid w:val="0055440F"/>
    <w:rsid w:val="00560B9A"/>
    <w:rsid w:val="0057097A"/>
    <w:rsid w:val="0057378E"/>
    <w:rsid w:val="00576A4A"/>
    <w:rsid w:val="00581969"/>
    <w:rsid w:val="0058249E"/>
    <w:rsid w:val="00590E96"/>
    <w:rsid w:val="005A66F6"/>
    <w:rsid w:val="005B0C28"/>
    <w:rsid w:val="005B7E1C"/>
    <w:rsid w:val="005C3917"/>
    <w:rsid w:val="005C63B8"/>
    <w:rsid w:val="005D0A9F"/>
    <w:rsid w:val="005E57FF"/>
    <w:rsid w:val="005E6093"/>
    <w:rsid w:val="005F1914"/>
    <w:rsid w:val="0060124C"/>
    <w:rsid w:val="00602494"/>
    <w:rsid w:val="0060263B"/>
    <w:rsid w:val="00611ADD"/>
    <w:rsid w:val="0061581E"/>
    <w:rsid w:val="006231B6"/>
    <w:rsid w:val="00631C71"/>
    <w:rsid w:val="00647849"/>
    <w:rsid w:val="00647FE3"/>
    <w:rsid w:val="00660909"/>
    <w:rsid w:val="00667909"/>
    <w:rsid w:val="00692F99"/>
    <w:rsid w:val="00693931"/>
    <w:rsid w:val="006A3A7E"/>
    <w:rsid w:val="006B214E"/>
    <w:rsid w:val="006B3970"/>
    <w:rsid w:val="006B527D"/>
    <w:rsid w:val="006C3AEA"/>
    <w:rsid w:val="006C4BAA"/>
    <w:rsid w:val="006C58DB"/>
    <w:rsid w:val="006E540F"/>
    <w:rsid w:val="00727C8E"/>
    <w:rsid w:val="00741F6E"/>
    <w:rsid w:val="007550E4"/>
    <w:rsid w:val="00763343"/>
    <w:rsid w:val="00781F6C"/>
    <w:rsid w:val="00784C19"/>
    <w:rsid w:val="007A10E3"/>
    <w:rsid w:val="007A3D47"/>
    <w:rsid w:val="007A6C27"/>
    <w:rsid w:val="007A7B36"/>
    <w:rsid w:val="007B2A10"/>
    <w:rsid w:val="007C747C"/>
    <w:rsid w:val="007D1D39"/>
    <w:rsid w:val="007E2740"/>
    <w:rsid w:val="007F1486"/>
    <w:rsid w:val="007F43B9"/>
    <w:rsid w:val="008010C4"/>
    <w:rsid w:val="008012EE"/>
    <w:rsid w:val="00801491"/>
    <w:rsid w:val="00804A18"/>
    <w:rsid w:val="00813C0C"/>
    <w:rsid w:val="00814087"/>
    <w:rsid w:val="00821A36"/>
    <w:rsid w:val="008254FC"/>
    <w:rsid w:val="008259E2"/>
    <w:rsid w:val="008319E3"/>
    <w:rsid w:val="00833A02"/>
    <w:rsid w:val="00844DA7"/>
    <w:rsid w:val="00851E23"/>
    <w:rsid w:val="00854B54"/>
    <w:rsid w:val="0085584C"/>
    <w:rsid w:val="00856BFE"/>
    <w:rsid w:val="00857705"/>
    <w:rsid w:val="0086602D"/>
    <w:rsid w:val="00873C38"/>
    <w:rsid w:val="008804EE"/>
    <w:rsid w:val="00880550"/>
    <w:rsid w:val="008B1C63"/>
    <w:rsid w:val="008B5E53"/>
    <w:rsid w:val="008C3154"/>
    <w:rsid w:val="008D1C94"/>
    <w:rsid w:val="008D23BE"/>
    <w:rsid w:val="008D35A1"/>
    <w:rsid w:val="008D4FF5"/>
    <w:rsid w:val="008E288B"/>
    <w:rsid w:val="008E2EF7"/>
    <w:rsid w:val="0090175F"/>
    <w:rsid w:val="00901A55"/>
    <w:rsid w:val="00907568"/>
    <w:rsid w:val="009141C6"/>
    <w:rsid w:val="00920CA1"/>
    <w:rsid w:val="009224FA"/>
    <w:rsid w:val="00937123"/>
    <w:rsid w:val="00947C34"/>
    <w:rsid w:val="00966007"/>
    <w:rsid w:val="009673C0"/>
    <w:rsid w:val="0096760B"/>
    <w:rsid w:val="00973DDF"/>
    <w:rsid w:val="00974164"/>
    <w:rsid w:val="009A59AD"/>
    <w:rsid w:val="009C2D23"/>
    <w:rsid w:val="009C5233"/>
    <w:rsid w:val="009C536A"/>
    <w:rsid w:val="009D0596"/>
    <w:rsid w:val="009D6BB1"/>
    <w:rsid w:val="009E532B"/>
    <w:rsid w:val="009E7FC9"/>
    <w:rsid w:val="00A2003D"/>
    <w:rsid w:val="00A25DA3"/>
    <w:rsid w:val="00A32F78"/>
    <w:rsid w:val="00A34994"/>
    <w:rsid w:val="00A442A2"/>
    <w:rsid w:val="00A5053E"/>
    <w:rsid w:val="00A61A47"/>
    <w:rsid w:val="00A739D1"/>
    <w:rsid w:val="00A74E65"/>
    <w:rsid w:val="00A833D2"/>
    <w:rsid w:val="00A91D45"/>
    <w:rsid w:val="00A92AD5"/>
    <w:rsid w:val="00A94CEE"/>
    <w:rsid w:val="00AA0482"/>
    <w:rsid w:val="00AB0B00"/>
    <w:rsid w:val="00AB2CE5"/>
    <w:rsid w:val="00AB353E"/>
    <w:rsid w:val="00AC7C8C"/>
    <w:rsid w:val="00AD013F"/>
    <w:rsid w:val="00AE13B4"/>
    <w:rsid w:val="00AF1C1C"/>
    <w:rsid w:val="00B0747E"/>
    <w:rsid w:val="00B108C6"/>
    <w:rsid w:val="00B14E97"/>
    <w:rsid w:val="00B2599E"/>
    <w:rsid w:val="00B412C7"/>
    <w:rsid w:val="00B42DD9"/>
    <w:rsid w:val="00B46F93"/>
    <w:rsid w:val="00B500CE"/>
    <w:rsid w:val="00B50299"/>
    <w:rsid w:val="00B634B6"/>
    <w:rsid w:val="00B664E2"/>
    <w:rsid w:val="00B66A02"/>
    <w:rsid w:val="00B83E4D"/>
    <w:rsid w:val="00B92E62"/>
    <w:rsid w:val="00B95CB4"/>
    <w:rsid w:val="00BA31FC"/>
    <w:rsid w:val="00BB101D"/>
    <w:rsid w:val="00BC4FC4"/>
    <w:rsid w:val="00BE1898"/>
    <w:rsid w:val="00BF1F6E"/>
    <w:rsid w:val="00BF5B42"/>
    <w:rsid w:val="00C1727B"/>
    <w:rsid w:val="00C22269"/>
    <w:rsid w:val="00C23291"/>
    <w:rsid w:val="00C349D1"/>
    <w:rsid w:val="00C40F91"/>
    <w:rsid w:val="00C51327"/>
    <w:rsid w:val="00C56168"/>
    <w:rsid w:val="00C57E6E"/>
    <w:rsid w:val="00C626B9"/>
    <w:rsid w:val="00C73A47"/>
    <w:rsid w:val="00C74D83"/>
    <w:rsid w:val="00C8190D"/>
    <w:rsid w:val="00C8774D"/>
    <w:rsid w:val="00C95590"/>
    <w:rsid w:val="00C96033"/>
    <w:rsid w:val="00CA0438"/>
    <w:rsid w:val="00CA5B20"/>
    <w:rsid w:val="00CB6219"/>
    <w:rsid w:val="00CC0154"/>
    <w:rsid w:val="00CC1425"/>
    <w:rsid w:val="00CC49F6"/>
    <w:rsid w:val="00CC5B6B"/>
    <w:rsid w:val="00CE71F9"/>
    <w:rsid w:val="00CF257E"/>
    <w:rsid w:val="00CF3ED7"/>
    <w:rsid w:val="00CF4AAF"/>
    <w:rsid w:val="00D10E1A"/>
    <w:rsid w:val="00D12618"/>
    <w:rsid w:val="00D141D7"/>
    <w:rsid w:val="00D146DA"/>
    <w:rsid w:val="00D17490"/>
    <w:rsid w:val="00D20593"/>
    <w:rsid w:val="00D23777"/>
    <w:rsid w:val="00D26036"/>
    <w:rsid w:val="00D34C90"/>
    <w:rsid w:val="00D36B30"/>
    <w:rsid w:val="00D626C4"/>
    <w:rsid w:val="00D63162"/>
    <w:rsid w:val="00D65417"/>
    <w:rsid w:val="00D661B9"/>
    <w:rsid w:val="00D70AFF"/>
    <w:rsid w:val="00D77C37"/>
    <w:rsid w:val="00D82524"/>
    <w:rsid w:val="00D825E6"/>
    <w:rsid w:val="00D83461"/>
    <w:rsid w:val="00D86603"/>
    <w:rsid w:val="00DD5234"/>
    <w:rsid w:val="00DD6D33"/>
    <w:rsid w:val="00DE3E6C"/>
    <w:rsid w:val="00DE7BBB"/>
    <w:rsid w:val="00E01879"/>
    <w:rsid w:val="00E070EE"/>
    <w:rsid w:val="00E0780F"/>
    <w:rsid w:val="00E11A51"/>
    <w:rsid w:val="00E13342"/>
    <w:rsid w:val="00E21CCB"/>
    <w:rsid w:val="00E22187"/>
    <w:rsid w:val="00E22E55"/>
    <w:rsid w:val="00E2701F"/>
    <w:rsid w:val="00E3503E"/>
    <w:rsid w:val="00E35063"/>
    <w:rsid w:val="00E47FBF"/>
    <w:rsid w:val="00E52F66"/>
    <w:rsid w:val="00E5357D"/>
    <w:rsid w:val="00E54D1C"/>
    <w:rsid w:val="00E56309"/>
    <w:rsid w:val="00E60801"/>
    <w:rsid w:val="00E7194D"/>
    <w:rsid w:val="00E82E19"/>
    <w:rsid w:val="00E83287"/>
    <w:rsid w:val="00E86EDF"/>
    <w:rsid w:val="00E935C7"/>
    <w:rsid w:val="00EA6D32"/>
    <w:rsid w:val="00EB1705"/>
    <w:rsid w:val="00EB6AAE"/>
    <w:rsid w:val="00EB7EE9"/>
    <w:rsid w:val="00EC1622"/>
    <w:rsid w:val="00EE07DD"/>
    <w:rsid w:val="00EF0AA4"/>
    <w:rsid w:val="00F04798"/>
    <w:rsid w:val="00F04C2A"/>
    <w:rsid w:val="00F15234"/>
    <w:rsid w:val="00F15755"/>
    <w:rsid w:val="00F15CF0"/>
    <w:rsid w:val="00F15F30"/>
    <w:rsid w:val="00F220F4"/>
    <w:rsid w:val="00F25A9D"/>
    <w:rsid w:val="00F3184F"/>
    <w:rsid w:val="00F330D3"/>
    <w:rsid w:val="00F4691B"/>
    <w:rsid w:val="00F50848"/>
    <w:rsid w:val="00F52C82"/>
    <w:rsid w:val="00F6114F"/>
    <w:rsid w:val="00F62A0B"/>
    <w:rsid w:val="00F6381E"/>
    <w:rsid w:val="00F7359B"/>
    <w:rsid w:val="00FA3F70"/>
    <w:rsid w:val="00FB0B2F"/>
    <w:rsid w:val="00FB2670"/>
    <w:rsid w:val="00FB347F"/>
    <w:rsid w:val="00FC5322"/>
    <w:rsid w:val="00FC6810"/>
    <w:rsid w:val="00FE04E9"/>
    <w:rsid w:val="00FE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>
      <o:colormenu v:ext="edit" strokecolor="none"/>
    </o:shapedefaults>
    <o:shapelayout v:ext="edit">
      <o:idmap v:ext="edit" data="2"/>
      <o:rules v:ext="edit">
        <o:r id="V:Rule9" type="connector" idref="#_x0000_s2061"/>
        <o:r id="V:Rule10" type="connector" idref="#_x0000_s2051"/>
        <o:r id="V:Rule11" type="connector" idref="#_x0000_s2059"/>
        <o:r id="V:Rule12" type="connector" idref="#_x0000_s2065"/>
        <o:r id="V:Rule13" type="connector" idref="#_x0000_s2053"/>
        <o:r id="V:Rule14" type="connector" idref="#_x0000_s2064"/>
        <o:r id="V:Rule15" type="connector" idref="#_x0000_s2073"/>
        <o:r id="V:Rule16" type="connector" idref="#_x0000_s2072"/>
        <o:r id="V:Rule17" type="connector" idref="#直接箭头连接符 29"/>
        <o:r id="V:Rule18" type="connector" idref="#直接箭头连接符 27"/>
        <o:r id="V:Rule19" type="connector" idref="#直接箭头连接符 25"/>
        <o:r id="V:Rule20" type="connector" idref="#直接箭头连接符 24"/>
        <o:r id="V:Rule21" type="connector" idref="#_x0000_s2086"/>
        <o:r id="V:Rule22" type="connector" idref="#_x0000_s2088"/>
        <o:r id="V:Rule23" type="connector" idref="#_x0000_s2090"/>
        <o:r id="V:Rule24" type="connector" idref="#_x0000_s2091"/>
        <o:r id="V:Rule25" type="connector" idref="#直接箭头连接符 39"/>
        <o:r id="V:Rule26" type="connector" idref="#直接箭头连接符 4"/>
        <o:r id="V:Rule27" type="connector" idref="#直接箭头连接符 6"/>
        <o:r id="V:Rule28" type="connector" idref="#直接箭头连接符 37"/>
        <o:r id="V:Rule29" type="connector" idref="#直接箭头连接符 10"/>
        <o:r id="V:Rule30" type="connector" idref="#直接箭头连接符 34"/>
        <o:r id="V:Rule31" type="connector" idref="#直接箭头连接符 31"/>
        <o:r id="V:Rule32" type="connector" idref="#直接箭头连接符 15"/>
      </o:rules>
    </o:shapelayout>
  </w:shapeDefaults>
  <w:decimalSymbol w:val="."/>
  <w:listSeparator w:val=","/>
  <w15:docId w15:val="{B45BE006-E9D6-4855-B463-990D4C984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6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04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04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04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041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11C9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11C93"/>
    <w:rPr>
      <w:sz w:val="18"/>
      <w:szCs w:val="18"/>
    </w:rPr>
  </w:style>
  <w:style w:type="table" w:styleId="a6">
    <w:name w:val="Table Grid"/>
    <w:basedOn w:val="a1"/>
    <w:uiPriority w:val="59"/>
    <w:rsid w:val="00851E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B95C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caption"/>
    <w:basedOn w:val="a"/>
    <w:next w:val="a"/>
    <w:uiPriority w:val="35"/>
    <w:unhideWhenUsed/>
    <w:qFormat/>
    <w:rsid w:val="004B19DA"/>
    <w:rPr>
      <w:rFonts w:asciiTheme="majorHAnsi" w:eastAsia="黑体" w:hAnsiTheme="majorHAnsi" w:cstheme="majorBidi"/>
      <w:sz w:val="20"/>
      <w:szCs w:val="20"/>
    </w:rPr>
  </w:style>
  <w:style w:type="paragraph" w:styleId="a9">
    <w:name w:val="List Paragraph"/>
    <w:basedOn w:val="a"/>
    <w:uiPriority w:val="34"/>
    <w:qFormat/>
    <w:rsid w:val="003726C8"/>
    <w:pPr>
      <w:ind w:firstLineChars="200" w:firstLine="420"/>
    </w:pPr>
  </w:style>
  <w:style w:type="table" w:styleId="aa">
    <w:name w:val="Light Shading"/>
    <w:basedOn w:val="a1"/>
    <w:uiPriority w:val="60"/>
    <w:rsid w:val="00D825E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b">
    <w:name w:val="Light List"/>
    <w:basedOn w:val="a1"/>
    <w:uiPriority w:val="61"/>
    <w:rsid w:val="00F46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c">
    <w:name w:val="No Spacing"/>
    <w:uiPriority w:val="1"/>
    <w:qFormat/>
    <w:rsid w:val="00F4691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796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chart" Target="charts/chart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chart" Target="charts/chart2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image" Target="media/image6.png"/><Relationship Id="rId22" Type="http://schemas.microsoft.com/office/2011/relationships/people" Target="peop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E:\gout-gwas%20and%20snp\meta%23%23%23%23\&#20462;&#25913;&#29256;\rs2231142&#22788;&#29702;&#25968;&#25454;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E:\gout-gwas%20and%20snp\meta%23%23%23%23\&#20462;&#25913;&#29256;\rs2231142&#22788;&#29702;&#25968;&#25454;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E:\gout%20and%20gwas%20and%20snp\meta%23%23%23%23\&#20462;&#25913;&#29256;\&#21457;&#30149;&#29575;&#19982;&#22522;&#22240;&#39057;&#29575;&#30340;&#20851;&#319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4806800766283532"/>
          <c:y val="3.391185476815399E-2"/>
          <c:w val="0.75271762452107316"/>
          <c:h val="0.77264654418197765"/>
        </c:manualLayout>
      </c:layout>
      <c:lineChart>
        <c:grouping val="standard"/>
        <c:varyColors val="0"/>
        <c:ser>
          <c:idx val="0"/>
          <c:order val="0"/>
          <c:tx>
            <c:v>T</c:v>
          </c:tx>
          <c:val>
            <c:numRef>
              <c:f>[rs2231142处理数据.xlsx]Sheet2!$R$2:$R$5</c:f>
              <c:numCache>
                <c:formatCode>General</c:formatCode>
                <c:ptCount val="4"/>
                <c:pt idx="0">
                  <c:v>18.319132455460881</c:v>
                </c:pt>
                <c:pt idx="1">
                  <c:v>27.267876200640327</c:v>
                </c:pt>
                <c:pt idx="2">
                  <c:v>45.25</c:v>
                </c:pt>
                <c:pt idx="3">
                  <c:v>53.731343283582085</c:v>
                </c:pt>
              </c:numCache>
            </c:numRef>
          </c:val>
          <c:smooth val="0"/>
        </c:ser>
        <c:ser>
          <c:idx val="2"/>
          <c:order val="1"/>
          <c:tx>
            <c:v>TT</c:v>
          </c:tx>
          <c:cat>
            <c:numRef>
              <c:f>[rs2231142处理数据.xlsx]Sheet2!$N$2:$N$5</c:f>
              <c:numCache>
                <c:formatCode>General</c:formatCode>
                <c:ptCount val="4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</c:numCache>
            </c:numRef>
          </c:cat>
          <c:val>
            <c:numRef>
              <c:f>[rs2231142处理数据.xlsx]Sheet2!$O$2:$O$5</c:f>
              <c:numCache>
                <c:formatCode>General</c:formatCode>
                <c:ptCount val="4"/>
                <c:pt idx="0">
                  <c:v>3.8729666924864437</c:v>
                </c:pt>
                <c:pt idx="1">
                  <c:v>10.67235859124867</c:v>
                </c:pt>
                <c:pt idx="2">
                  <c:v>22.5</c:v>
                </c:pt>
                <c:pt idx="3">
                  <c:v>33.333333333333329</c:v>
                </c:pt>
              </c:numCache>
            </c:numRef>
          </c:val>
          <c:smooth val="0"/>
        </c:ser>
        <c:ser>
          <c:idx val="1"/>
          <c:order val="2"/>
          <c:tx>
            <c:v>GT</c:v>
          </c:tx>
          <c:cat>
            <c:numRef>
              <c:f>[rs2231142处理数据.xlsx]Sheet2!$N$2:$N$5</c:f>
              <c:numCache>
                <c:formatCode>General</c:formatCode>
                <c:ptCount val="4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</c:numCache>
            </c:numRef>
          </c:cat>
          <c:val>
            <c:numRef>
              <c:f>[rs2231142处理数据.xlsx]Sheet2!$P$2:$P$5</c:f>
              <c:numCache>
                <c:formatCode>General</c:formatCode>
                <c:ptCount val="4"/>
                <c:pt idx="0">
                  <c:v>28.892331525948876</c:v>
                </c:pt>
                <c:pt idx="1">
                  <c:v>33.191035218783362</c:v>
                </c:pt>
                <c:pt idx="2">
                  <c:v>45.5</c:v>
                </c:pt>
                <c:pt idx="3">
                  <c:v>40.796019900497512</c:v>
                </c:pt>
              </c:numCache>
            </c:numRef>
          </c:val>
          <c:smooth val="0"/>
        </c:ser>
        <c:ser>
          <c:idx val="3"/>
          <c:order val="3"/>
          <c:tx>
            <c:v>GG</c:v>
          </c:tx>
          <c:cat>
            <c:numRef>
              <c:f>[rs2231142处理数据.xlsx]Sheet2!$N$2:$N$5</c:f>
              <c:numCache>
                <c:formatCode>General</c:formatCode>
                <c:ptCount val="4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</c:numCache>
            </c:numRef>
          </c:cat>
          <c:val>
            <c:numRef>
              <c:f>[rs2231142处理数据.xlsx]Sheet2!$Q$2:$Q$5</c:f>
              <c:numCache>
                <c:formatCode>General</c:formatCode>
                <c:ptCount val="4"/>
                <c:pt idx="0">
                  <c:v>67.234701781564681</c:v>
                </c:pt>
                <c:pt idx="1">
                  <c:v>56.136606189967985</c:v>
                </c:pt>
                <c:pt idx="2">
                  <c:v>32</c:v>
                </c:pt>
                <c:pt idx="3">
                  <c:v>25.870646766169124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1130864"/>
        <c:axId val="141150792"/>
      </c:lineChart>
      <c:catAx>
        <c:axId val="1411308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19050"/>
        </c:spPr>
        <c:txPr>
          <a:bodyPr/>
          <a:lstStyle/>
          <a:p>
            <a:pPr>
              <a:defRPr sz="1200">
                <a:latin typeface="Times New Roman" pitchFamily="18" charset="0"/>
                <a:cs typeface="Times New Roman" pitchFamily="18" charset="0"/>
              </a:defRPr>
            </a:pPr>
            <a:endParaRPr lang="zh-CN"/>
          </a:p>
        </c:txPr>
        <c:crossAx val="141150792"/>
        <c:crosses val="autoZero"/>
        <c:auto val="1"/>
        <c:lblAlgn val="ctr"/>
        <c:lblOffset val="100"/>
        <c:noMultiLvlLbl val="0"/>
      </c:catAx>
      <c:valAx>
        <c:axId val="14115079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ln w="19050"/>
        </c:spPr>
        <c:txPr>
          <a:bodyPr/>
          <a:lstStyle/>
          <a:p>
            <a:pPr>
              <a:defRPr sz="1200">
                <a:latin typeface="Times New Roman" pitchFamily="18" charset="0"/>
                <a:cs typeface="Times New Roman" pitchFamily="18" charset="0"/>
              </a:defRPr>
            </a:pPr>
            <a:endParaRPr lang="zh-CN"/>
          </a:p>
        </c:txPr>
        <c:crossAx val="141130864"/>
        <c:crosses val="autoZero"/>
        <c:crossBetween val="between"/>
      </c:valAx>
    </c:plotArea>
    <c:legend>
      <c:legendPos val="r"/>
      <c:legendEntry>
        <c:idx val="0"/>
        <c:txPr>
          <a:bodyPr/>
          <a:lstStyle/>
          <a:p>
            <a:pPr>
              <a:defRPr sz="1200">
                <a:latin typeface="Times New Roman" pitchFamily="18" charset="0"/>
                <a:cs typeface="Times New Roman" pitchFamily="18" charset="0"/>
              </a:defRPr>
            </a:pPr>
            <a:endParaRPr lang="zh-CN"/>
          </a:p>
        </c:txPr>
      </c:legendEntry>
      <c:legendEntry>
        <c:idx val="1"/>
        <c:txPr>
          <a:bodyPr/>
          <a:lstStyle/>
          <a:p>
            <a:pPr>
              <a:defRPr sz="1200">
                <a:latin typeface="Times New Roman" pitchFamily="18" charset="0"/>
                <a:cs typeface="Times New Roman" pitchFamily="18" charset="0"/>
              </a:defRPr>
            </a:pPr>
            <a:endParaRPr lang="zh-CN"/>
          </a:p>
        </c:txPr>
      </c:legendEntry>
      <c:legendEntry>
        <c:idx val="2"/>
        <c:txPr>
          <a:bodyPr/>
          <a:lstStyle/>
          <a:p>
            <a:pPr>
              <a:defRPr sz="1200">
                <a:latin typeface="Times New Roman" pitchFamily="18" charset="0"/>
                <a:cs typeface="Times New Roman" pitchFamily="18" charset="0"/>
              </a:defRPr>
            </a:pPr>
            <a:endParaRPr lang="zh-CN"/>
          </a:p>
        </c:txPr>
      </c:legendEntry>
      <c:legendEntry>
        <c:idx val="3"/>
        <c:txPr>
          <a:bodyPr/>
          <a:lstStyle/>
          <a:p>
            <a:pPr>
              <a:defRPr sz="1200">
                <a:latin typeface="Times New Roman" pitchFamily="18" charset="0"/>
                <a:cs typeface="Times New Roman" pitchFamily="18" charset="0"/>
              </a:defRPr>
            </a:pPr>
            <a:endParaRPr lang="zh-CN"/>
          </a:p>
        </c:txPr>
      </c:legendEntry>
      <c:layout>
        <c:manualLayout>
          <c:xMode val="edge"/>
          <c:yMode val="edge"/>
          <c:x val="0.87538943255291279"/>
          <c:y val="0.23724372995042323"/>
          <c:w val="0.11249842029123162"/>
          <c:h val="0.37969524642752928"/>
        </c:manualLayout>
      </c:layout>
      <c:overlay val="0"/>
      <c:txPr>
        <a:bodyPr/>
        <a:lstStyle/>
        <a:p>
          <a:pPr>
            <a:defRPr sz="1200">
              <a:latin typeface="Times New Roman" pitchFamily="18" charset="0"/>
              <a:cs typeface="Times New Roman" pitchFamily="18" charset="0"/>
            </a:defRPr>
          </a:pPr>
          <a:endParaRPr lang="zh-CN"/>
        </a:p>
      </c:txPr>
    </c:legend>
    <c:plotVisOnly val="1"/>
    <c:dispBlanksAs val="gap"/>
    <c:showDLblsOverMax val="0"/>
  </c:chart>
  <c:spPr>
    <a:ln w="19050">
      <a:noFill/>
    </a:ln>
  </c:sp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4989259258557044"/>
          <c:y val="4.6770924467774859E-2"/>
          <c:w val="0.74508475990224277"/>
          <c:h val="0.76868932522675171"/>
        </c:manualLayout>
      </c:layout>
      <c:lineChart>
        <c:grouping val="standard"/>
        <c:varyColors val="0"/>
        <c:ser>
          <c:idx val="3"/>
          <c:order val="0"/>
          <c:tx>
            <c:v>T</c:v>
          </c:tx>
          <c:marker>
            <c:symbol val="diamond"/>
            <c:size val="7"/>
          </c:marker>
          <c:cat>
            <c:numRef>
              <c:f>Sheet3!$E$1:$E$4</c:f>
              <c:numCache>
                <c:formatCode>General</c:formatCode>
                <c:ptCount val="4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</c:numCache>
            </c:numRef>
          </c:cat>
          <c:val>
            <c:numRef>
              <c:f>Sheet3!$D$1:$D$4</c:f>
              <c:numCache>
                <c:formatCode>General</c:formatCode>
                <c:ptCount val="4"/>
                <c:pt idx="0">
                  <c:v>11.807482537556227</c:v>
                </c:pt>
                <c:pt idx="1">
                  <c:v>26.915442635966624</c:v>
                </c:pt>
                <c:pt idx="2">
                  <c:v>32.340425531914896</c:v>
                </c:pt>
                <c:pt idx="3">
                  <c:v>29.75</c:v>
                </c:pt>
              </c:numCache>
            </c:numRef>
          </c:val>
          <c:smooth val="0"/>
        </c:ser>
        <c:ser>
          <c:idx val="0"/>
          <c:order val="1"/>
          <c:tx>
            <c:v>TT</c:v>
          </c:tx>
          <c:marker>
            <c:symbol val="triangle"/>
            <c:size val="7"/>
          </c:marker>
          <c:cat>
            <c:numRef>
              <c:f>Sheet3!$E$1:$E$4</c:f>
              <c:numCache>
                <c:formatCode>General</c:formatCode>
                <c:ptCount val="4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</c:numCache>
            </c:numRef>
          </c:cat>
          <c:val>
            <c:numRef>
              <c:f>Sheet3!$A$1:$A$4</c:f>
              <c:numCache>
                <c:formatCode>General</c:formatCode>
                <c:ptCount val="4"/>
                <c:pt idx="0">
                  <c:v>1.7701655343986229</c:v>
                </c:pt>
                <c:pt idx="1">
                  <c:v>7.8404128622469198</c:v>
                </c:pt>
                <c:pt idx="2">
                  <c:v>8.5106382978723456</c:v>
                </c:pt>
                <c:pt idx="3">
                  <c:v>8</c:v>
                </c:pt>
              </c:numCache>
            </c:numRef>
          </c:val>
          <c:smooth val="0"/>
        </c:ser>
        <c:ser>
          <c:idx val="1"/>
          <c:order val="2"/>
          <c:tx>
            <c:v>GT</c:v>
          </c:tx>
          <c:cat>
            <c:numRef>
              <c:f>Sheet3!$E$1:$E$4</c:f>
              <c:numCache>
                <c:formatCode>General</c:formatCode>
                <c:ptCount val="4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</c:numCache>
            </c:numRef>
          </c:cat>
          <c:val>
            <c:numRef>
              <c:f>Sheet3!$B$1:$B$4</c:f>
              <c:numCache>
                <c:formatCode>General</c:formatCode>
                <c:ptCount val="4"/>
                <c:pt idx="0">
                  <c:v>20.074634006315183</c:v>
                </c:pt>
                <c:pt idx="1">
                  <c:v>38.150059547439454</c:v>
                </c:pt>
                <c:pt idx="2">
                  <c:v>47.659574468085104</c:v>
                </c:pt>
                <c:pt idx="3">
                  <c:v>43.5</c:v>
                </c:pt>
              </c:numCache>
            </c:numRef>
          </c:val>
          <c:smooth val="0"/>
        </c:ser>
        <c:ser>
          <c:idx val="2"/>
          <c:order val="3"/>
          <c:tx>
            <c:v>GG</c:v>
          </c:tx>
          <c:marker>
            <c:symbol val="x"/>
            <c:size val="7"/>
          </c:marker>
          <c:cat>
            <c:numRef>
              <c:f>Sheet3!$E$1:$E$4</c:f>
              <c:numCache>
                <c:formatCode>General</c:formatCode>
                <c:ptCount val="4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</c:numCache>
            </c:numRef>
          </c:cat>
          <c:val>
            <c:numRef>
              <c:f>Sheet3!$C$1:$C$4</c:f>
              <c:numCache>
                <c:formatCode>General</c:formatCode>
                <c:ptCount val="4"/>
                <c:pt idx="0">
                  <c:v>78.155200459286178</c:v>
                </c:pt>
                <c:pt idx="1">
                  <c:v>54.009527590313589</c:v>
                </c:pt>
                <c:pt idx="2">
                  <c:v>43.829787234042534</c:v>
                </c:pt>
                <c:pt idx="3">
                  <c:v>48.5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1207112"/>
        <c:axId val="141207496"/>
      </c:lineChart>
      <c:catAx>
        <c:axId val="1412071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19050"/>
        </c:spPr>
        <c:txPr>
          <a:bodyPr/>
          <a:lstStyle/>
          <a:p>
            <a:pPr>
              <a:defRPr sz="1200">
                <a:latin typeface="Times New Roman" pitchFamily="18" charset="0"/>
                <a:cs typeface="Times New Roman" pitchFamily="18" charset="0"/>
              </a:defRPr>
            </a:pPr>
            <a:endParaRPr lang="zh-CN"/>
          </a:p>
        </c:txPr>
        <c:crossAx val="141207496"/>
        <c:crosses val="autoZero"/>
        <c:auto val="1"/>
        <c:lblAlgn val="ctr"/>
        <c:lblOffset val="100"/>
        <c:noMultiLvlLbl val="0"/>
      </c:catAx>
      <c:valAx>
        <c:axId val="14120749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ln w="19050"/>
        </c:spPr>
        <c:txPr>
          <a:bodyPr/>
          <a:lstStyle/>
          <a:p>
            <a:pPr>
              <a:defRPr sz="1200">
                <a:latin typeface="Times New Roman" pitchFamily="18" charset="0"/>
                <a:cs typeface="Times New Roman" pitchFamily="18" charset="0"/>
              </a:defRPr>
            </a:pPr>
            <a:endParaRPr lang="zh-CN"/>
          </a:p>
        </c:txPr>
        <c:crossAx val="14120711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4548898339308864"/>
          <c:y val="0.34931988400296388"/>
          <c:w val="0.11838888888888888"/>
          <c:h val="0.33023913677456984"/>
        </c:manualLayout>
      </c:layout>
      <c:overlay val="0"/>
      <c:txPr>
        <a:bodyPr/>
        <a:lstStyle/>
        <a:p>
          <a:pPr>
            <a:defRPr sz="1200">
              <a:latin typeface="Times New Roman" pitchFamily="18" charset="0"/>
              <a:cs typeface="Times New Roman" pitchFamily="18" charset="0"/>
            </a:defRPr>
          </a:pPr>
          <a:endParaRPr lang="zh-CN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4954083122645181"/>
          <c:y val="2.8641097282194685E-2"/>
          <c:w val="0.74555909963970479"/>
          <c:h val="0.7580201785084979"/>
        </c:manualLayout>
      </c:layout>
      <c:lineChart>
        <c:grouping val="standard"/>
        <c:varyColors val="0"/>
        <c:ser>
          <c:idx val="0"/>
          <c:order val="0"/>
          <c:tx>
            <c:v>T</c:v>
          </c:tx>
          <c:cat>
            <c:strRef>
              <c:f>Sheet1!$D$2:$D$6</c:f>
              <c:strCache>
                <c:ptCount val="5"/>
                <c:pt idx="0">
                  <c:v>NZL(EA)</c:v>
                </c:pt>
                <c:pt idx="1">
                  <c:v>NZL(Maori)</c:v>
                </c:pt>
                <c:pt idx="2">
                  <c:v>USA</c:v>
                </c:pt>
                <c:pt idx="3">
                  <c:v>China</c:v>
                </c:pt>
                <c:pt idx="4">
                  <c:v>Japan</c:v>
                </c:pt>
              </c:strCache>
            </c:strRef>
          </c:cat>
          <c:val>
            <c:numRef>
              <c:f>Sheet1!$A$2:$A$6</c:f>
              <c:numCache>
                <c:formatCode>General</c:formatCode>
                <c:ptCount val="5"/>
                <c:pt idx="0">
                  <c:v>11.63</c:v>
                </c:pt>
                <c:pt idx="1">
                  <c:v>9.67</c:v>
                </c:pt>
                <c:pt idx="2">
                  <c:v>10.31</c:v>
                </c:pt>
                <c:pt idx="3">
                  <c:v>31.155000000000001</c:v>
                </c:pt>
                <c:pt idx="4">
                  <c:v>30.52</c:v>
                </c:pt>
              </c:numCache>
            </c:numRef>
          </c:val>
          <c:smooth val="0"/>
        </c:ser>
        <c:ser>
          <c:idx val="1"/>
          <c:order val="1"/>
          <c:tx>
            <c:v>TT</c:v>
          </c:tx>
          <c:val>
            <c:numRef>
              <c:f>Sheet1!$E$2:$E$6</c:f>
              <c:numCache>
                <c:formatCode>General</c:formatCode>
                <c:ptCount val="5"/>
                <c:pt idx="0">
                  <c:v>0.43000000000000038</c:v>
                </c:pt>
                <c:pt idx="1">
                  <c:v>0.47000000000000008</c:v>
                </c:pt>
                <c:pt idx="2">
                  <c:v>1.08</c:v>
                </c:pt>
                <c:pt idx="3">
                  <c:v>8.2800000000000011</c:v>
                </c:pt>
                <c:pt idx="4">
                  <c:v>10.030000000000001</c:v>
                </c:pt>
              </c:numCache>
            </c:numRef>
          </c:val>
          <c:smooth val="0"/>
        </c:ser>
        <c:ser>
          <c:idx val="2"/>
          <c:order val="2"/>
          <c:tx>
            <c:v>GT</c:v>
          </c:tx>
          <c:cat>
            <c:strRef>
              <c:f>Sheet1!$D$2:$D$6</c:f>
              <c:strCache>
                <c:ptCount val="5"/>
                <c:pt idx="0">
                  <c:v>NZL(EA)</c:v>
                </c:pt>
                <c:pt idx="1">
                  <c:v>NZL(Maori)</c:v>
                </c:pt>
                <c:pt idx="2">
                  <c:v>USA</c:v>
                </c:pt>
                <c:pt idx="3">
                  <c:v>China</c:v>
                </c:pt>
                <c:pt idx="4">
                  <c:v>Japan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22.4</c:v>
                </c:pt>
                <c:pt idx="1">
                  <c:v>18.399999999999999</c:v>
                </c:pt>
                <c:pt idx="2">
                  <c:v>18.459999999999987</c:v>
                </c:pt>
                <c:pt idx="3">
                  <c:v>45.75</c:v>
                </c:pt>
                <c:pt idx="4">
                  <c:v>40.98</c:v>
                </c:pt>
              </c:numCache>
            </c:numRef>
          </c:val>
          <c:smooth val="0"/>
        </c:ser>
        <c:ser>
          <c:idx val="3"/>
          <c:order val="3"/>
          <c:tx>
            <c:v>Prevalence</c:v>
          </c:tx>
          <c:cat>
            <c:strRef>
              <c:f>Sheet1!$D$2:$D$6</c:f>
              <c:strCache>
                <c:ptCount val="5"/>
                <c:pt idx="0">
                  <c:v>NZL(EA)</c:v>
                </c:pt>
                <c:pt idx="1">
                  <c:v>NZL(Maori)</c:v>
                </c:pt>
                <c:pt idx="2">
                  <c:v>USA</c:v>
                </c:pt>
                <c:pt idx="3">
                  <c:v>China</c:v>
                </c:pt>
                <c:pt idx="4">
                  <c:v>Japan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2.9</c:v>
                </c:pt>
                <c:pt idx="1">
                  <c:v>6.4</c:v>
                </c:pt>
                <c:pt idx="2">
                  <c:v>3.9</c:v>
                </c:pt>
                <c:pt idx="3">
                  <c:v>0.53</c:v>
                </c:pt>
                <c:pt idx="4">
                  <c:v>1.1000000000000001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1315416"/>
        <c:axId val="141315800"/>
      </c:lineChart>
      <c:catAx>
        <c:axId val="14131541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 w="19050"/>
        </c:spPr>
        <c:txPr>
          <a:bodyPr/>
          <a:lstStyle/>
          <a:p>
            <a:pPr>
              <a:defRPr sz="1200">
                <a:latin typeface="Times New Roman" pitchFamily="18" charset="0"/>
                <a:cs typeface="Times New Roman" pitchFamily="18" charset="0"/>
              </a:defRPr>
            </a:pPr>
            <a:endParaRPr lang="zh-CN"/>
          </a:p>
        </c:txPr>
        <c:crossAx val="141315800"/>
        <c:crosses val="autoZero"/>
        <c:auto val="1"/>
        <c:lblAlgn val="ctr"/>
        <c:lblOffset val="100"/>
        <c:noMultiLvlLbl val="0"/>
      </c:catAx>
      <c:valAx>
        <c:axId val="141315800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ln w="19050"/>
        </c:spPr>
        <c:txPr>
          <a:bodyPr/>
          <a:lstStyle/>
          <a:p>
            <a:pPr>
              <a:defRPr sz="1200">
                <a:latin typeface="Times New Roman" pitchFamily="18" charset="0"/>
                <a:cs typeface="Times New Roman" pitchFamily="18" charset="0"/>
              </a:defRPr>
            </a:pPr>
            <a:endParaRPr lang="zh-CN"/>
          </a:p>
        </c:txPr>
        <c:crossAx val="141315416"/>
        <c:crosses val="autoZero"/>
        <c:crossBetween val="between"/>
      </c:valAx>
    </c:plotArea>
    <c:legend>
      <c:legendPos val="r"/>
      <c:legendEntry>
        <c:idx val="0"/>
        <c:txPr>
          <a:bodyPr/>
          <a:lstStyle/>
          <a:p>
            <a:pPr>
              <a:defRPr sz="1200"/>
            </a:pPr>
            <a:endParaRPr lang="zh-CN"/>
          </a:p>
        </c:txPr>
      </c:legendEntry>
      <c:legendEntry>
        <c:idx val="1"/>
        <c:txPr>
          <a:bodyPr/>
          <a:lstStyle/>
          <a:p>
            <a:pPr>
              <a:defRPr sz="1200"/>
            </a:pPr>
            <a:endParaRPr lang="zh-CN"/>
          </a:p>
        </c:txPr>
      </c:legendEntry>
      <c:legendEntry>
        <c:idx val="2"/>
        <c:txPr>
          <a:bodyPr/>
          <a:lstStyle/>
          <a:p>
            <a:pPr>
              <a:defRPr sz="1200"/>
            </a:pPr>
            <a:endParaRPr lang="zh-CN"/>
          </a:p>
        </c:txPr>
      </c:legendEntry>
      <c:legendEntry>
        <c:idx val="3"/>
        <c:txPr>
          <a:bodyPr/>
          <a:lstStyle/>
          <a:p>
            <a:pPr>
              <a:defRPr sz="1200"/>
            </a:pPr>
            <a:endParaRPr lang="zh-CN"/>
          </a:p>
        </c:txPr>
      </c:legendEntry>
      <c:layout>
        <c:manualLayout>
          <c:xMode val="edge"/>
          <c:yMode val="edge"/>
          <c:x val="0.23541115740837201"/>
          <c:y val="2.6853857344078406E-2"/>
          <c:w val="0.22014449341303721"/>
          <c:h val="0.32068102924084846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0.05421</cdr:x>
      <cdr:y>0</cdr:y>
    </cdr:from>
    <cdr:to>
      <cdr:x>0.1757</cdr:x>
      <cdr:y>0.06597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76226" y="0"/>
          <a:ext cx="619125" cy="1809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endParaRPr lang="zh-CN" altLang="en-US" sz="1100"/>
        </a:p>
      </cdr:txBody>
    </cdr:sp>
  </cdr:relSizeAnchor>
  <cdr:relSizeAnchor xmlns:cdr="http://schemas.openxmlformats.org/drawingml/2006/chartDrawing">
    <cdr:from>
      <cdr:x>0.0243</cdr:x>
      <cdr:y>0.17708</cdr:y>
    </cdr:from>
    <cdr:to>
      <cdr:x>0.08411</cdr:x>
      <cdr:y>0.69792</cdr:y>
    </cdr:to>
    <cdr:sp macro="" textlink="">
      <cdr:nvSpPr>
        <cdr:cNvPr id="3" name="TextBox 2"/>
        <cdr:cNvSpPr txBox="1"/>
      </cdr:nvSpPr>
      <cdr:spPr>
        <a:xfrm xmlns:a="http://schemas.openxmlformats.org/drawingml/2006/main" rot="10800000">
          <a:off x="123826" y="485775"/>
          <a:ext cx="304800" cy="14287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="eaVert" wrap="square" rtlCol="0"/>
        <a:lstStyle xmlns:a="http://schemas.openxmlformats.org/drawingml/2006/main"/>
        <a:p xmlns:a="http://schemas.openxmlformats.org/drawingml/2006/main">
          <a:endParaRPr lang="zh-CN" altLang="en-US" sz="1100"/>
        </a:p>
      </cdr:txBody>
    </cdr:sp>
  </cdr:relSizeAnchor>
  <cdr:relSizeAnchor xmlns:cdr="http://schemas.openxmlformats.org/drawingml/2006/chartDrawing">
    <cdr:from>
      <cdr:x>0.02243</cdr:x>
      <cdr:y>0.19792</cdr:y>
    </cdr:from>
    <cdr:to>
      <cdr:x>0.08037</cdr:x>
      <cdr:y>0.71181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114301" y="542925"/>
          <a:ext cx="295275" cy="1409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="eaVert" wrap="square" rtlCol="0"/>
        <a:lstStyle xmlns:a="http://schemas.openxmlformats.org/drawingml/2006/main"/>
        <a:p xmlns:a="http://schemas.openxmlformats.org/drawingml/2006/main">
          <a:endParaRPr lang="zh-CN" altLang="en-US" sz="1100"/>
        </a:p>
      </cdr:txBody>
    </cdr:sp>
  </cdr:relSizeAnchor>
  <cdr:relSizeAnchor xmlns:cdr="http://schemas.openxmlformats.org/drawingml/2006/chartDrawing">
    <cdr:from>
      <cdr:x>0.48972</cdr:x>
      <cdr:y>0.90278</cdr:y>
    </cdr:from>
    <cdr:to>
      <cdr:x>0.59439</cdr:x>
      <cdr:y>1</cdr:y>
    </cdr:to>
    <cdr:sp macro="" textlink="">
      <cdr:nvSpPr>
        <cdr:cNvPr id="6" name="TextBox 5"/>
        <cdr:cNvSpPr txBox="1"/>
      </cdr:nvSpPr>
      <cdr:spPr>
        <a:xfrm xmlns:a="http://schemas.openxmlformats.org/drawingml/2006/main">
          <a:off x="2495551" y="2486025"/>
          <a:ext cx="533400" cy="266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endParaRPr lang="zh-CN" altLang="en-US" sz="1100"/>
        </a:p>
      </cdr:txBody>
    </cdr:sp>
  </cdr:relSizeAnchor>
  <cdr:relSizeAnchor xmlns:cdr="http://schemas.openxmlformats.org/drawingml/2006/chartDrawing">
    <cdr:from>
      <cdr:x>0.48972</cdr:x>
      <cdr:y>0.89931</cdr:y>
    </cdr:from>
    <cdr:to>
      <cdr:x>0.62991</cdr:x>
      <cdr:y>0.95833</cdr:y>
    </cdr:to>
    <cdr:sp macro="" textlink="">
      <cdr:nvSpPr>
        <cdr:cNvPr id="7" name="TextBox 6"/>
        <cdr:cNvSpPr txBox="1"/>
      </cdr:nvSpPr>
      <cdr:spPr>
        <a:xfrm xmlns:a="http://schemas.openxmlformats.org/drawingml/2006/main">
          <a:off x="2495552" y="2466986"/>
          <a:ext cx="714374" cy="16191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US" altLang="zh-CN" sz="1600" b="1">
              <a:latin typeface="Times New Roman" pitchFamily="18" charset="0"/>
              <a:cs typeface="Times New Roman" pitchFamily="18" charset="0"/>
            </a:rPr>
            <a:t>Year</a:t>
          </a:r>
          <a:endParaRPr lang="zh-CN" altLang="en-US" sz="16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0.00936</cdr:x>
      <cdr:y>0.12754</cdr:y>
    </cdr:from>
    <cdr:to>
      <cdr:x>0.07226</cdr:x>
      <cdr:y>0.71635</cdr:y>
    </cdr:to>
    <cdr:sp macro="" textlink="">
      <cdr:nvSpPr>
        <cdr:cNvPr id="8" name="TextBox 1"/>
        <cdr:cNvSpPr txBox="1"/>
      </cdr:nvSpPr>
      <cdr:spPr>
        <a:xfrm xmlns:a="http://schemas.openxmlformats.org/drawingml/2006/main" rot="10800000">
          <a:off x="47708" y="349857"/>
          <a:ext cx="320507" cy="161524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="eaVert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n-US" altLang="zh-CN" sz="1600" b="1">
              <a:latin typeface="Times New Roman" pitchFamily="18" charset="0"/>
              <a:cs typeface="Times New Roman" pitchFamily="18" charset="0"/>
            </a:rPr>
            <a:t>Percentage (%)</a:t>
          </a:r>
          <a:endParaRPr lang="zh-CN" altLang="en-US" sz="1600" b="1">
            <a:latin typeface="Times New Roman" pitchFamily="18" charset="0"/>
            <a:cs typeface="Times New Roman" pitchFamily="18" charset="0"/>
          </a:endParaRP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</cdr:x>
      <cdr:y>0.12894</cdr:y>
    </cdr:from>
    <cdr:to>
      <cdr:x>0.0614</cdr:x>
      <cdr:y>0.71101</cdr:y>
    </cdr:to>
    <cdr:sp macro="" textlink="">
      <cdr:nvSpPr>
        <cdr:cNvPr id="2" name="TextBox 1"/>
        <cdr:cNvSpPr txBox="1"/>
      </cdr:nvSpPr>
      <cdr:spPr>
        <a:xfrm xmlns:a="http://schemas.openxmlformats.org/drawingml/2006/main" rot="10800000">
          <a:off x="0" y="357809"/>
          <a:ext cx="320507" cy="161524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="eaVert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n-US" altLang="zh-CN" sz="1600" b="1">
              <a:latin typeface="Times New Roman" pitchFamily="18" charset="0"/>
              <a:cs typeface="Times New Roman" pitchFamily="18" charset="0"/>
            </a:rPr>
            <a:t>Percentage (%)</a:t>
          </a:r>
          <a:endParaRPr lang="zh-CN" altLang="en-US" sz="16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0.4722</cdr:x>
      <cdr:y>0.90087</cdr:y>
    </cdr:from>
    <cdr:to>
      <cdr:x>0.61239</cdr:x>
      <cdr:y>0.95989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2464904" y="2499906"/>
          <a:ext cx="731792" cy="16378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n-US" altLang="zh-CN" sz="1600" b="1">
              <a:latin typeface="Times New Roman" pitchFamily="18" charset="0"/>
              <a:cs typeface="Times New Roman" pitchFamily="18" charset="0"/>
            </a:rPr>
            <a:t>Year</a:t>
          </a:r>
          <a:endParaRPr lang="zh-CN" altLang="en-US" sz="1600" b="1">
            <a:latin typeface="Times New Roman" pitchFamily="18" charset="0"/>
            <a:cs typeface="Times New Roman" pitchFamily="18" charset="0"/>
          </a:endParaRP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0.02167</cdr:x>
      <cdr:y>0.16927</cdr:y>
    </cdr:from>
    <cdr:to>
      <cdr:x>0.07667</cdr:x>
      <cdr:y>0.66927</cdr:y>
    </cdr:to>
    <cdr:sp macro="" textlink="">
      <cdr:nvSpPr>
        <cdr:cNvPr id="2" name="TextBox 1"/>
        <cdr:cNvSpPr txBox="1"/>
      </cdr:nvSpPr>
      <cdr:spPr>
        <a:xfrm xmlns:a="http://schemas.openxmlformats.org/drawingml/2006/main" rot="10800000">
          <a:off x="118198" y="516833"/>
          <a:ext cx="300003" cy="152664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="eaVert" wrap="square" rtlCol="0"/>
        <a:lstStyle xmlns:a="http://schemas.openxmlformats.org/drawingml/2006/main"/>
        <a:p xmlns:a="http://schemas.openxmlformats.org/drawingml/2006/main">
          <a:r>
            <a:rPr lang="en-US" altLang="zh-CN" sz="1600" b="1">
              <a:latin typeface="Times New Roman" pitchFamily="18" charset="0"/>
              <a:cs typeface="Times New Roman" pitchFamily="18" charset="0"/>
            </a:rPr>
            <a:t>Percentage (%)</a:t>
          </a:r>
          <a:endParaRPr lang="zh-CN" altLang="en-US" sz="16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0.38129</cdr:x>
      <cdr:y>0.88179</cdr:y>
    </cdr:from>
    <cdr:to>
      <cdr:x>0.6335</cdr:x>
      <cdr:y>0.94595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2011271" y="2689700"/>
          <a:ext cx="1330370" cy="19570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US" altLang="zh-CN" sz="1600" b="1">
              <a:latin typeface="Times New Roman" pitchFamily="18" charset="0"/>
              <a:cs typeface="Times New Roman" pitchFamily="18" charset="0"/>
            </a:rPr>
            <a:t>Populations</a:t>
          </a:r>
          <a:endParaRPr lang="zh-CN" altLang="en-US" sz="1600" b="1">
            <a:latin typeface="Times New Roman" pitchFamily="18" charset="0"/>
            <a:cs typeface="Times New Roman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19</Pages>
  <Words>1927</Words>
  <Characters>10990</Characters>
  <Application>Microsoft Office Word</Application>
  <DocSecurity>0</DocSecurity>
  <Lines>91</Lines>
  <Paragraphs>25</Paragraphs>
  <ScaleCrop>false</ScaleCrop>
  <Company>Microsoft</Company>
  <LinksUpToDate>false</LinksUpToDate>
  <CharactersWithSpaces>12892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Tlexander guo</cp:lastModifiedBy>
  <cp:revision>279</cp:revision>
  <dcterms:created xsi:type="dcterms:W3CDTF">2013-01-31T11:30:00Z</dcterms:created>
  <dcterms:modified xsi:type="dcterms:W3CDTF">2013-07-02T12:38:00Z</dcterms:modified>
</cp:coreProperties>
</file>