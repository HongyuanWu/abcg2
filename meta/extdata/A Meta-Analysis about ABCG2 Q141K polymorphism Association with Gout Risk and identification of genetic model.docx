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DDE" w:rsidRPr="00FC6CCF" w:rsidRDefault="002B7DDE" w:rsidP="00B555C2">
      <w:pPr>
        <w:jc w:val="center"/>
        <w:rPr>
          <w:rFonts w:asciiTheme="minorHAnsi" w:hAnsiTheme="minorHAnsi" w:cs="Times New Roman"/>
          <w:rPrChange w:id="0" w:author="gsc" w:date="2013-03-23T21:34:00Z">
            <w:rPr>
              <w:rFonts w:ascii="Times New Roman" w:hAnsi="Times New Roman" w:cs="Times New Roman"/>
            </w:rPr>
          </w:rPrChange>
        </w:rPr>
      </w:pPr>
      <w:r w:rsidRPr="00FC6CCF">
        <w:rPr>
          <w:rFonts w:asciiTheme="minorHAnsi" w:hAnsiTheme="minorHAnsi" w:cs="Times New Roman"/>
          <w:sz w:val="28"/>
          <w:szCs w:val="28"/>
          <w:rPrChange w:id="1" w:author="gsc" w:date="2013-03-23T21:34:00Z">
            <w:rPr>
              <w:rFonts w:ascii="Times New Roman" w:hAnsi="Times New Roman" w:cs="Times New Roman"/>
              <w:sz w:val="28"/>
              <w:szCs w:val="28"/>
            </w:rPr>
          </w:rPrChange>
        </w:rPr>
        <w:t>A Meta-Analysis about ABCG2 Q141K polymorphism Association with Gout Risk and identification of genetic model</w:t>
      </w:r>
    </w:p>
    <w:p w:rsidR="002B7DDE" w:rsidRPr="00FC6CCF" w:rsidRDefault="002B7DDE" w:rsidP="00B555C2">
      <w:pPr>
        <w:rPr>
          <w:rFonts w:asciiTheme="minorHAnsi" w:hAnsiTheme="minorHAnsi" w:cs="Times New Roman"/>
          <w:sz w:val="24"/>
          <w:szCs w:val="24"/>
          <w:rPrChange w:id="2" w:author="gsc" w:date="2013-03-23T21:34:00Z">
            <w:rPr>
              <w:rFonts w:ascii="Times New Roman" w:hAnsi="Times New Roman" w:cs="Times New Roman"/>
              <w:sz w:val="24"/>
              <w:szCs w:val="24"/>
            </w:rPr>
          </w:rPrChange>
        </w:rPr>
      </w:pPr>
      <w:r w:rsidRPr="00FC6CCF">
        <w:rPr>
          <w:rFonts w:asciiTheme="minorHAnsi" w:hAnsiTheme="minorHAnsi" w:cs="Times New Roman"/>
          <w:b/>
          <w:sz w:val="24"/>
          <w:szCs w:val="24"/>
          <w:rPrChange w:id="3" w:author="gsc" w:date="2013-03-23T21:34:00Z">
            <w:rPr>
              <w:rFonts w:ascii="Times New Roman" w:hAnsi="Times New Roman" w:cs="Times New Roman"/>
              <w:b/>
              <w:sz w:val="24"/>
              <w:szCs w:val="24"/>
            </w:rPr>
          </w:rPrChange>
        </w:rPr>
        <w:t>Abstract</w:t>
      </w:r>
    </w:p>
    <w:p w:rsidR="002B7DDE" w:rsidRPr="00FC6CCF" w:rsidRDefault="002B7DDE" w:rsidP="00B555C2">
      <w:pPr>
        <w:rPr>
          <w:ins w:id="4" w:author="gsc" w:date="2013-01-31T13:14:00Z"/>
          <w:rFonts w:asciiTheme="minorHAnsi" w:eastAsiaTheme="minorEastAsia" w:hAnsiTheme="minorHAnsi" w:cs="Times New Roman"/>
          <w:sz w:val="24"/>
          <w:szCs w:val="24"/>
          <w:rPrChange w:id="5" w:author="gsc" w:date="2013-03-23T21:34:00Z">
            <w:rPr>
              <w:ins w:id="6" w:author="gsc" w:date="2013-01-31T13:14:00Z"/>
              <w:rFonts w:ascii="Times New Roman" w:eastAsiaTheme="minorEastAsia" w:hAnsi="Times New Roman" w:cs="Times New Roman"/>
              <w:sz w:val="24"/>
              <w:szCs w:val="24"/>
            </w:rPr>
          </w:rPrChange>
        </w:rPr>
      </w:pPr>
      <w:r w:rsidRPr="00FC6CCF">
        <w:rPr>
          <w:rFonts w:asciiTheme="minorHAnsi" w:hAnsiTheme="minorHAnsi" w:cs="Times New Roman"/>
          <w:b/>
          <w:i/>
          <w:sz w:val="24"/>
          <w:szCs w:val="24"/>
          <w:rPrChange w:id="7" w:author="gsc" w:date="2013-03-23T21:34:00Z">
            <w:rPr>
              <w:rFonts w:ascii="Times New Roman" w:hAnsi="Times New Roman" w:cs="Times New Roman"/>
              <w:b/>
              <w:i/>
              <w:sz w:val="24"/>
              <w:szCs w:val="24"/>
            </w:rPr>
          </w:rPrChange>
        </w:rPr>
        <w:t>Background</w:t>
      </w:r>
      <w:r w:rsidR="00980395" w:rsidRPr="00FC6CCF">
        <w:rPr>
          <w:rFonts w:asciiTheme="minorHAnsi" w:hAnsiTheme="minorHAnsi" w:cs="Times New Roman"/>
          <w:sz w:val="24"/>
          <w:szCs w:val="24"/>
          <w:rPrChange w:id="8" w:author="gsc" w:date="2013-03-23T21:34:00Z">
            <w:rPr>
              <w:rFonts w:ascii="Times New Roman" w:hAnsi="Times New Roman" w:cs="Times New Roman"/>
              <w:sz w:val="24"/>
              <w:szCs w:val="24"/>
            </w:rPr>
          </w:rPrChange>
        </w:rPr>
        <w:t>:</w:t>
      </w:r>
      <w:r w:rsidR="00980395" w:rsidRPr="00FC6CCF">
        <w:rPr>
          <w:rFonts w:asciiTheme="minorHAnsi" w:eastAsiaTheme="minorEastAsia" w:hAnsiTheme="minorHAnsi" w:cs="Times New Roman"/>
          <w:sz w:val="24"/>
          <w:szCs w:val="24"/>
          <w:rPrChange w:id="9" w:author="gsc" w:date="2013-03-23T21:34:00Z">
            <w:rPr>
              <w:rFonts w:ascii="Times New Roman" w:eastAsiaTheme="minorEastAsia" w:hAnsi="Times New Roman" w:cs="Times New Roman" w:hint="eastAsia"/>
              <w:sz w:val="24"/>
              <w:szCs w:val="24"/>
            </w:rPr>
          </w:rPrChange>
        </w:rPr>
        <w:t xml:space="preserve"> </w:t>
      </w:r>
      <w:ins w:id="10" w:author="gsc" w:date="2013-01-31T13:15:00Z">
        <w:r w:rsidR="005E3453" w:rsidRPr="00FC6CCF">
          <w:rPr>
            <w:rFonts w:asciiTheme="minorHAnsi" w:hAnsiTheme="minorHAnsi" w:cs="Times New Roman"/>
            <w:sz w:val="24"/>
            <w:szCs w:val="24"/>
            <w:rPrChange w:id="11" w:author="gsc" w:date="2013-03-23T21:34:00Z">
              <w:rPr>
                <w:rFonts w:ascii="Times New Roman" w:hAnsi="Times New Roman" w:cs="Times New Roman"/>
                <w:sz w:val="28"/>
                <w:szCs w:val="28"/>
              </w:rPr>
            </w:rPrChange>
          </w:rPr>
          <w:t xml:space="preserve">ABCG2 has been </w:t>
        </w:r>
        <w:r w:rsidR="005E3453" w:rsidRPr="00FC6CCF">
          <w:rPr>
            <w:rFonts w:asciiTheme="minorHAnsi" w:eastAsiaTheme="minorEastAsia" w:hAnsiTheme="minorHAnsi" w:cs="Times New Roman"/>
            <w:sz w:val="24"/>
            <w:szCs w:val="24"/>
            <w:rPrChange w:id="12" w:author="gsc" w:date="2013-03-23T21:34:00Z">
              <w:rPr>
                <w:rFonts w:ascii="Times New Roman" w:eastAsiaTheme="minorEastAsia" w:hAnsi="Times New Roman" w:cs="Times New Roman" w:hint="eastAsia"/>
                <w:sz w:val="24"/>
                <w:szCs w:val="24"/>
              </w:rPr>
            </w:rPrChange>
          </w:rPr>
          <w:t xml:space="preserve">considered as </w:t>
        </w:r>
      </w:ins>
      <w:ins w:id="13" w:author="gsc" w:date="2013-01-31T13:16:00Z">
        <w:r w:rsidR="005E3453" w:rsidRPr="00FC6CCF">
          <w:rPr>
            <w:rFonts w:asciiTheme="minorHAnsi" w:eastAsiaTheme="minorEastAsia" w:hAnsiTheme="minorHAnsi" w:cs="Times New Roman"/>
            <w:sz w:val="24"/>
            <w:szCs w:val="24"/>
            <w:rPrChange w:id="14" w:author="gsc" w:date="2013-03-23T21:34:00Z">
              <w:rPr>
                <w:rFonts w:ascii="Times New Roman" w:eastAsiaTheme="minorEastAsia" w:hAnsi="Times New Roman" w:cs="Times New Roman" w:hint="eastAsia"/>
                <w:sz w:val="24"/>
                <w:szCs w:val="24"/>
              </w:rPr>
            </w:rPrChange>
          </w:rPr>
          <w:t xml:space="preserve">one of </w:t>
        </w:r>
      </w:ins>
      <w:ins w:id="15" w:author="gsc" w:date="2013-01-31T13:15:00Z">
        <w:r w:rsidR="005E3453" w:rsidRPr="00FC6CCF">
          <w:rPr>
            <w:rFonts w:asciiTheme="minorHAnsi" w:eastAsiaTheme="minorEastAsia" w:hAnsiTheme="minorHAnsi" w:cs="Times New Roman"/>
            <w:sz w:val="24"/>
            <w:szCs w:val="24"/>
            <w:rPrChange w:id="16" w:author="gsc" w:date="2013-03-23T21:34:00Z">
              <w:rPr>
                <w:rFonts w:ascii="Times New Roman" w:eastAsiaTheme="minorEastAsia" w:hAnsi="Times New Roman" w:cs="Times New Roman" w:hint="eastAsia"/>
                <w:sz w:val="24"/>
                <w:szCs w:val="24"/>
              </w:rPr>
            </w:rPrChange>
          </w:rPr>
          <w:t>the most important gene</w:t>
        </w:r>
      </w:ins>
      <w:ins w:id="17" w:author="gsc" w:date="2013-01-31T13:16:00Z">
        <w:r w:rsidR="005E3453" w:rsidRPr="00FC6CCF">
          <w:rPr>
            <w:rFonts w:asciiTheme="minorHAnsi" w:eastAsiaTheme="minorEastAsia" w:hAnsiTheme="minorHAnsi" w:cs="Times New Roman"/>
            <w:sz w:val="24"/>
            <w:szCs w:val="24"/>
            <w:rPrChange w:id="18" w:author="gsc" w:date="2013-03-23T21:34:00Z">
              <w:rPr>
                <w:rFonts w:ascii="Times New Roman" w:eastAsiaTheme="minorEastAsia" w:hAnsi="Times New Roman" w:cs="Times New Roman" w:hint="eastAsia"/>
                <w:sz w:val="24"/>
                <w:szCs w:val="24"/>
              </w:rPr>
            </w:rPrChange>
          </w:rPr>
          <w:t>s</w:t>
        </w:r>
      </w:ins>
      <w:ins w:id="19" w:author="gsc" w:date="2013-01-31T13:15:00Z">
        <w:r w:rsidR="005E3453" w:rsidRPr="00FC6CCF">
          <w:rPr>
            <w:rFonts w:asciiTheme="minorHAnsi" w:eastAsiaTheme="minorEastAsia" w:hAnsiTheme="minorHAnsi" w:cs="Times New Roman"/>
            <w:sz w:val="24"/>
            <w:szCs w:val="24"/>
            <w:rPrChange w:id="20" w:author="gsc" w:date="2013-03-23T21:34:00Z">
              <w:rPr>
                <w:rFonts w:ascii="Times New Roman" w:eastAsiaTheme="minorEastAsia" w:hAnsi="Times New Roman" w:cs="Times New Roman" w:hint="eastAsia"/>
                <w:sz w:val="24"/>
                <w:szCs w:val="24"/>
              </w:rPr>
            </w:rPrChange>
          </w:rPr>
          <w:t xml:space="preserve"> in gout </w:t>
        </w:r>
      </w:ins>
      <w:ins w:id="21" w:author="gsc" w:date="2013-01-31T13:17:00Z">
        <w:r w:rsidR="005E3453" w:rsidRPr="00FC6CCF">
          <w:rPr>
            <w:rFonts w:asciiTheme="minorHAnsi" w:eastAsiaTheme="minorEastAsia" w:hAnsiTheme="minorHAnsi" w:cs="Times New Roman"/>
            <w:sz w:val="24"/>
            <w:szCs w:val="24"/>
            <w:rPrChange w:id="22" w:author="gsc" w:date="2013-03-23T21:34:00Z">
              <w:rPr>
                <w:rFonts w:ascii="Times New Roman" w:eastAsiaTheme="minorEastAsia" w:hAnsi="Times New Roman" w:cs="Times New Roman"/>
                <w:sz w:val="24"/>
                <w:szCs w:val="24"/>
              </w:rPr>
            </w:rPrChange>
          </w:rPr>
          <w:t xml:space="preserve">pathogenesis and susceptibility. </w:t>
        </w:r>
      </w:ins>
      <w:ins w:id="23" w:author="gsc" w:date="2013-01-31T13:33:00Z">
        <w:r w:rsidR="0058616C" w:rsidRPr="00FC6CCF">
          <w:rPr>
            <w:rFonts w:asciiTheme="minorHAnsi" w:eastAsiaTheme="minorEastAsia" w:hAnsiTheme="minorHAnsi" w:cs="Times New Roman"/>
            <w:sz w:val="24"/>
            <w:szCs w:val="24"/>
            <w:rPrChange w:id="24" w:author="gsc" w:date="2013-03-23T21:34:00Z">
              <w:rPr>
                <w:rFonts w:ascii="Times New Roman" w:eastAsiaTheme="minorEastAsia" w:hAnsi="Times New Roman" w:cs="Times New Roman" w:hint="eastAsia"/>
                <w:sz w:val="24"/>
                <w:szCs w:val="24"/>
              </w:rPr>
            </w:rPrChange>
          </w:rPr>
          <w:t xml:space="preserve">However, </w:t>
        </w:r>
      </w:ins>
      <w:r w:rsidRPr="00FC6CCF">
        <w:rPr>
          <w:rFonts w:asciiTheme="minorHAnsi" w:hAnsiTheme="minorHAnsi" w:cs="Times New Roman"/>
          <w:sz w:val="24"/>
          <w:szCs w:val="24"/>
          <w:rPrChange w:id="25" w:author="gsc" w:date="2013-03-23T21:34:00Z">
            <w:rPr>
              <w:rFonts w:ascii="Times New Roman" w:hAnsi="Times New Roman" w:cs="Times New Roman"/>
              <w:sz w:val="24"/>
              <w:szCs w:val="24"/>
            </w:rPr>
          </w:rPrChange>
        </w:rPr>
        <w:t xml:space="preserve">Published data have showed </w:t>
      </w:r>
      <w:ins w:id="26" w:author="gsc" w:date="2013-01-31T13:33:00Z">
        <w:r w:rsidR="0058616C" w:rsidRPr="00FC6CCF">
          <w:rPr>
            <w:rFonts w:asciiTheme="minorHAnsi" w:eastAsiaTheme="minorEastAsia" w:hAnsiTheme="minorHAnsi" w:cs="Times New Roman"/>
            <w:sz w:val="24"/>
            <w:szCs w:val="24"/>
            <w:rPrChange w:id="27" w:author="gsc" w:date="2013-03-23T21:34:00Z">
              <w:rPr>
                <w:rFonts w:ascii="Times New Roman" w:eastAsiaTheme="minorEastAsia" w:hAnsi="Times New Roman" w:cs="Times New Roman" w:hint="eastAsia"/>
                <w:sz w:val="24"/>
                <w:szCs w:val="24"/>
              </w:rPr>
            </w:rPrChange>
          </w:rPr>
          <w:t>different effect size of the odds ratio</w:t>
        </w:r>
      </w:ins>
      <w:ins w:id="28" w:author="gsc" w:date="2013-01-31T13:34:00Z">
        <w:r w:rsidR="0058616C" w:rsidRPr="00FC6CCF">
          <w:rPr>
            <w:rFonts w:asciiTheme="minorHAnsi" w:eastAsiaTheme="minorEastAsia" w:hAnsiTheme="minorHAnsi" w:cs="Times New Roman"/>
            <w:sz w:val="24"/>
            <w:szCs w:val="24"/>
            <w:rPrChange w:id="29" w:author="gsc" w:date="2013-03-23T21:34:00Z">
              <w:rPr>
                <w:rFonts w:ascii="Times New Roman" w:eastAsiaTheme="minorEastAsia" w:hAnsi="Times New Roman" w:cs="Times New Roman" w:hint="eastAsia"/>
                <w:sz w:val="24"/>
                <w:szCs w:val="24"/>
              </w:rPr>
            </w:rPrChange>
          </w:rPr>
          <w:t xml:space="preserve"> for the genotype of </w:t>
        </w:r>
        <w:r w:rsidR="0058616C" w:rsidRPr="00FC6CCF">
          <w:rPr>
            <w:rFonts w:asciiTheme="minorHAnsi" w:hAnsiTheme="minorHAnsi" w:cs="Times New Roman"/>
            <w:sz w:val="24"/>
            <w:szCs w:val="24"/>
            <w:rPrChange w:id="30" w:author="gsc" w:date="2013-03-23T21:34:00Z">
              <w:rPr>
                <w:rFonts w:ascii="Times New Roman" w:hAnsi="Times New Roman" w:cs="Times New Roman"/>
                <w:sz w:val="24"/>
                <w:szCs w:val="24"/>
              </w:rPr>
            </w:rPrChange>
          </w:rPr>
          <w:t xml:space="preserve">rs2231142 </w:t>
        </w:r>
      </w:ins>
      <w:ins w:id="31" w:author="gsc" w:date="2013-01-31T13:33:00Z">
        <w:r w:rsidR="0058616C" w:rsidRPr="00FC6CCF">
          <w:rPr>
            <w:rFonts w:asciiTheme="minorHAnsi" w:eastAsiaTheme="minorEastAsia" w:hAnsiTheme="minorHAnsi" w:cs="Times New Roman"/>
            <w:sz w:val="24"/>
            <w:szCs w:val="24"/>
            <w:rPrChange w:id="32" w:author="gsc" w:date="2013-03-23T21:34:00Z">
              <w:rPr>
                <w:rFonts w:ascii="Times New Roman" w:eastAsiaTheme="minorEastAsia" w:hAnsi="Times New Roman" w:cs="Times New Roman" w:hint="eastAsia"/>
                <w:sz w:val="24"/>
                <w:szCs w:val="24"/>
              </w:rPr>
            </w:rPrChange>
          </w:rPr>
          <w:t xml:space="preserve">and </w:t>
        </w:r>
      </w:ins>
      <w:r w:rsidRPr="00FC6CCF">
        <w:rPr>
          <w:rFonts w:asciiTheme="minorHAnsi" w:hAnsiTheme="minorHAnsi" w:cs="Times New Roman"/>
          <w:sz w:val="24"/>
          <w:szCs w:val="24"/>
          <w:rPrChange w:id="33" w:author="gsc" w:date="2013-03-23T21:34:00Z">
            <w:rPr>
              <w:rFonts w:ascii="Times New Roman" w:hAnsi="Times New Roman" w:cs="Times New Roman"/>
              <w:sz w:val="24"/>
              <w:szCs w:val="24"/>
            </w:rPr>
          </w:rPrChange>
        </w:rPr>
        <w:t xml:space="preserve">conflicting results </w:t>
      </w:r>
      <w:ins w:id="34" w:author="gsc" w:date="2013-01-31T13:35:00Z">
        <w:r w:rsidR="0058616C" w:rsidRPr="00FC6CCF">
          <w:rPr>
            <w:rFonts w:asciiTheme="minorHAnsi" w:eastAsiaTheme="minorEastAsia" w:hAnsiTheme="minorHAnsi" w:cs="Times New Roman"/>
            <w:sz w:val="24"/>
            <w:szCs w:val="24"/>
            <w:rPrChange w:id="35" w:author="gsc" w:date="2013-03-23T21:34:00Z">
              <w:rPr>
                <w:rFonts w:ascii="Times New Roman" w:eastAsiaTheme="minorEastAsia" w:hAnsi="Times New Roman" w:cs="Times New Roman" w:hint="eastAsia"/>
                <w:sz w:val="24"/>
                <w:szCs w:val="24"/>
              </w:rPr>
            </w:rPrChange>
          </w:rPr>
          <w:t xml:space="preserve">on the </w:t>
        </w:r>
        <w:r w:rsidR="0058616C" w:rsidRPr="00FC6CCF">
          <w:rPr>
            <w:rFonts w:asciiTheme="minorHAnsi" w:hAnsiTheme="minorHAnsi" w:cs="Times New Roman"/>
            <w:sz w:val="24"/>
            <w:szCs w:val="24"/>
            <w:rPrChange w:id="36" w:author="gsc" w:date="2013-03-23T21:34:00Z">
              <w:rPr>
                <w:rFonts w:ascii="Times New Roman" w:hAnsi="Times New Roman" w:cs="Times New Roman"/>
                <w:sz w:val="24"/>
                <w:szCs w:val="24"/>
              </w:rPr>
            </w:rPrChange>
          </w:rPr>
          <w:t xml:space="preserve">relationship </w:t>
        </w:r>
        <w:r w:rsidR="0058616C" w:rsidRPr="00FC6CCF">
          <w:rPr>
            <w:rFonts w:asciiTheme="minorHAnsi" w:eastAsiaTheme="minorEastAsia" w:hAnsiTheme="minorHAnsi" w:cs="Times New Roman"/>
            <w:sz w:val="24"/>
            <w:szCs w:val="24"/>
            <w:rPrChange w:id="37" w:author="gsc" w:date="2013-03-23T21:34:00Z">
              <w:rPr>
                <w:rFonts w:ascii="Times New Roman" w:eastAsiaTheme="minorEastAsia" w:hAnsi="Times New Roman" w:cs="Times New Roman" w:hint="eastAsia"/>
                <w:sz w:val="24"/>
                <w:szCs w:val="24"/>
              </w:rPr>
            </w:rPrChange>
          </w:rPr>
          <w:t>with</w:t>
        </w:r>
      </w:ins>
      <w:del w:id="38" w:author="gsc" w:date="2013-01-31T13:35:00Z">
        <w:r w:rsidRPr="00FC6CCF" w:rsidDel="0058616C">
          <w:rPr>
            <w:rFonts w:asciiTheme="minorHAnsi" w:hAnsiTheme="minorHAnsi" w:cs="Times New Roman"/>
            <w:sz w:val="24"/>
            <w:szCs w:val="24"/>
            <w:rPrChange w:id="39" w:author="gsc" w:date="2013-03-23T21:34:00Z">
              <w:rPr>
                <w:rFonts w:ascii="Times New Roman" w:hAnsi="Times New Roman" w:cs="Times New Roman"/>
                <w:sz w:val="24"/>
                <w:szCs w:val="24"/>
              </w:rPr>
            </w:rPrChange>
          </w:rPr>
          <w:delText xml:space="preserve">about </w:delText>
        </w:r>
      </w:del>
      <w:ins w:id="40" w:author="gsc" w:date="2013-01-31T13:35:00Z">
        <w:r w:rsidR="0058616C" w:rsidRPr="00FC6CCF">
          <w:rPr>
            <w:rFonts w:asciiTheme="minorHAnsi" w:hAnsiTheme="minorHAnsi" w:cs="Times New Roman"/>
            <w:sz w:val="24"/>
            <w:szCs w:val="24"/>
            <w:rPrChange w:id="41" w:author="gsc" w:date="2013-03-23T21:34:00Z">
              <w:rPr>
                <w:rFonts w:ascii="Times New Roman" w:hAnsi="Times New Roman" w:cs="Times New Roman"/>
                <w:sz w:val="24"/>
                <w:szCs w:val="24"/>
              </w:rPr>
            </w:rPrChange>
          </w:rPr>
          <w:t xml:space="preserve"> </w:t>
        </w:r>
      </w:ins>
      <w:r w:rsidR="00BC5D79" w:rsidRPr="00FC6CCF">
        <w:rPr>
          <w:rFonts w:asciiTheme="minorHAnsi" w:eastAsiaTheme="minorEastAsia" w:hAnsiTheme="minorHAnsi" w:cs="Times New Roman"/>
          <w:sz w:val="24"/>
          <w:szCs w:val="24"/>
          <w:rPrChange w:id="42" w:author="gsc" w:date="2013-03-23T21:34:00Z">
            <w:rPr>
              <w:rFonts w:ascii="Times New Roman" w:eastAsiaTheme="minorEastAsia" w:hAnsi="Times New Roman" w:cs="Times New Roman"/>
              <w:sz w:val="24"/>
              <w:szCs w:val="24"/>
            </w:rPr>
          </w:rPrChange>
        </w:rPr>
        <w:t>sex</w:t>
      </w:r>
      <w:r w:rsidRPr="00FC6CCF">
        <w:rPr>
          <w:rFonts w:asciiTheme="minorHAnsi" w:hAnsiTheme="minorHAnsi" w:cs="Times New Roman"/>
          <w:sz w:val="24"/>
          <w:szCs w:val="24"/>
          <w:rPrChange w:id="43" w:author="gsc" w:date="2013-03-23T21:34:00Z">
            <w:rPr>
              <w:rFonts w:ascii="Times New Roman" w:hAnsi="Times New Roman" w:cs="Times New Roman"/>
              <w:sz w:val="24"/>
              <w:szCs w:val="24"/>
            </w:rPr>
          </w:rPrChange>
        </w:rPr>
        <w:t xml:space="preserve"> </w:t>
      </w:r>
      <w:del w:id="44" w:author="gsc" w:date="2013-01-31T13:35:00Z">
        <w:r w:rsidRPr="00FC6CCF" w:rsidDel="0058616C">
          <w:rPr>
            <w:rFonts w:asciiTheme="minorHAnsi" w:hAnsiTheme="minorHAnsi" w:cs="Times New Roman"/>
            <w:sz w:val="24"/>
            <w:szCs w:val="24"/>
            <w:rPrChange w:id="45" w:author="gsc" w:date="2013-03-23T21:34:00Z">
              <w:rPr>
                <w:rFonts w:ascii="Times New Roman" w:hAnsi="Times New Roman" w:cs="Times New Roman"/>
                <w:sz w:val="24"/>
                <w:szCs w:val="24"/>
              </w:rPr>
            </w:rPrChange>
          </w:rPr>
          <w:delText xml:space="preserve">relationship with rs2231142 </w:delText>
        </w:r>
      </w:del>
      <w:del w:id="46" w:author="gsc" w:date="2013-01-31T13:13:00Z">
        <w:r w:rsidRPr="00FC6CCF" w:rsidDel="005B540A">
          <w:rPr>
            <w:rFonts w:asciiTheme="minorHAnsi" w:hAnsiTheme="minorHAnsi" w:cs="Times New Roman"/>
            <w:sz w:val="24"/>
            <w:szCs w:val="24"/>
            <w:rPrChange w:id="47" w:author="gsc" w:date="2013-03-23T21:34:00Z">
              <w:rPr>
                <w:rFonts w:ascii="Times New Roman" w:hAnsi="Times New Roman" w:cs="Times New Roman"/>
                <w:sz w:val="24"/>
                <w:szCs w:val="24"/>
              </w:rPr>
            </w:rPrChange>
          </w:rPr>
          <w:delText xml:space="preserve">association </w:delText>
        </w:r>
        <w:r w:rsidRPr="00FC6CCF" w:rsidDel="00687EC1">
          <w:rPr>
            <w:rFonts w:asciiTheme="minorHAnsi" w:hAnsiTheme="minorHAnsi" w:cs="Times New Roman"/>
            <w:sz w:val="24"/>
            <w:szCs w:val="24"/>
            <w:rPrChange w:id="48" w:author="gsc" w:date="2013-03-23T21:34:00Z">
              <w:rPr>
                <w:rFonts w:ascii="Times New Roman" w:hAnsi="Times New Roman" w:cs="Times New Roman"/>
                <w:sz w:val="24"/>
                <w:szCs w:val="24"/>
              </w:rPr>
            </w:rPrChange>
          </w:rPr>
          <w:delText xml:space="preserve">of </w:delText>
        </w:r>
      </w:del>
      <w:ins w:id="49" w:author="gsc" w:date="2013-01-31T13:13:00Z">
        <w:r w:rsidR="00687EC1" w:rsidRPr="00FC6CCF">
          <w:rPr>
            <w:rFonts w:asciiTheme="minorHAnsi" w:eastAsiaTheme="minorEastAsia" w:hAnsiTheme="minorHAnsi" w:cs="Times New Roman"/>
            <w:sz w:val="24"/>
            <w:szCs w:val="24"/>
            <w:rPrChange w:id="50" w:author="gsc" w:date="2013-03-23T21:34:00Z">
              <w:rPr>
                <w:rFonts w:ascii="Times New Roman" w:eastAsiaTheme="minorEastAsia" w:hAnsi="Times New Roman" w:cs="Times New Roman" w:hint="eastAsia"/>
                <w:sz w:val="24"/>
                <w:szCs w:val="24"/>
              </w:rPr>
            </w:rPrChange>
          </w:rPr>
          <w:t>in</w:t>
        </w:r>
        <w:r w:rsidR="00687EC1" w:rsidRPr="00FC6CCF">
          <w:rPr>
            <w:rFonts w:asciiTheme="minorHAnsi" w:hAnsiTheme="minorHAnsi" w:cs="Times New Roman"/>
            <w:sz w:val="24"/>
            <w:szCs w:val="24"/>
            <w:rPrChange w:id="51" w:author="gsc" w:date="2013-03-23T21:34:00Z">
              <w:rPr>
                <w:rFonts w:ascii="Times New Roman" w:hAnsi="Times New Roman" w:cs="Times New Roman"/>
                <w:sz w:val="24"/>
                <w:szCs w:val="24"/>
              </w:rPr>
            </w:rPrChange>
          </w:rPr>
          <w:t xml:space="preserve"> </w:t>
        </w:r>
      </w:ins>
      <w:r w:rsidRPr="00FC6CCF">
        <w:rPr>
          <w:rFonts w:asciiTheme="minorHAnsi" w:hAnsiTheme="minorHAnsi" w:cs="Times New Roman"/>
          <w:sz w:val="24"/>
          <w:szCs w:val="24"/>
          <w:rPrChange w:id="52" w:author="gsc" w:date="2013-03-23T21:34:00Z">
            <w:rPr>
              <w:rFonts w:ascii="Times New Roman" w:hAnsi="Times New Roman" w:cs="Times New Roman"/>
              <w:sz w:val="24"/>
              <w:szCs w:val="24"/>
            </w:rPr>
          </w:rPrChange>
        </w:rPr>
        <w:t xml:space="preserve">gout </w:t>
      </w:r>
      <w:ins w:id="53" w:author="gsc" w:date="2013-01-31T13:12:00Z">
        <w:r w:rsidR="003E5336" w:rsidRPr="00FC6CCF">
          <w:rPr>
            <w:rFonts w:asciiTheme="minorHAnsi" w:eastAsiaTheme="minorEastAsia" w:hAnsiTheme="minorHAnsi" w:cs="Times New Roman"/>
            <w:sz w:val="24"/>
            <w:szCs w:val="24"/>
            <w:rPrChange w:id="54" w:author="gsc" w:date="2013-03-23T21:34:00Z">
              <w:rPr>
                <w:rFonts w:ascii="Times New Roman" w:eastAsiaTheme="minorEastAsia" w:hAnsi="Times New Roman" w:cs="Times New Roman" w:hint="eastAsia"/>
                <w:sz w:val="24"/>
                <w:szCs w:val="24"/>
              </w:rPr>
            </w:rPrChange>
          </w:rPr>
          <w:t>susceptibility</w:t>
        </w:r>
      </w:ins>
      <w:del w:id="55" w:author="gsc" w:date="2013-01-31T13:12:00Z">
        <w:r w:rsidRPr="00FC6CCF" w:rsidDel="003E5336">
          <w:rPr>
            <w:rFonts w:asciiTheme="minorHAnsi" w:hAnsiTheme="minorHAnsi" w:cs="Times New Roman"/>
            <w:sz w:val="24"/>
            <w:szCs w:val="24"/>
            <w:rPrChange w:id="56" w:author="gsc" w:date="2013-03-23T21:34:00Z">
              <w:rPr>
                <w:rFonts w:ascii="Times New Roman" w:hAnsi="Times New Roman" w:cs="Times New Roman"/>
                <w:sz w:val="24"/>
                <w:szCs w:val="24"/>
              </w:rPr>
            </w:rPrChange>
          </w:rPr>
          <w:delText>concentrations</w:delText>
        </w:r>
      </w:del>
      <w:r w:rsidRPr="00FC6CCF">
        <w:rPr>
          <w:rFonts w:asciiTheme="minorHAnsi" w:hAnsiTheme="minorHAnsi" w:cs="Times New Roman"/>
          <w:sz w:val="24"/>
          <w:szCs w:val="24"/>
          <w:rPrChange w:id="57" w:author="gsc" w:date="2013-03-23T21:34:00Z">
            <w:rPr>
              <w:rFonts w:ascii="Times New Roman" w:hAnsi="Times New Roman" w:cs="Times New Roman"/>
              <w:sz w:val="24"/>
              <w:szCs w:val="24"/>
            </w:rPr>
          </w:rPrChange>
        </w:rPr>
        <w:t>.</w:t>
      </w:r>
      <w:moveFromRangeStart w:id="58" w:author="gsc" w:date="2013-01-31T13:15:00Z" w:name="move347401428"/>
      <w:moveFrom w:id="59" w:author="gsc" w:date="2013-01-31T13:15:00Z">
        <w:r w:rsidRPr="00FC6CCF" w:rsidDel="005E3453">
          <w:rPr>
            <w:rFonts w:asciiTheme="minorHAnsi" w:hAnsiTheme="minorHAnsi" w:cs="Times New Roman"/>
            <w:sz w:val="24"/>
            <w:szCs w:val="24"/>
            <w:rPrChange w:id="60" w:author="gsc" w:date="2013-03-23T21:34:00Z">
              <w:rPr>
                <w:rFonts w:ascii="Times New Roman" w:hAnsi="Times New Roman" w:cs="Times New Roman"/>
                <w:sz w:val="24"/>
                <w:szCs w:val="24"/>
              </w:rPr>
            </w:rPrChange>
          </w:rPr>
          <w:t xml:space="preserve"> And </w:t>
        </w:r>
        <w:r w:rsidRPr="00FC6CCF" w:rsidDel="005E3453">
          <w:rPr>
            <w:rFonts w:asciiTheme="minorHAnsi" w:eastAsiaTheme="minorEastAsia" w:hAnsiTheme="minorHAnsi" w:cs="Times New Roman"/>
            <w:sz w:val="24"/>
            <w:szCs w:val="24"/>
            <w:rPrChange w:id="61" w:author="gsc" w:date="2013-03-23T21:34:00Z">
              <w:rPr>
                <w:rFonts w:ascii="Times New Roman" w:eastAsiaTheme="minorEastAsia" w:hAnsi="Times New Roman" w:cs="Times New Roman"/>
                <w:sz w:val="24"/>
                <w:szCs w:val="24"/>
              </w:rPr>
            </w:rPrChange>
          </w:rPr>
          <w:t>we wanted</w:t>
        </w:r>
        <w:r w:rsidRPr="00FC6CCF" w:rsidDel="005E3453">
          <w:rPr>
            <w:rFonts w:asciiTheme="minorHAnsi" w:hAnsiTheme="minorHAnsi" w:cs="Times New Roman"/>
            <w:sz w:val="24"/>
            <w:szCs w:val="24"/>
            <w:rPrChange w:id="62" w:author="gsc" w:date="2013-03-23T21:34:00Z">
              <w:rPr>
                <w:rFonts w:ascii="Times New Roman" w:hAnsi="Times New Roman" w:cs="Times New Roman"/>
                <w:sz w:val="24"/>
                <w:szCs w:val="24"/>
              </w:rPr>
            </w:rPrChange>
          </w:rPr>
          <w:t xml:space="preserve"> to know the </w:t>
        </w:r>
        <w:r w:rsidRPr="00FC6CCF" w:rsidDel="005E3453">
          <w:rPr>
            <w:rFonts w:asciiTheme="minorHAnsi" w:eastAsiaTheme="minorEastAsia" w:hAnsiTheme="minorHAnsi" w:cs="Times New Roman"/>
            <w:bCs/>
            <w:sz w:val="24"/>
            <w:szCs w:val="24"/>
            <w:rPrChange w:id="63" w:author="gsc" w:date="2013-03-23T21:34:00Z">
              <w:rPr>
                <w:rFonts w:ascii="Times New Roman" w:eastAsiaTheme="minorEastAsia" w:hAnsi="Times New Roman" w:cs="Times New Roman"/>
                <w:bCs/>
                <w:sz w:val="24"/>
                <w:szCs w:val="24"/>
              </w:rPr>
            </w:rPrChange>
          </w:rPr>
          <w:t xml:space="preserve">relationship between </w:t>
        </w:r>
        <w:r w:rsidR="002A1E2C" w:rsidRPr="00FC6CCF" w:rsidDel="005E3453">
          <w:rPr>
            <w:rFonts w:asciiTheme="minorHAnsi" w:eastAsiaTheme="minorEastAsia" w:hAnsiTheme="minorHAnsi" w:cs="Times New Roman"/>
            <w:bCs/>
            <w:sz w:val="24"/>
            <w:szCs w:val="24"/>
            <w:rPrChange w:id="64" w:author="gsc" w:date="2013-03-23T21:34:00Z">
              <w:rPr>
                <w:rFonts w:ascii="Times New Roman" w:eastAsiaTheme="minorEastAsia" w:hAnsi="Times New Roman" w:cs="Times New Roman"/>
                <w:bCs/>
                <w:sz w:val="24"/>
                <w:szCs w:val="24"/>
              </w:rPr>
            </w:rPrChange>
          </w:rPr>
          <w:t>uric acid</w:t>
        </w:r>
        <w:r w:rsidRPr="00FC6CCF" w:rsidDel="005E3453">
          <w:rPr>
            <w:rFonts w:asciiTheme="minorHAnsi" w:eastAsiaTheme="minorEastAsia" w:hAnsiTheme="minorHAnsi" w:cs="Times New Roman"/>
            <w:bCs/>
            <w:sz w:val="24"/>
            <w:szCs w:val="24"/>
            <w:rPrChange w:id="65" w:author="gsc" w:date="2013-03-23T21:34:00Z">
              <w:rPr>
                <w:rFonts w:ascii="Times New Roman" w:eastAsiaTheme="minorEastAsia" w:hAnsi="Times New Roman" w:cs="Times New Roman"/>
                <w:bCs/>
                <w:sz w:val="24"/>
                <w:szCs w:val="24"/>
              </w:rPr>
            </w:rPrChange>
          </w:rPr>
          <w:t xml:space="preserve"> beta coefficients and gout odds ratios across the SNP</w:t>
        </w:r>
        <w:r w:rsidRPr="00FC6CCF" w:rsidDel="005E3453">
          <w:rPr>
            <w:rFonts w:asciiTheme="minorHAnsi" w:hAnsiTheme="minorHAnsi" w:cs="Times New Roman"/>
            <w:sz w:val="24"/>
            <w:szCs w:val="24"/>
            <w:rPrChange w:id="66" w:author="gsc" w:date="2013-03-23T21:34:00Z">
              <w:rPr>
                <w:rFonts w:ascii="Times New Roman" w:hAnsi="Times New Roman" w:cs="Times New Roman"/>
                <w:sz w:val="24"/>
                <w:szCs w:val="24"/>
              </w:rPr>
            </w:rPrChange>
          </w:rPr>
          <w:t>.</w:t>
        </w:r>
      </w:moveFrom>
      <w:moveFromRangeEnd w:id="58"/>
      <w:r w:rsidRPr="00FC6CCF">
        <w:rPr>
          <w:rFonts w:asciiTheme="minorHAnsi" w:hAnsiTheme="minorHAnsi" w:cs="Times New Roman"/>
          <w:sz w:val="24"/>
          <w:szCs w:val="24"/>
          <w:rPrChange w:id="67" w:author="gsc" w:date="2013-03-23T21:34:00Z">
            <w:rPr>
              <w:rFonts w:ascii="Times New Roman" w:hAnsi="Times New Roman" w:cs="Times New Roman"/>
              <w:sz w:val="24"/>
              <w:szCs w:val="24"/>
            </w:rPr>
          </w:rPrChange>
        </w:rPr>
        <w:t xml:space="preserve"> A meta-analysis is needed to provide a systematic review of the published findings.</w:t>
      </w:r>
      <w:ins w:id="68" w:author="gsc" w:date="2013-01-31T13:32:00Z">
        <w:r w:rsidR="0058616C" w:rsidRPr="00FC6CCF">
          <w:rPr>
            <w:rFonts w:asciiTheme="minorHAnsi" w:eastAsiaTheme="minorEastAsia" w:hAnsiTheme="minorHAnsi" w:cs="Times New Roman"/>
            <w:sz w:val="24"/>
            <w:szCs w:val="24"/>
            <w:rPrChange w:id="69" w:author="gsc" w:date="2013-03-23T21:34:00Z">
              <w:rPr>
                <w:rFonts w:ascii="Times New Roman" w:eastAsiaTheme="minorEastAsia" w:hAnsi="Times New Roman" w:cs="Times New Roman" w:hint="eastAsia"/>
                <w:sz w:val="24"/>
                <w:szCs w:val="24"/>
              </w:rPr>
            </w:rPrChange>
          </w:rPr>
          <w:t xml:space="preserve"> </w:t>
        </w:r>
      </w:ins>
    </w:p>
    <w:p w:rsidR="005E3453" w:rsidRPr="00FC6CCF" w:rsidDel="005E3453" w:rsidRDefault="005E3453" w:rsidP="00B555C2">
      <w:pPr>
        <w:rPr>
          <w:del w:id="70" w:author="gsc" w:date="2013-01-31T13:15:00Z"/>
          <w:rFonts w:asciiTheme="minorHAnsi" w:eastAsiaTheme="minorEastAsia" w:hAnsiTheme="minorHAnsi" w:cs="Times New Roman"/>
          <w:sz w:val="24"/>
          <w:szCs w:val="24"/>
          <w:rPrChange w:id="71" w:author="gsc" w:date="2013-03-23T21:34:00Z">
            <w:rPr>
              <w:del w:id="72" w:author="gsc" w:date="2013-01-31T13:15:00Z"/>
              <w:rFonts w:ascii="Times New Roman" w:hAnsi="Times New Roman" w:cs="Times New Roman"/>
              <w:sz w:val="24"/>
              <w:szCs w:val="24"/>
            </w:rPr>
          </w:rPrChange>
        </w:rPr>
      </w:pPr>
      <w:moveToRangeStart w:id="73" w:author="gsc" w:date="2013-01-31T13:15:00Z" w:name="move347401428"/>
      <w:moveTo w:id="74" w:author="gsc" w:date="2013-01-31T13:15:00Z">
        <w:del w:id="75" w:author="gsc" w:date="2013-01-31T13:15:00Z">
          <w:r w:rsidRPr="00FC6CCF" w:rsidDel="005E3453">
            <w:rPr>
              <w:rFonts w:asciiTheme="minorHAnsi" w:hAnsiTheme="minorHAnsi" w:cs="Times New Roman"/>
              <w:sz w:val="24"/>
              <w:szCs w:val="24"/>
              <w:rPrChange w:id="76" w:author="gsc" w:date="2013-03-23T21:34:00Z">
                <w:rPr>
                  <w:rFonts w:ascii="Times New Roman" w:hAnsi="Times New Roman" w:cs="Times New Roman"/>
                  <w:sz w:val="24"/>
                  <w:szCs w:val="24"/>
                </w:rPr>
              </w:rPrChange>
            </w:rPr>
            <w:delText xml:space="preserve">And </w:delText>
          </w:r>
          <w:r w:rsidRPr="00FC6CCF" w:rsidDel="005E3453">
            <w:rPr>
              <w:rFonts w:asciiTheme="minorHAnsi" w:eastAsiaTheme="minorEastAsia" w:hAnsiTheme="minorHAnsi" w:cs="Times New Roman"/>
              <w:sz w:val="24"/>
              <w:szCs w:val="24"/>
              <w:rPrChange w:id="77" w:author="gsc" w:date="2013-03-23T21:34:00Z">
                <w:rPr>
                  <w:rFonts w:ascii="Times New Roman" w:eastAsiaTheme="minorEastAsia" w:hAnsi="Times New Roman" w:cs="Times New Roman"/>
                  <w:sz w:val="24"/>
                  <w:szCs w:val="24"/>
                </w:rPr>
              </w:rPrChange>
            </w:rPr>
            <w:delText>we wanted</w:delText>
          </w:r>
          <w:r w:rsidRPr="00FC6CCF" w:rsidDel="005E3453">
            <w:rPr>
              <w:rFonts w:asciiTheme="minorHAnsi" w:hAnsiTheme="minorHAnsi" w:cs="Times New Roman"/>
              <w:sz w:val="24"/>
              <w:szCs w:val="24"/>
              <w:rPrChange w:id="78" w:author="gsc" w:date="2013-03-23T21:34:00Z">
                <w:rPr>
                  <w:rFonts w:ascii="Times New Roman" w:hAnsi="Times New Roman" w:cs="Times New Roman"/>
                  <w:sz w:val="24"/>
                  <w:szCs w:val="24"/>
                </w:rPr>
              </w:rPrChange>
            </w:rPr>
            <w:delText xml:space="preserve"> to know the </w:delText>
          </w:r>
          <w:r w:rsidRPr="00FC6CCF" w:rsidDel="005E3453">
            <w:rPr>
              <w:rFonts w:asciiTheme="minorHAnsi" w:eastAsiaTheme="minorEastAsia" w:hAnsiTheme="minorHAnsi" w:cs="Times New Roman"/>
              <w:bCs/>
              <w:sz w:val="24"/>
              <w:szCs w:val="24"/>
              <w:rPrChange w:id="79" w:author="gsc" w:date="2013-03-23T21:34:00Z">
                <w:rPr>
                  <w:rFonts w:ascii="Times New Roman" w:eastAsiaTheme="minorEastAsia" w:hAnsi="Times New Roman" w:cs="Times New Roman"/>
                  <w:bCs/>
                  <w:sz w:val="24"/>
                  <w:szCs w:val="24"/>
                </w:rPr>
              </w:rPrChange>
            </w:rPr>
            <w:delText>relationship between uric acid beta coefficients and gout odds ratios across the SNP</w:delText>
          </w:r>
          <w:r w:rsidRPr="00FC6CCF" w:rsidDel="005E3453">
            <w:rPr>
              <w:rFonts w:asciiTheme="minorHAnsi" w:hAnsiTheme="minorHAnsi" w:cs="Times New Roman"/>
              <w:sz w:val="24"/>
              <w:szCs w:val="24"/>
              <w:rPrChange w:id="80" w:author="gsc" w:date="2013-03-23T21:34:00Z">
                <w:rPr>
                  <w:rFonts w:ascii="Times New Roman" w:hAnsi="Times New Roman" w:cs="Times New Roman"/>
                  <w:sz w:val="24"/>
                  <w:szCs w:val="24"/>
                </w:rPr>
              </w:rPrChange>
            </w:rPr>
            <w:delText>.</w:delText>
          </w:r>
        </w:del>
      </w:moveTo>
      <w:moveToRangeEnd w:id="73"/>
    </w:p>
    <w:p w:rsidR="002B7DDE" w:rsidRPr="00FC6CCF" w:rsidDel="00DD1D53" w:rsidRDefault="002B7DDE" w:rsidP="001F0B81">
      <w:pPr>
        <w:spacing w:beforeLines="50" w:before="156"/>
        <w:rPr>
          <w:del w:id="81" w:author="gsc" w:date="2013-01-31T13:39:00Z"/>
          <w:rFonts w:asciiTheme="minorHAnsi" w:hAnsiTheme="minorHAnsi" w:cs="Times New Roman"/>
          <w:sz w:val="24"/>
          <w:szCs w:val="24"/>
          <w:rPrChange w:id="82" w:author="gsc" w:date="2013-03-23T21:34:00Z">
            <w:rPr>
              <w:del w:id="83" w:author="gsc" w:date="2013-01-31T13:39:00Z"/>
              <w:rFonts w:ascii="Times New Roman" w:hAnsi="Times New Roman" w:cs="Times New Roman"/>
              <w:sz w:val="24"/>
              <w:szCs w:val="24"/>
            </w:rPr>
          </w:rPrChange>
        </w:rPr>
      </w:pPr>
      <w:r w:rsidRPr="00FC6CCF">
        <w:rPr>
          <w:rFonts w:asciiTheme="minorHAnsi" w:hAnsiTheme="minorHAnsi" w:cs="Times New Roman"/>
          <w:b/>
          <w:i/>
          <w:sz w:val="24"/>
          <w:szCs w:val="24"/>
          <w:rPrChange w:id="84" w:author="gsc" w:date="2013-03-23T21:34:00Z">
            <w:rPr>
              <w:rFonts w:ascii="Times New Roman" w:hAnsi="Times New Roman" w:cs="Times New Roman"/>
              <w:b/>
              <w:i/>
              <w:sz w:val="24"/>
              <w:szCs w:val="24"/>
            </w:rPr>
          </w:rPrChange>
        </w:rPr>
        <w:t>Methods</w:t>
      </w:r>
      <w:r w:rsidRPr="00FC6CCF">
        <w:rPr>
          <w:rFonts w:asciiTheme="minorHAnsi" w:hAnsiTheme="minorHAnsi" w:cs="Times New Roman"/>
          <w:sz w:val="24"/>
          <w:szCs w:val="24"/>
          <w:rPrChange w:id="85" w:author="gsc" w:date="2013-03-23T21:34:00Z">
            <w:rPr>
              <w:rFonts w:ascii="Times New Roman" w:hAnsi="Times New Roman" w:cs="Times New Roman"/>
              <w:sz w:val="24"/>
              <w:szCs w:val="24"/>
            </w:rPr>
          </w:rPrChange>
        </w:rPr>
        <w:t xml:space="preserve">: Desirable articles </w:t>
      </w:r>
      <w:r w:rsidR="009F0415" w:rsidRPr="00FC6CCF">
        <w:rPr>
          <w:rFonts w:asciiTheme="minorHAnsi" w:hAnsiTheme="minorHAnsi" w:cs="Times New Roman"/>
          <w:sz w:val="24"/>
          <w:szCs w:val="24"/>
          <w:rPrChange w:id="86" w:author="gsc" w:date="2013-03-23T21:34:00Z">
            <w:rPr>
              <w:rFonts w:ascii="Times New Roman" w:hAnsi="Times New Roman" w:cs="Times New Roman"/>
              <w:sz w:val="24"/>
              <w:szCs w:val="24"/>
            </w:rPr>
          </w:rPrChange>
        </w:rPr>
        <w:t xml:space="preserve">published before </w:t>
      </w:r>
      <w:ins w:id="87" w:author="gsc" w:date="2013-01-31T13:36:00Z">
        <w:r w:rsidR="00B37D61" w:rsidRPr="00FC6CCF">
          <w:rPr>
            <w:rFonts w:asciiTheme="minorHAnsi" w:eastAsiaTheme="minorEastAsia" w:hAnsiTheme="minorHAnsi" w:cs="Times New Roman"/>
            <w:sz w:val="24"/>
            <w:szCs w:val="24"/>
            <w:rPrChange w:id="88" w:author="gsc" w:date="2013-03-23T21:34:00Z">
              <w:rPr>
                <w:rFonts w:ascii="Times New Roman" w:eastAsiaTheme="minorEastAsia" w:hAnsi="Times New Roman" w:cs="Times New Roman" w:hint="eastAsia"/>
                <w:sz w:val="24"/>
                <w:szCs w:val="24"/>
              </w:rPr>
            </w:rPrChange>
          </w:rPr>
          <w:t>Feb</w:t>
        </w:r>
      </w:ins>
      <w:del w:id="89" w:author="gsc" w:date="2013-01-31T13:36:00Z">
        <w:r w:rsidR="009F0415" w:rsidRPr="00FC6CCF" w:rsidDel="00B37D61">
          <w:rPr>
            <w:rFonts w:asciiTheme="minorHAnsi" w:hAnsiTheme="minorHAnsi" w:cs="Times New Roman"/>
            <w:sz w:val="24"/>
            <w:szCs w:val="24"/>
            <w:rPrChange w:id="90" w:author="gsc" w:date="2013-03-23T21:34:00Z">
              <w:rPr>
                <w:rFonts w:ascii="Times New Roman" w:hAnsi="Times New Roman" w:cs="Times New Roman"/>
                <w:sz w:val="24"/>
                <w:szCs w:val="24"/>
              </w:rPr>
            </w:rPrChange>
          </w:rPr>
          <w:delText>July</w:delText>
        </w:r>
      </w:del>
      <w:del w:id="91" w:author="gsc" w:date="2013-01-31T13:37:00Z">
        <w:r w:rsidR="009F0415" w:rsidRPr="00FC6CCF" w:rsidDel="004B7FA6">
          <w:rPr>
            <w:rFonts w:asciiTheme="minorHAnsi" w:hAnsiTheme="minorHAnsi" w:cs="Times New Roman"/>
            <w:sz w:val="24"/>
            <w:szCs w:val="24"/>
            <w:rPrChange w:id="92" w:author="gsc" w:date="2013-03-23T21:34:00Z">
              <w:rPr>
                <w:rFonts w:ascii="Times New Roman" w:hAnsi="Times New Roman" w:cs="Times New Roman"/>
                <w:sz w:val="24"/>
                <w:szCs w:val="24"/>
              </w:rPr>
            </w:rPrChange>
          </w:rPr>
          <w:delText xml:space="preserve"> 1</w:delText>
        </w:r>
      </w:del>
      <w:r w:rsidR="009F0415" w:rsidRPr="00FC6CCF">
        <w:rPr>
          <w:rFonts w:asciiTheme="minorHAnsi" w:hAnsiTheme="minorHAnsi" w:cs="Times New Roman"/>
          <w:sz w:val="24"/>
          <w:szCs w:val="24"/>
          <w:rPrChange w:id="93" w:author="gsc" w:date="2013-03-23T21:34:00Z">
            <w:rPr>
              <w:rFonts w:ascii="Times New Roman" w:hAnsi="Times New Roman" w:cs="Times New Roman"/>
              <w:sz w:val="24"/>
              <w:szCs w:val="24"/>
            </w:rPr>
          </w:rPrChange>
        </w:rPr>
        <w:t xml:space="preserve">, </w:t>
      </w:r>
      <w:del w:id="94" w:author="gsc" w:date="2013-01-31T13:36:00Z">
        <w:r w:rsidR="009F0415" w:rsidRPr="00FC6CCF" w:rsidDel="00B37D61">
          <w:rPr>
            <w:rFonts w:asciiTheme="minorHAnsi" w:hAnsiTheme="minorHAnsi" w:cs="Times New Roman"/>
            <w:sz w:val="24"/>
            <w:szCs w:val="24"/>
            <w:rPrChange w:id="95" w:author="gsc" w:date="2013-03-23T21:34:00Z">
              <w:rPr>
                <w:rFonts w:ascii="Times New Roman" w:hAnsi="Times New Roman" w:cs="Times New Roman"/>
                <w:sz w:val="24"/>
                <w:szCs w:val="24"/>
              </w:rPr>
            </w:rPrChange>
          </w:rPr>
          <w:delText>2012</w:delText>
        </w:r>
        <w:r w:rsidR="009F0415" w:rsidRPr="00FC6CCF" w:rsidDel="00B37D61">
          <w:rPr>
            <w:rFonts w:asciiTheme="minorHAnsi" w:eastAsiaTheme="minorEastAsia" w:hAnsiTheme="minorHAnsi" w:cs="Times New Roman"/>
            <w:sz w:val="24"/>
            <w:szCs w:val="24"/>
            <w:rPrChange w:id="96" w:author="gsc" w:date="2013-03-23T21:34:00Z">
              <w:rPr>
                <w:rFonts w:asciiTheme="minorEastAsia" w:eastAsiaTheme="minorEastAsia" w:hAnsiTheme="minorEastAsia" w:cs="Times New Roman" w:hint="eastAsia"/>
                <w:sz w:val="24"/>
                <w:szCs w:val="24"/>
              </w:rPr>
            </w:rPrChange>
          </w:rPr>
          <w:delText xml:space="preserve"> </w:delText>
        </w:r>
      </w:del>
      <w:ins w:id="97" w:author="gsc" w:date="2013-01-31T13:36:00Z">
        <w:r w:rsidR="00B37D61" w:rsidRPr="00FC6CCF">
          <w:rPr>
            <w:rFonts w:asciiTheme="minorHAnsi" w:hAnsiTheme="minorHAnsi" w:cs="Times New Roman"/>
            <w:sz w:val="24"/>
            <w:szCs w:val="24"/>
            <w:rPrChange w:id="98" w:author="gsc" w:date="2013-03-23T21:34:00Z">
              <w:rPr>
                <w:rFonts w:ascii="Times New Roman" w:hAnsi="Times New Roman" w:cs="Times New Roman"/>
                <w:sz w:val="24"/>
                <w:szCs w:val="24"/>
              </w:rPr>
            </w:rPrChange>
          </w:rPr>
          <w:t>201</w:t>
        </w:r>
        <w:r w:rsidR="00B37D61" w:rsidRPr="00FC6CCF">
          <w:rPr>
            <w:rFonts w:asciiTheme="minorHAnsi" w:eastAsiaTheme="minorEastAsia" w:hAnsiTheme="minorHAnsi" w:cs="Times New Roman"/>
            <w:sz w:val="24"/>
            <w:szCs w:val="24"/>
            <w:rPrChange w:id="99" w:author="gsc" w:date="2013-03-23T21:34:00Z">
              <w:rPr>
                <w:rFonts w:ascii="Times New Roman" w:eastAsiaTheme="minorEastAsia" w:hAnsi="Times New Roman" w:cs="Times New Roman" w:hint="eastAsia"/>
                <w:sz w:val="24"/>
                <w:szCs w:val="24"/>
              </w:rPr>
            </w:rPrChange>
          </w:rPr>
          <w:t xml:space="preserve">3 </w:t>
        </w:r>
      </w:ins>
      <w:r w:rsidRPr="00FC6CCF">
        <w:rPr>
          <w:rFonts w:asciiTheme="minorHAnsi" w:hAnsiTheme="minorHAnsi" w:cs="Times New Roman"/>
          <w:sz w:val="24"/>
          <w:szCs w:val="24"/>
          <w:rPrChange w:id="100" w:author="gsc" w:date="2013-03-23T21:34:00Z">
            <w:rPr>
              <w:rFonts w:ascii="Times New Roman" w:hAnsi="Times New Roman" w:cs="Times New Roman"/>
              <w:sz w:val="24"/>
              <w:szCs w:val="24"/>
            </w:rPr>
          </w:rPrChange>
        </w:rPr>
        <w:t>were extracted and register into databases.</w:t>
      </w:r>
      <w:r w:rsidR="0053666B" w:rsidRPr="00FC6CCF">
        <w:rPr>
          <w:rFonts w:asciiTheme="minorHAnsi" w:eastAsiaTheme="minorEastAsia" w:hAnsiTheme="minorHAnsi" w:cs="Times New Roman"/>
          <w:sz w:val="24"/>
          <w:szCs w:val="24"/>
          <w:rPrChange w:id="101" w:author="gsc" w:date="2013-03-23T21:34:00Z">
            <w:rPr>
              <w:rFonts w:ascii="Times New Roman" w:eastAsiaTheme="minorEastAsia" w:hAnsi="Times New Roman" w:cs="Times New Roman" w:hint="eastAsia"/>
              <w:sz w:val="24"/>
              <w:szCs w:val="24"/>
            </w:rPr>
          </w:rPrChange>
        </w:rPr>
        <w:t xml:space="preserve"> </w:t>
      </w:r>
      <w:r w:rsidRPr="00FC6CCF">
        <w:rPr>
          <w:rFonts w:asciiTheme="minorHAnsi" w:hAnsiTheme="minorHAnsi" w:cs="Times New Roman"/>
          <w:sz w:val="24"/>
          <w:szCs w:val="24"/>
          <w:rPrChange w:id="102" w:author="gsc" w:date="2013-03-23T21:34:00Z">
            <w:rPr>
              <w:rFonts w:ascii="Times New Roman" w:hAnsi="Times New Roman" w:cs="Times New Roman"/>
              <w:sz w:val="24"/>
              <w:szCs w:val="24"/>
            </w:rPr>
          </w:rPrChange>
        </w:rPr>
        <w:t xml:space="preserve">The quality of each study was scored </w:t>
      </w:r>
      <w:r w:rsidR="004C7FDD" w:rsidRPr="00FC6CCF">
        <w:rPr>
          <w:rFonts w:asciiTheme="minorHAnsi" w:eastAsiaTheme="minorEastAsia" w:hAnsiTheme="minorHAnsi" w:cs="Times New Roman"/>
          <w:sz w:val="24"/>
          <w:szCs w:val="24"/>
          <w:rPrChange w:id="103" w:author="gsc" w:date="2013-03-23T21:34:00Z">
            <w:rPr>
              <w:rFonts w:ascii="Times New Roman" w:eastAsiaTheme="minorEastAsia" w:hAnsi="Times New Roman" w:cs="Times New Roman"/>
              <w:sz w:val="24"/>
              <w:szCs w:val="24"/>
            </w:rPr>
          </w:rPrChange>
        </w:rPr>
        <w:t>based on</w:t>
      </w:r>
      <w:r w:rsidRPr="00FC6CCF">
        <w:rPr>
          <w:rFonts w:asciiTheme="minorHAnsi" w:hAnsiTheme="minorHAnsi" w:cs="Times New Roman"/>
          <w:sz w:val="24"/>
          <w:szCs w:val="24"/>
          <w:rPrChange w:id="104" w:author="gsc" w:date="2013-03-23T21:34:00Z">
            <w:rPr>
              <w:rFonts w:ascii="Times New Roman" w:hAnsi="Times New Roman" w:cs="Times New Roman"/>
              <w:sz w:val="24"/>
              <w:szCs w:val="24"/>
            </w:rPr>
          </w:rPrChange>
        </w:rPr>
        <w:t xml:space="preserve"> </w:t>
      </w:r>
      <w:r w:rsidR="004F5A6D" w:rsidRPr="00FC6CCF">
        <w:rPr>
          <w:rFonts w:asciiTheme="minorHAnsi" w:eastAsiaTheme="minorEastAsia" w:hAnsiTheme="minorHAnsi" w:cs="Times New Roman"/>
          <w:sz w:val="24"/>
          <w:szCs w:val="24"/>
          <w:rPrChange w:id="105" w:author="gsc" w:date="2013-03-23T21:34:00Z">
            <w:rPr>
              <w:rFonts w:ascii="Times New Roman" w:eastAsiaTheme="minorEastAsia" w:hAnsi="Times New Roman" w:cs="Times New Roman" w:hint="eastAsia"/>
              <w:sz w:val="24"/>
              <w:szCs w:val="24"/>
            </w:rPr>
          </w:rPrChange>
        </w:rPr>
        <w:t xml:space="preserve">the </w:t>
      </w:r>
      <w:r w:rsidRPr="00FC6CCF">
        <w:rPr>
          <w:rFonts w:asciiTheme="minorHAnsi" w:hAnsiTheme="minorHAnsi" w:cs="Times New Roman"/>
          <w:sz w:val="24"/>
          <w:szCs w:val="24"/>
          <w:rPrChange w:id="106" w:author="gsc" w:date="2013-03-23T21:34:00Z">
            <w:rPr>
              <w:rFonts w:ascii="Times New Roman" w:hAnsi="Times New Roman" w:cs="Times New Roman"/>
              <w:sz w:val="24"/>
              <w:szCs w:val="24"/>
            </w:rPr>
          </w:rPrChange>
        </w:rPr>
        <w:t>predefined criteria. Potential sources of heterogeneity were sought out via</w:t>
      </w:r>
      <w:r w:rsidR="0053666B" w:rsidRPr="00FC6CCF">
        <w:rPr>
          <w:rFonts w:asciiTheme="minorHAnsi" w:eastAsiaTheme="minorEastAsia" w:hAnsiTheme="minorHAnsi" w:cs="Times New Roman"/>
          <w:sz w:val="24"/>
          <w:szCs w:val="24"/>
          <w:rPrChange w:id="107" w:author="gsc" w:date="2013-03-23T21:34:00Z">
            <w:rPr>
              <w:rFonts w:ascii="Times New Roman" w:eastAsiaTheme="minorEastAsia" w:hAnsi="Times New Roman" w:cs="Times New Roman" w:hint="eastAsia"/>
              <w:sz w:val="24"/>
              <w:szCs w:val="24"/>
            </w:rPr>
          </w:rPrChange>
        </w:rPr>
        <w:t xml:space="preserve"> </w:t>
      </w:r>
      <w:r w:rsidR="00C9662A" w:rsidRPr="00FC6CCF">
        <w:rPr>
          <w:rFonts w:asciiTheme="minorHAnsi" w:hAnsiTheme="minorHAnsi" w:cs="Times New Roman"/>
          <w:sz w:val="24"/>
          <w:szCs w:val="24"/>
          <w:rPrChange w:id="108" w:author="gsc" w:date="2013-03-23T21:34:00Z">
            <w:rPr>
              <w:rFonts w:ascii="Times New Roman" w:hAnsi="Times New Roman" w:cs="Times New Roman"/>
              <w:sz w:val="24"/>
              <w:szCs w:val="24"/>
            </w:rPr>
          </w:rPrChange>
        </w:rPr>
        <w:t>stratification</w:t>
      </w:r>
      <w:r w:rsidR="0053666B" w:rsidRPr="00FC6CCF">
        <w:rPr>
          <w:rFonts w:asciiTheme="minorHAnsi" w:eastAsiaTheme="minorEastAsia" w:hAnsiTheme="minorHAnsi" w:cs="Times New Roman"/>
          <w:sz w:val="24"/>
          <w:szCs w:val="24"/>
          <w:rPrChange w:id="109" w:author="gsc" w:date="2013-03-23T21:34:00Z">
            <w:rPr>
              <w:rFonts w:ascii="Times New Roman" w:eastAsiaTheme="minorEastAsia" w:hAnsi="Times New Roman" w:cs="Times New Roman" w:hint="eastAsia"/>
              <w:sz w:val="24"/>
              <w:szCs w:val="24"/>
            </w:rPr>
          </w:rPrChange>
        </w:rPr>
        <w:t xml:space="preserve"> analysis</w:t>
      </w:r>
      <w:r w:rsidRPr="00FC6CCF">
        <w:rPr>
          <w:rFonts w:asciiTheme="minorHAnsi" w:hAnsiTheme="minorHAnsi" w:cs="Times New Roman"/>
          <w:sz w:val="24"/>
          <w:szCs w:val="24"/>
          <w:rPrChange w:id="110" w:author="gsc" w:date="2013-03-23T21:34:00Z">
            <w:rPr>
              <w:rFonts w:ascii="Times New Roman" w:hAnsi="Times New Roman" w:cs="Times New Roman"/>
              <w:sz w:val="24"/>
              <w:szCs w:val="24"/>
            </w:rPr>
          </w:rPrChange>
        </w:rPr>
        <w:t xml:space="preserve"> </w:t>
      </w:r>
      <w:r w:rsidR="0053666B" w:rsidRPr="00FC6CCF">
        <w:rPr>
          <w:rFonts w:asciiTheme="minorHAnsi" w:eastAsiaTheme="minorEastAsia" w:hAnsiTheme="minorHAnsi" w:cs="Times New Roman"/>
          <w:sz w:val="24"/>
          <w:szCs w:val="24"/>
          <w:rPrChange w:id="111" w:author="gsc" w:date="2013-03-23T21:34:00Z">
            <w:rPr>
              <w:rFonts w:ascii="Times New Roman" w:eastAsiaTheme="minorEastAsia" w:hAnsi="Times New Roman" w:cs="Times New Roman" w:hint="eastAsia"/>
              <w:sz w:val="24"/>
              <w:szCs w:val="24"/>
            </w:rPr>
          </w:rPrChange>
        </w:rPr>
        <w:t xml:space="preserve">and </w:t>
      </w:r>
      <w:r w:rsidRPr="00FC6CCF">
        <w:rPr>
          <w:rFonts w:asciiTheme="minorHAnsi" w:hAnsiTheme="minorHAnsi" w:cs="Times New Roman"/>
          <w:sz w:val="24"/>
          <w:szCs w:val="24"/>
          <w:rPrChange w:id="112" w:author="gsc" w:date="2013-03-23T21:34:00Z">
            <w:rPr>
              <w:rFonts w:ascii="Times New Roman" w:hAnsi="Times New Roman" w:cs="Times New Roman"/>
              <w:sz w:val="24"/>
              <w:szCs w:val="24"/>
            </w:rPr>
          </w:rPrChange>
        </w:rPr>
        <w:t xml:space="preserve">meta-regression, </w:t>
      </w:r>
      <w:r w:rsidR="00736959" w:rsidRPr="00FC6CCF">
        <w:rPr>
          <w:rFonts w:asciiTheme="minorHAnsi" w:eastAsiaTheme="minorEastAsia" w:hAnsiTheme="minorHAnsi" w:cs="Times New Roman"/>
          <w:sz w:val="24"/>
          <w:szCs w:val="24"/>
          <w:rPrChange w:id="113" w:author="gsc" w:date="2013-03-23T21:34:00Z">
            <w:rPr>
              <w:rFonts w:ascii="Times New Roman" w:eastAsiaTheme="minorEastAsia" w:hAnsi="Times New Roman" w:cs="Times New Roman" w:hint="eastAsia"/>
              <w:sz w:val="24"/>
              <w:szCs w:val="24"/>
            </w:rPr>
          </w:rPrChange>
        </w:rPr>
        <w:t>T</w:t>
      </w:r>
      <w:r w:rsidRPr="00FC6CCF">
        <w:rPr>
          <w:rFonts w:asciiTheme="minorHAnsi" w:hAnsiTheme="minorHAnsi" w:cs="Times New Roman"/>
          <w:sz w:val="24"/>
          <w:szCs w:val="24"/>
          <w:rPrChange w:id="114" w:author="gsc" w:date="2013-03-23T21:34:00Z">
            <w:rPr>
              <w:rFonts w:ascii="Times New Roman" w:hAnsi="Times New Roman" w:cs="Times New Roman"/>
              <w:sz w:val="24"/>
              <w:szCs w:val="24"/>
            </w:rPr>
          </w:rPrChange>
        </w:rPr>
        <w:t>he published biases were estimated</w:t>
      </w:r>
      <w:r w:rsidR="00B247FC" w:rsidRPr="00FC6CCF">
        <w:rPr>
          <w:rFonts w:asciiTheme="minorHAnsi" w:eastAsiaTheme="minorEastAsia" w:hAnsiTheme="minorHAnsi" w:cs="Times New Roman"/>
          <w:sz w:val="24"/>
          <w:szCs w:val="24"/>
          <w:rPrChange w:id="115" w:author="gsc" w:date="2013-03-23T21:34:00Z">
            <w:rPr>
              <w:rFonts w:ascii="Times New Roman" w:eastAsiaTheme="minorEastAsia" w:hAnsi="Times New Roman" w:cs="Times New Roman" w:hint="eastAsia"/>
              <w:sz w:val="24"/>
              <w:szCs w:val="24"/>
            </w:rPr>
          </w:rPrChange>
        </w:rPr>
        <w:t xml:space="preserve"> </w:t>
      </w:r>
      <w:r w:rsidR="00B247FC" w:rsidRPr="00FC6CCF">
        <w:rPr>
          <w:rFonts w:asciiTheme="minorHAnsi" w:hAnsiTheme="minorHAnsi" w:cs="Times New Roman"/>
          <w:sz w:val="24"/>
          <w:szCs w:val="24"/>
          <w:rPrChange w:id="116" w:author="gsc" w:date="2013-03-23T21:34:00Z">
            <w:rPr>
              <w:rFonts w:ascii="Times New Roman" w:hAnsi="Times New Roman" w:cs="Times New Roman"/>
              <w:sz w:val="24"/>
              <w:szCs w:val="24"/>
            </w:rPr>
          </w:rPrChange>
        </w:rPr>
        <w:t>by performing funnel plots qualitatively</w:t>
      </w:r>
      <w:r w:rsidRPr="00FC6CCF">
        <w:rPr>
          <w:rFonts w:asciiTheme="minorHAnsi" w:hAnsiTheme="minorHAnsi" w:cs="Times New Roman"/>
          <w:sz w:val="24"/>
          <w:szCs w:val="24"/>
          <w:rPrChange w:id="117" w:author="gsc" w:date="2013-03-23T21:34:00Z">
            <w:rPr>
              <w:rFonts w:ascii="Times New Roman" w:hAnsi="Times New Roman" w:cs="Times New Roman"/>
              <w:sz w:val="24"/>
              <w:szCs w:val="24"/>
            </w:rPr>
          </w:rPrChange>
        </w:rPr>
        <w:t xml:space="preserve">. </w:t>
      </w:r>
      <w:del w:id="118" w:author="gsc" w:date="2013-01-31T13:39:00Z">
        <w:r w:rsidR="00305947" w:rsidRPr="00FC6CCF" w:rsidDel="00DD1D53">
          <w:rPr>
            <w:rFonts w:asciiTheme="minorHAnsi" w:eastAsiaTheme="minorEastAsia" w:hAnsiTheme="minorHAnsi" w:cs="Times New Roman"/>
            <w:sz w:val="24"/>
            <w:szCs w:val="24"/>
            <w:rPrChange w:id="119" w:author="gsc" w:date="2013-03-23T21:34:00Z">
              <w:rPr>
                <w:rFonts w:ascii="Times New Roman" w:eastAsiaTheme="minorEastAsia" w:hAnsi="Times New Roman" w:cs="Times New Roman" w:hint="eastAsia"/>
                <w:sz w:val="24"/>
                <w:szCs w:val="24"/>
              </w:rPr>
            </w:rPrChange>
          </w:rPr>
          <w:delText>T</w:delText>
        </w:r>
        <w:r w:rsidRPr="00FC6CCF" w:rsidDel="00DD1D53">
          <w:rPr>
            <w:rFonts w:asciiTheme="minorHAnsi" w:hAnsiTheme="minorHAnsi" w:cs="Times New Roman"/>
            <w:sz w:val="24"/>
            <w:szCs w:val="24"/>
            <w:rPrChange w:id="120" w:author="gsc" w:date="2013-03-23T21:34:00Z">
              <w:rPr>
                <w:rFonts w:ascii="Times New Roman" w:hAnsi="Times New Roman" w:cs="Times New Roman"/>
                <w:sz w:val="24"/>
                <w:szCs w:val="24"/>
              </w:rPr>
            </w:rPrChange>
          </w:rPr>
          <w:delText xml:space="preserve">he relation between gout and uric acid level </w:delText>
        </w:r>
      </w:del>
      <w:del w:id="121" w:author="gsc" w:date="2013-01-31T13:38:00Z">
        <w:r w:rsidRPr="00FC6CCF" w:rsidDel="004B7FA6">
          <w:rPr>
            <w:rFonts w:asciiTheme="minorHAnsi" w:hAnsiTheme="minorHAnsi" w:cs="Times New Roman"/>
            <w:sz w:val="24"/>
            <w:szCs w:val="24"/>
            <w:rPrChange w:id="122" w:author="gsc" w:date="2013-03-23T21:34:00Z">
              <w:rPr>
                <w:rFonts w:ascii="Times New Roman" w:hAnsi="Times New Roman" w:cs="Times New Roman"/>
                <w:sz w:val="24"/>
                <w:szCs w:val="24"/>
              </w:rPr>
            </w:rPrChange>
          </w:rPr>
          <w:delText xml:space="preserve">in </w:delText>
        </w:r>
      </w:del>
      <w:del w:id="123" w:author="gsc" w:date="2013-01-31T13:39:00Z">
        <w:r w:rsidRPr="00FC6CCF" w:rsidDel="00DD1D53">
          <w:rPr>
            <w:rFonts w:asciiTheme="minorHAnsi" w:hAnsiTheme="minorHAnsi" w:cs="Times New Roman"/>
            <w:sz w:val="24"/>
            <w:szCs w:val="24"/>
            <w:rPrChange w:id="124" w:author="gsc" w:date="2013-03-23T21:34:00Z">
              <w:rPr>
                <w:rFonts w:ascii="Times New Roman" w:hAnsi="Times New Roman" w:cs="Times New Roman"/>
                <w:sz w:val="24"/>
                <w:szCs w:val="24"/>
              </w:rPr>
            </w:rPrChange>
          </w:rPr>
          <w:delText>three SNP</w:delText>
        </w:r>
        <w:r w:rsidR="002A1E2C" w:rsidRPr="00FC6CCF" w:rsidDel="00DD1D53">
          <w:rPr>
            <w:rFonts w:asciiTheme="minorHAnsi" w:eastAsiaTheme="minorEastAsia" w:hAnsiTheme="minorHAnsi" w:cs="Times New Roman"/>
            <w:sz w:val="24"/>
            <w:szCs w:val="24"/>
            <w:rPrChange w:id="125" w:author="gsc" w:date="2013-03-23T21:34:00Z">
              <w:rPr>
                <w:rFonts w:ascii="Times New Roman" w:eastAsiaTheme="minorEastAsia" w:hAnsi="Times New Roman" w:cs="Times New Roman"/>
                <w:sz w:val="24"/>
                <w:szCs w:val="24"/>
              </w:rPr>
            </w:rPrChange>
          </w:rPr>
          <w:delText xml:space="preserve"> </w:delText>
        </w:r>
        <w:r w:rsidRPr="00FC6CCF" w:rsidDel="00DD1D53">
          <w:rPr>
            <w:rFonts w:asciiTheme="minorHAnsi" w:hAnsiTheme="minorHAnsi" w:cs="Times New Roman"/>
            <w:sz w:val="24"/>
            <w:szCs w:val="24"/>
            <w:rPrChange w:id="126" w:author="gsc" w:date="2013-03-23T21:34:00Z">
              <w:rPr>
                <w:rFonts w:ascii="Times New Roman" w:hAnsi="Times New Roman" w:cs="Times New Roman"/>
                <w:sz w:val="24"/>
                <w:szCs w:val="24"/>
              </w:rPr>
            </w:rPrChange>
          </w:rPr>
          <w:delText>(rs2231142 in ABCG2, rs6449213 and rs16890979 in SLC2A9)</w:delText>
        </w:r>
        <w:r w:rsidR="00305947" w:rsidRPr="00FC6CCF" w:rsidDel="00DD1D53">
          <w:rPr>
            <w:rFonts w:asciiTheme="minorHAnsi" w:eastAsiaTheme="minorEastAsia" w:hAnsiTheme="minorHAnsi" w:cs="Times New Roman"/>
            <w:sz w:val="24"/>
            <w:szCs w:val="24"/>
            <w:rPrChange w:id="127" w:author="gsc" w:date="2013-03-23T21:34:00Z">
              <w:rPr>
                <w:rFonts w:ascii="Times New Roman" w:eastAsiaTheme="minorEastAsia" w:hAnsi="Times New Roman" w:cs="Times New Roman" w:hint="eastAsia"/>
                <w:sz w:val="24"/>
                <w:szCs w:val="24"/>
              </w:rPr>
            </w:rPrChange>
          </w:rPr>
          <w:delText xml:space="preserve"> were estimated</w:delText>
        </w:r>
        <w:r w:rsidR="003922FA" w:rsidRPr="00FC6CCF" w:rsidDel="00DD1D53">
          <w:rPr>
            <w:rFonts w:asciiTheme="minorHAnsi" w:eastAsiaTheme="minorEastAsia" w:hAnsiTheme="minorHAnsi" w:cs="Times New Roman"/>
            <w:sz w:val="24"/>
            <w:szCs w:val="24"/>
            <w:rPrChange w:id="128" w:author="gsc" w:date="2013-03-23T21:34:00Z">
              <w:rPr>
                <w:rFonts w:ascii="Times New Roman" w:eastAsiaTheme="minorEastAsia" w:hAnsi="Times New Roman" w:cs="Times New Roman" w:hint="eastAsia"/>
                <w:sz w:val="24"/>
                <w:szCs w:val="24"/>
              </w:rPr>
            </w:rPrChange>
          </w:rPr>
          <w:delText xml:space="preserve"> by </w:delText>
        </w:r>
        <w:r w:rsidR="00C20492" w:rsidRPr="00FC6CCF" w:rsidDel="00DD1D53">
          <w:rPr>
            <w:rFonts w:asciiTheme="minorHAnsi" w:eastAsiaTheme="minorEastAsia" w:hAnsiTheme="minorHAnsi" w:cs="Times New Roman"/>
            <w:sz w:val="24"/>
            <w:szCs w:val="24"/>
            <w:rPrChange w:id="129" w:author="gsc" w:date="2013-03-23T21:34:00Z">
              <w:rPr>
                <w:rFonts w:ascii="Times New Roman" w:eastAsiaTheme="minorEastAsia" w:hAnsi="Times New Roman" w:cs="Times New Roman" w:hint="eastAsia"/>
                <w:sz w:val="24"/>
                <w:szCs w:val="24"/>
              </w:rPr>
            </w:rPrChange>
          </w:rPr>
          <w:delText>line regression</w:delText>
        </w:r>
        <w:r w:rsidRPr="00FC6CCF" w:rsidDel="00DD1D53">
          <w:rPr>
            <w:rFonts w:asciiTheme="minorHAnsi" w:hAnsiTheme="minorHAnsi" w:cs="Times New Roman"/>
            <w:sz w:val="24"/>
            <w:szCs w:val="24"/>
            <w:rPrChange w:id="130" w:author="gsc" w:date="2013-03-23T21:34:00Z">
              <w:rPr>
                <w:rFonts w:ascii="Times New Roman" w:hAnsi="Times New Roman" w:cs="Times New Roman"/>
                <w:sz w:val="24"/>
                <w:szCs w:val="24"/>
              </w:rPr>
            </w:rPrChange>
          </w:rPr>
          <w:delText>.</w:delText>
        </w:r>
      </w:del>
    </w:p>
    <w:p w:rsidR="00DD1D53" w:rsidRPr="00FC6CCF" w:rsidRDefault="00DD1D53" w:rsidP="001F0B81">
      <w:pPr>
        <w:spacing w:beforeLines="50" w:before="156"/>
        <w:rPr>
          <w:ins w:id="131" w:author="gsc" w:date="2013-01-31T13:39:00Z"/>
          <w:rFonts w:asciiTheme="minorHAnsi" w:eastAsiaTheme="minorEastAsia" w:hAnsiTheme="minorHAnsi" w:cs="Times New Roman"/>
          <w:b/>
          <w:i/>
          <w:sz w:val="24"/>
          <w:szCs w:val="24"/>
          <w:rPrChange w:id="132" w:author="gsc" w:date="2013-03-23T21:34:00Z">
            <w:rPr>
              <w:ins w:id="133" w:author="gsc" w:date="2013-01-31T13:39:00Z"/>
              <w:rFonts w:ascii="Times New Roman" w:eastAsiaTheme="minorEastAsia" w:hAnsi="Times New Roman" w:cs="Times New Roman"/>
              <w:b/>
              <w:i/>
              <w:sz w:val="24"/>
              <w:szCs w:val="24"/>
            </w:rPr>
          </w:rPrChange>
        </w:rPr>
      </w:pPr>
    </w:p>
    <w:p w:rsidR="002B7DDE" w:rsidRPr="00FC6CCF" w:rsidRDefault="002B7DDE" w:rsidP="001F0B81">
      <w:pPr>
        <w:spacing w:beforeLines="50" w:before="156"/>
        <w:rPr>
          <w:rFonts w:asciiTheme="minorHAnsi" w:eastAsiaTheme="minorEastAsia" w:hAnsiTheme="minorHAnsi" w:cs="Times New Roman"/>
          <w:sz w:val="24"/>
          <w:szCs w:val="24"/>
          <w:rPrChange w:id="134" w:author="gsc" w:date="2013-03-23T21:34:00Z">
            <w:rPr>
              <w:rFonts w:ascii="Times New Roman" w:eastAsiaTheme="minorEastAsia" w:hAnsi="Times New Roman" w:cs="Times New Roman"/>
              <w:sz w:val="24"/>
              <w:szCs w:val="24"/>
            </w:rPr>
          </w:rPrChange>
        </w:rPr>
      </w:pPr>
      <w:r w:rsidRPr="00FC6CCF">
        <w:rPr>
          <w:rFonts w:asciiTheme="minorHAnsi" w:hAnsiTheme="minorHAnsi" w:cs="Times New Roman"/>
          <w:b/>
          <w:i/>
          <w:sz w:val="24"/>
          <w:szCs w:val="24"/>
          <w:rPrChange w:id="135" w:author="gsc" w:date="2013-03-23T21:34:00Z">
            <w:rPr>
              <w:rFonts w:ascii="Times New Roman" w:hAnsi="Times New Roman" w:cs="Times New Roman"/>
              <w:b/>
              <w:i/>
              <w:sz w:val="24"/>
              <w:szCs w:val="24"/>
            </w:rPr>
          </w:rPrChange>
        </w:rPr>
        <w:t>Results</w:t>
      </w:r>
      <w:r w:rsidRPr="00FC6CCF">
        <w:rPr>
          <w:rFonts w:asciiTheme="minorHAnsi" w:hAnsiTheme="minorHAnsi" w:cs="Times New Roman"/>
          <w:sz w:val="24"/>
          <w:szCs w:val="24"/>
          <w:rPrChange w:id="136" w:author="gsc" w:date="2013-03-23T21:34:00Z">
            <w:rPr>
              <w:rFonts w:ascii="Times New Roman" w:hAnsi="Times New Roman" w:cs="Times New Roman"/>
              <w:sz w:val="24"/>
              <w:szCs w:val="24"/>
            </w:rPr>
          </w:rPrChange>
        </w:rPr>
        <w:t xml:space="preserve">: </w:t>
      </w:r>
      <w:r w:rsidR="00AF2B73" w:rsidRPr="00FC6CCF">
        <w:rPr>
          <w:rFonts w:asciiTheme="minorHAnsi" w:eastAsiaTheme="minorEastAsia" w:hAnsiTheme="minorHAnsi" w:cs="Times New Roman"/>
          <w:sz w:val="24"/>
          <w:szCs w:val="24"/>
          <w:rPrChange w:id="137" w:author="gsc" w:date="2013-03-23T21:34:00Z">
            <w:rPr>
              <w:rFonts w:ascii="Times New Roman" w:eastAsiaTheme="minorEastAsia" w:hAnsi="Times New Roman" w:cs="Times New Roman" w:hint="eastAsia"/>
              <w:sz w:val="24"/>
              <w:szCs w:val="24"/>
            </w:rPr>
          </w:rPrChange>
        </w:rPr>
        <w:t xml:space="preserve">Ultimately, </w:t>
      </w:r>
      <w:r w:rsidRPr="00FC6CCF">
        <w:rPr>
          <w:rFonts w:asciiTheme="minorHAnsi" w:hAnsiTheme="minorHAnsi" w:cs="Times New Roman"/>
          <w:sz w:val="24"/>
          <w:szCs w:val="24"/>
          <w:rPrChange w:id="138" w:author="gsc" w:date="2013-03-23T21:34:00Z">
            <w:rPr>
              <w:rFonts w:ascii="Times New Roman" w:hAnsi="Times New Roman" w:cs="Times New Roman"/>
              <w:sz w:val="24"/>
              <w:szCs w:val="24"/>
            </w:rPr>
          </w:rPrChange>
        </w:rPr>
        <w:t>1</w:t>
      </w:r>
      <w:r w:rsidR="00AF509B" w:rsidRPr="00FC6CCF">
        <w:rPr>
          <w:rFonts w:asciiTheme="minorHAnsi" w:eastAsiaTheme="minorEastAsia" w:hAnsiTheme="minorHAnsi" w:cs="Times New Roman"/>
          <w:sz w:val="24"/>
          <w:szCs w:val="24"/>
          <w:rPrChange w:id="139" w:author="gsc" w:date="2013-03-23T21:34:00Z">
            <w:rPr>
              <w:rFonts w:ascii="Times New Roman" w:eastAsiaTheme="minorEastAsia" w:hAnsi="Times New Roman" w:cs="Times New Roman" w:hint="eastAsia"/>
              <w:sz w:val="24"/>
              <w:szCs w:val="24"/>
            </w:rPr>
          </w:rPrChange>
        </w:rPr>
        <w:t>1</w:t>
      </w:r>
      <w:r w:rsidRPr="00FC6CCF">
        <w:rPr>
          <w:rFonts w:asciiTheme="minorHAnsi" w:hAnsiTheme="minorHAnsi" w:cs="Times New Roman"/>
          <w:sz w:val="24"/>
          <w:szCs w:val="24"/>
          <w:rPrChange w:id="140" w:author="gsc" w:date="2013-03-23T21:34:00Z">
            <w:rPr>
              <w:rFonts w:ascii="Times New Roman" w:hAnsi="Times New Roman" w:cs="Times New Roman"/>
              <w:sz w:val="24"/>
              <w:szCs w:val="24"/>
            </w:rPr>
          </w:rPrChange>
        </w:rPr>
        <w:t xml:space="preserve"> </w:t>
      </w:r>
      <w:r w:rsidR="00AF509B" w:rsidRPr="00FC6CCF">
        <w:rPr>
          <w:rFonts w:asciiTheme="minorHAnsi" w:hAnsiTheme="minorHAnsi" w:cs="Times New Roman"/>
          <w:sz w:val="24"/>
          <w:szCs w:val="24"/>
          <w:rPrChange w:id="141" w:author="gsc" w:date="2013-03-23T21:34:00Z">
            <w:rPr>
              <w:rFonts w:ascii="Times New Roman" w:hAnsi="Times New Roman" w:cs="Times New Roman"/>
              <w:sz w:val="24"/>
              <w:szCs w:val="24"/>
            </w:rPr>
          </w:rPrChange>
        </w:rPr>
        <w:t xml:space="preserve">case–control </w:t>
      </w:r>
      <w:r w:rsidR="004D5D71" w:rsidRPr="00FC6CCF">
        <w:rPr>
          <w:rFonts w:asciiTheme="minorHAnsi" w:eastAsiaTheme="minorEastAsia" w:hAnsiTheme="minorHAnsi" w:cs="Times New Roman"/>
          <w:sz w:val="24"/>
          <w:szCs w:val="24"/>
          <w:rPrChange w:id="142" w:author="gsc" w:date="2013-03-23T21:34:00Z">
            <w:rPr>
              <w:rFonts w:ascii="Times New Roman" w:eastAsiaTheme="minorEastAsia" w:hAnsi="Times New Roman" w:cs="Times New Roman" w:hint="eastAsia"/>
              <w:sz w:val="24"/>
              <w:szCs w:val="24"/>
            </w:rPr>
          </w:rPrChange>
        </w:rPr>
        <w:t>researche</w:t>
      </w:r>
      <w:r w:rsidR="00AF509B" w:rsidRPr="00FC6CCF">
        <w:rPr>
          <w:rFonts w:asciiTheme="minorHAnsi" w:eastAsiaTheme="minorEastAsia" w:hAnsiTheme="minorHAnsi" w:cs="Times New Roman"/>
          <w:sz w:val="24"/>
          <w:szCs w:val="24"/>
          <w:rPrChange w:id="143" w:author="gsc" w:date="2013-03-23T21:34:00Z">
            <w:rPr>
              <w:rFonts w:ascii="Times New Roman" w:eastAsiaTheme="minorEastAsia" w:hAnsi="Times New Roman" w:cs="Times New Roman" w:hint="eastAsia"/>
              <w:sz w:val="24"/>
              <w:szCs w:val="24"/>
            </w:rPr>
          </w:rPrChange>
        </w:rPr>
        <w:t>s</w:t>
      </w:r>
      <w:r w:rsidRPr="00FC6CCF">
        <w:rPr>
          <w:rFonts w:asciiTheme="minorHAnsi" w:hAnsiTheme="minorHAnsi" w:cs="Times New Roman"/>
          <w:sz w:val="24"/>
          <w:szCs w:val="24"/>
          <w:rPrChange w:id="144" w:author="gsc" w:date="2013-03-23T21:34:00Z">
            <w:rPr>
              <w:rFonts w:ascii="Times New Roman" w:hAnsi="Times New Roman" w:cs="Times New Roman"/>
              <w:sz w:val="24"/>
              <w:szCs w:val="24"/>
            </w:rPr>
          </w:rPrChange>
        </w:rPr>
        <w:t xml:space="preserve"> were </w:t>
      </w:r>
      <w:del w:id="145" w:author="gsc" w:date="2013-01-31T13:10:00Z">
        <w:r w:rsidRPr="00FC6CCF" w:rsidDel="00203FD2">
          <w:rPr>
            <w:rFonts w:asciiTheme="minorHAnsi" w:hAnsiTheme="minorHAnsi" w:cs="Times New Roman"/>
            <w:sz w:val="24"/>
            <w:szCs w:val="24"/>
            <w:rPrChange w:id="146" w:author="gsc" w:date="2013-03-23T21:34:00Z">
              <w:rPr>
                <w:rFonts w:ascii="Times New Roman" w:hAnsi="Times New Roman" w:cs="Times New Roman"/>
                <w:sz w:val="24"/>
                <w:szCs w:val="24"/>
              </w:rPr>
            </w:rPrChange>
          </w:rPr>
          <w:delText xml:space="preserve">ultimately </w:delText>
        </w:r>
      </w:del>
      <w:r w:rsidRPr="00FC6CCF">
        <w:rPr>
          <w:rFonts w:asciiTheme="minorHAnsi" w:hAnsiTheme="minorHAnsi" w:cs="Times New Roman"/>
          <w:sz w:val="24"/>
          <w:szCs w:val="24"/>
          <w:rPrChange w:id="147" w:author="gsc" w:date="2013-03-23T21:34:00Z">
            <w:rPr>
              <w:rFonts w:ascii="Times New Roman" w:hAnsi="Times New Roman" w:cs="Times New Roman"/>
              <w:sz w:val="24"/>
              <w:szCs w:val="24"/>
            </w:rPr>
          </w:rPrChange>
        </w:rPr>
        <w:t>eligible for the meta-analysis of ABCG2 Q141K</w:t>
      </w:r>
      <w:del w:id="148" w:author="gsc" w:date="2013-01-31T13:40:00Z">
        <w:r w:rsidRPr="00FC6CCF" w:rsidDel="00240BA2">
          <w:rPr>
            <w:rFonts w:asciiTheme="minorHAnsi" w:hAnsiTheme="minorHAnsi" w:cs="Times New Roman"/>
            <w:sz w:val="24"/>
            <w:szCs w:val="24"/>
            <w:rPrChange w:id="149" w:author="gsc" w:date="2013-03-23T21:34:00Z">
              <w:rPr>
                <w:rFonts w:ascii="Times New Roman" w:hAnsi="Times New Roman" w:cs="Times New Roman"/>
                <w:sz w:val="24"/>
                <w:szCs w:val="24"/>
              </w:rPr>
            </w:rPrChange>
          </w:rPr>
          <w:delText xml:space="preserve"> SNP</w:delText>
        </w:r>
      </w:del>
      <w:r w:rsidRPr="00FC6CCF">
        <w:rPr>
          <w:rFonts w:asciiTheme="minorHAnsi" w:hAnsiTheme="minorHAnsi" w:cs="Times New Roman"/>
          <w:sz w:val="24"/>
          <w:szCs w:val="24"/>
          <w:rPrChange w:id="150" w:author="gsc" w:date="2013-03-23T21:34:00Z">
            <w:rPr>
              <w:rFonts w:ascii="Times New Roman" w:hAnsi="Times New Roman" w:cs="Times New Roman"/>
              <w:sz w:val="24"/>
              <w:szCs w:val="24"/>
            </w:rPr>
          </w:rPrChange>
        </w:rPr>
        <w:t xml:space="preserve">. </w:t>
      </w:r>
      <w:r w:rsidR="0082079B" w:rsidRPr="00FC6CCF">
        <w:rPr>
          <w:rFonts w:asciiTheme="minorHAnsi" w:eastAsiaTheme="minorEastAsia" w:hAnsiTheme="minorHAnsi" w:cs="Times New Roman"/>
          <w:sz w:val="24"/>
          <w:szCs w:val="24"/>
          <w:rPrChange w:id="151" w:author="gsc" w:date="2013-03-23T21:34:00Z">
            <w:rPr>
              <w:rFonts w:ascii="Times New Roman" w:eastAsiaTheme="minorEastAsia" w:hAnsi="Times New Roman" w:cs="Times New Roman"/>
              <w:sz w:val="24"/>
              <w:szCs w:val="24"/>
            </w:rPr>
          </w:rPrChange>
        </w:rPr>
        <w:t>C</w:t>
      </w:r>
      <w:r w:rsidRPr="00FC6CCF">
        <w:rPr>
          <w:rFonts w:asciiTheme="minorHAnsi" w:hAnsiTheme="minorHAnsi" w:cs="Times New Roman"/>
          <w:sz w:val="24"/>
          <w:szCs w:val="24"/>
          <w:rPrChange w:id="152" w:author="gsc" w:date="2013-03-23T21:34:00Z">
            <w:rPr>
              <w:rFonts w:ascii="Times New Roman" w:hAnsi="Times New Roman" w:cs="Times New Roman"/>
              <w:sz w:val="24"/>
              <w:szCs w:val="24"/>
            </w:rPr>
          </w:rPrChange>
        </w:rPr>
        <w:t>o</w:t>
      </w:r>
      <w:ins w:id="153" w:author="gsc" w:date="2013-01-31T13:10:00Z">
        <w:r w:rsidR="0069454B" w:rsidRPr="00FC6CCF">
          <w:rPr>
            <w:rFonts w:asciiTheme="minorHAnsi" w:eastAsiaTheme="minorEastAsia" w:hAnsiTheme="minorHAnsi" w:cs="Times New Roman"/>
            <w:sz w:val="24"/>
            <w:szCs w:val="24"/>
            <w:rPrChange w:id="154" w:author="gsc" w:date="2013-03-23T21:34:00Z">
              <w:rPr>
                <w:rFonts w:ascii="Times New Roman" w:eastAsiaTheme="minorEastAsia" w:hAnsi="Times New Roman" w:cs="Times New Roman" w:hint="eastAsia"/>
                <w:sz w:val="24"/>
                <w:szCs w:val="24"/>
              </w:rPr>
            </w:rPrChange>
          </w:rPr>
          <w:t>-</w:t>
        </w:r>
      </w:ins>
      <w:r w:rsidRPr="00FC6CCF">
        <w:rPr>
          <w:rFonts w:asciiTheme="minorHAnsi" w:hAnsiTheme="minorHAnsi" w:cs="Times New Roman"/>
          <w:sz w:val="24"/>
          <w:szCs w:val="24"/>
          <w:rPrChange w:id="155" w:author="gsc" w:date="2013-03-23T21:34:00Z">
            <w:rPr>
              <w:rFonts w:ascii="Times New Roman" w:hAnsi="Times New Roman" w:cs="Times New Roman"/>
              <w:sz w:val="24"/>
              <w:szCs w:val="24"/>
            </w:rPr>
          </w:rPrChange>
        </w:rPr>
        <w:t>dominant model</w:t>
      </w:r>
      <w:r w:rsidRPr="00FC6CCF">
        <w:rPr>
          <w:rFonts w:asciiTheme="minorHAnsi" w:eastAsiaTheme="minorEastAsia" w:hAnsiTheme="minorHAnsi" w:cs="Times New Roman"/>
          <w:sz w:val="24"/>
          <w:szCs w:val="24"/>
          <w:rPrChange w:id="156" w:author="gsc" w:date="2013-03-23T21:34:00Z">
            <w:rPr>
              <w:rFonts w:ascii="Times New Roman" w:eastAsiaTheme="minorEastAsia" w:hAnsi="Times New Roman" w:cs="Times New Roman"/>
              <w:sz w:val="24"/>
              <w:szCs w:val="24"/>
            </w:rPr>
          </w:rPrChange>
        </w:rPr>
        <w:t xml:space="preserve"> </w:t>
      </w:r>
      <w:del w:id="157" w:author="gsc" w:date="2013-01-31T13:40:00Z">
        <w:r w:rsidRPr="00FC6CCF" w:rsidDel="00240BA2">
          <w:rPr>
            <w:rFonts w:asciiTheme="minorHAnsi" w:eastAsiaTheme="minorEastAsia" w:hAnsiTheme="minorHAnsi" w:cs="Times New Roman"/>
            <w:sz w:val="24"/>
            <w:szCs w:val="24"/>
            <w:rPrChange w:id="158" w:author="gsc" w:date="2013-03-23T21:34:00Z">
              <w:rPr>
                <w:rFonts w:ascii="Times New Roman" w:eastAsiaTheme="minorEastAsia" w:hAnsi="Times New Roman" w:cs="Times New Roman"/>
                <w:sz w:val="24"/>
                <w:szCs w:val="24"/>
              </w:rPr>
            </w:rPrChange>
          </w:rPr>
          <w:delText xml:space="preserve">is </w:delText>
        </w:r>
      </w:del>
      <w:ins w:id="159" w:author="gsc" w:date="2013-01-31T13:40:00Z">
        <w:r w:rsidR="00240BA2" w:rsidRPr="00FC6CCF">
          <w:rPr>
            <w:rFonts w:asciiTheme="minorHAnsi" w:eastAsiaTheme="minorEastAsia" w:hAnsiTheme="minorHAnsi" w:cs="Times New Roman"/>
            <w:sz w:val="24"/>
            <w:szCs w:val="24"/>
            <w:rPrChange w:id="160" w:author="gsc" w:date="2013-03-23T21:34:00Z">
              <w:rPr>
                <w:rFonts w:ascii="Times New Roman" w:eastAsiaTheme="minorEastAsia" w:hAnsi="Times New Roman" w:cs="Times New Roman" w:hint="eastAsia"/>
                <w:sz w:val="24"/>
                <w:szCs w:val="24"/>
              </w:rPr>
            </w:rPrChange>
          </w:rPr>
          <w:t>is</w:t>
        </w:r>
      </w:ins>
      <w:del w:id="161" w:author="gsc" w:date="2013-01-31T13:40:00Z">
        <w:r w:rsidRPr="00FC6CCF" w:rsidDel="00240BA2">
          <w:rPr>
            <w:rFonts w:asciiTheme="minorHAnsi" w:eastAsiaTheme="minorEastAsia" w:hAnsiTheme="minorHAnsi" w:cs="Times New Roman"/>
            <w:sz w:val="24"/>
            <w:szCs w:val="24"/>
            <w:rPrChange w:id="162" w:author="gsc" w:date="2013-03-23T21:34:00Z">
              <w:rPr>
                <w:rFonts w:ascii="Times New Roman" w:eastAsiaTheme="minorEastAsia" w:hAnsi="Times New Roman" w:cs="Times New Roman"/>
                <w:sz w:val="24"/>
                <w:szCs w:val="24"/>
              </w:rPr>
            </w:rPrChange>
          </w:rPr>
          <w:delText>the</w:delText>
        </w:r>
      </w:del>
      <w:r w:rsidRPr="00FC6CCF">
        <w:rPr>
          <w:rFonts w:asciiTheme="minorHAnsi" w:hAnsiTheme="minorHAnsi" w:cs="Times New Roman"/>
          <w:sz w:val="24"/>
          <w:szCs w:val="24"/>
          <w:rPrChange w:id="163" w:author="gsc" w:date="2013-03-23T21:34:00Z">
            <w:rPr>
              <w:rFonts w:ascii="Times New Roman" w:hAnsi="Times New Roman" w:cs="Times New Roman"/>
              <w:sz w:val="24"/>
              <w:szCs w:val="24"/>
            </w:rPr>
          </w:rPrChange>
        </w:rPr>
        <w:t xml:space="preserve"> </w:t>
      </w:r>
      <w:ins w:id="164" w:author="gsc" w:date="2013-01-31T13:42:00Z">
        <w:r w:rsidR="000A7C03" w:rsidRPr="00FC6CCF">
          <w:rPr>
            <w:rFonts w:asciiTheme="minorHAnsi" w:hAnsiTheme="minorHAnsi" w:cs="Times New Roman"/>
            <w:sz w:val="24"/>
            <w:szCs w:val="24"/>
            <w:rPrChange w:id="165" w:author="gsc" w:date="2013-03-23T21:34:00Z">
              <w:rPr>
                <w:rFonts w:ascii="Times New Roman" w:hAnsi="Times New Roman" w:cs="Times New Roman"/>
                <w:sz w:val="24"/>
                <w:szCs w:val="24"/>
              </w:rPr>
            </w:rPrChange>
          </w:rPr>
          <w:t xml:space="preserve">proved </w:t>
        </w:r>
      </w:ins>
      <w:r w:rsidRPr="00FC6CCF">
        <w:rPr>
          <w:rFonts w:asciiTheme="minorHAnsi" w:hAnsiTheme="minorHAnsi" w:cs="Times New Roman"/>
          <w:sz w:val="24"/>
          <w:szCs w:val="24"/>
          <w:rPrChange w:id="166" w:author="gsc" w:date="2013-03-23T21:34:00Z">
            <w:rPr>
              <w:rFonts w:ascii="Times New Roman" w:hAnsi="Times New Roman" w:cs="Times New Roman"/>
              <w:sz w:val="24"/>
              <w:szCs w:val="24"/>
            </w:rPr>
          </w:rPrChange>
        </w:rPr>
        <w:t>most probably appropriate genetic model</w:t>
      </w:r>
      <w:ins w:id="167" w:author="gsc" w:date="2013-01-31T13:42:00Z">
        <w:r w:rsidR="004B38C2" w:rsidRPr="00FC6CCF">
          <w:rPr>
            <w:rFonts w:asciiTheme="minorHAnsi" w:eastAsiaTheme="minorEastAsia" w:hAnsiTheme="minorHAnsi" w:cs="Times New Roman"/>
            <w:sz w:val="24"/>
            <w:szCs w:val="24"/>
            <w:rPrChange w:id="168" w:author="gsc" w:date="2013-03-23T21:34:00Z">
              <w:rPr>
                <w:rFonts w:ascii="Times New Roman" w:eastAsiaTheme="minorEastAsia" w:hAnsi="Times New Roman" w:cs="Times New Roman" w:hint="eastAsia"/>
                <w:sz w:val="24"/>
                <w:szCs w:val="24"/>
              </w:rPr>
            </w:rPrChange>
          </w:rPr>
          <w:t xml:space="preserve"> of the </w:t>
        </w:r>
      </w:ins>
      <w:del w:id="169" w:author="gsc" w:date="2013-01-31T13:42:00Z">
        <w:r w:rsidR="002E2774" w:rsidRPr="00FC6CCF" w:rsidDel="004B38C2">
          <w:rPr>
            <w:rFonts w:asciiTheme="minorHAnsi" w:eastAsiaTheme="minorEastAsia" w:hAnsiTheme="minorHAnsi" w:cs="Times New Roman"/>
            <w:sz w:val="24"/>
            <w:szCs w:val="24"/>
            <w:rPrChange w:id="170" w:author="gsc" w:date="2013-03-23T21:34:00Z">
              <w:rPr>
                <w:rFonts w:ascii="Times New Roman" w:eastAsiaTheme="minorEastAsia" w:hAnsi="Times New Roman" w:cs="Times New Roman" w:hint="eastAsia"/>
                <w:sz w:val="24"/>
                <w:szCs w:val="24"/>
              </w:rPr>
            </w:rPrChange>
          </w:rPr>
          <w:delText xml:space="preserve"> to interpret the </w:delText>
        </w:r>
      </w:del>
      <w:r w:rsidR="002E2774" w:rsidRPr="00FC6CCF">
        <w:rPr>
          <w:rFonts w:asciiTheme="minorHAnsi" w:eastAsiaTheme="minorEastAsia" w:hAnsiTheme="minorHAnsi" w:cs="Times New Roman"/>
          <w:sz w:val="24"/>
          <w:szCs w:val="24"/>
          <w:rPrChange w:id="171" w:author="gsc" w:date="2013-03-23T21:34:00Z">
            <w:rPr>
              <w:rFonts w:ascii="Times New Roman" w:eastAsiaTheme="minorEastAsia" w:hAnsi="Times New Roman" w:cs="Times New Roman" w:hint="eastAsia"/>
              <w:sz w:val="24"/>
              <w:szCs w:val="24"/>
            </w:rPr>
          </w:rPrChange>
        </w:rPr>
        <w:t>susceptibility</w:t>
      </w:r>
      <w:del w:id="172" w:author="gsc" w:date="2013-01-31T13:42:00Z">
        <w:r w:rsidR="002E2774" w:rsidRPr="00FC6CCF" w:rsidDel="004B38C2">
          <w:rPr>
            <w:rFonts w:asciiTheme="minorHAnsi" w:eastAsiaTheme="minorEastAsia" w:hAnsiTheme="minorHAnsi" w:cs="Times New Roman"/>
            <w:sz w:val="24"/>
            <w:szCs w:val="24"/>
            <w:rPrChange w:id="173" w:author="gsc" w:date="2013-03-23T21:34:00Z">
              <w:rPr>
                <w:rFonts w:ascii="Times New Roman" w:eastAsiaTheme="minorEastAsia" w:hAnsi="Times New Roman" w:cs="Times New Roman" w:hint="eastAsia"/>
                <w:sz w:val="24"/>
                <w:szCs w:val="24"/>
              </w:rPr>
            </w:rPrChange>
          </w:rPr>
          <w:delText xml:space="preserve"> casuing</w:delText>
        </w:r>
      </w:del>
      <w:r w:rsidRPr="00FC6CCF">
        <w:rPr>
          <w:rFonts w:asciiTheme="minorHAnsi" w:hAnsiTheme="minorHAnsi" w:cs="Times New Roman"/>
          <w:sz w:val="24"/>
          <w:szCs w:val="24"/>
          <w:rPrChange w:id="174" w:author="gsc" w:date="2013-03-23T21:34:00Z">
            <w:rPr>
              <w:rFonts w:ascii="Times New Roman" w:hAnsi="Times New Roman" w:cs="Times New Roman"/>
              <w:sz w:val="24"/>
              <w:szCs w:val="24"/>
            </w:rPr>
          </w:rPrChange>
        </w:rPr>
        <w:t>.</w:t>
      </w:r>
      <w:r w:rsidRPr="00FC6CCF">
        <w:rPr>
          <w:rFonts w:asciiTheme="minorHAnsi" w:eastAsiaTheme="minorEastAsia" w:hAnsiTheme="minorHAnsi" w:cs="Times New Roman"/>
          <w:sz w:val="24"/>
          <w:szCs w:val="24"/>
          <w:rPrChange w:id="175" w:author="gsc" w:date="2013-03-23T21:34:00Z">
            <w:rPr>
              <w:rFonts w:ascii="Times New Roman" w:eastAsiaTheme="minorEastAsia" w:hAnsi="Times New Roman" w:cs="Times New Roman"/>
              <w:sz w:val="24"/>
              <w:szCs w:val="24"/>
            </w:rPr>
          </w:rPrChange>
        </w:rPr>
        <w:t xml:space="preserve"> And</w:t>
      </w:r>
      <w:r w:rsidRPr="00FC6CCF">
        <w:rPr>
          <w:rFonts w:asciiTheme="minorHAnsi" w:hAnsiTheme="minorHAnsi" w:cs="Times New Roman"/>
          <w:sz w:val="24"/>
          <w:szCs w:val="24"/>
          <w:rPrChange w:id="176" w:author="gsc" w:date="2013-03-23T21:34:00Z">
            <w:rPr>
              <w:rFonts w:ascii="Times New Roman" w:hAnsi="Times New Roman" w:cs="Times New Roman"/>
              <w:sz w:val="24"/>
              <w:szCs w:val="24"/>
            </w:rPr>
          </w:rPrChange>
        </w:rPr>
        <w:t xml:space="preserve"> the results suggest the rs2231142 polymorphism </w:t>
      </w:r>
      <w:r w:rsidRPr="00FC6CCF">
        <w:rPr>
          <w:rFonts w:asciiTheme="minorHAnsi" w:eastAsiaTheme="minorEastAsia" w:hAnsiTheme="minorHAnsi" w:cs="Times New Roman"/>
          <w:sz w:val="24"/>
          <w:szCs w:val="24"/>
          <w:rPrChange w:id="177" w:author="gsc" w:date="2013-03-23T21:34:00Z">
            <w:rPr>
              <w:rFonts w:ascii="Times New Roman" w:eastAsiaTheme="minorEastAsia" w:hAnsi="Times New Roman" w:cs="Times New Roman"/>
              <w:sz w:val="24"/>
              <w:szCs w:val="24"/>
            </w:rPr>
          </w:rPrChange>
        </w:rPr>
        <w:t xml:space="preserve">was </w:t>
      </w:r>
      <w:ins w:id="178" w:author="gsc" w:date="2013-01-31T13:43:00Z">
        <w:r w:rsidR="00620B0C" w:rsidRPr="00FC6CCF">
          <w:rPr>
            <w:rFonts w:asciiTheme="minorHAnsi" w:hAnsiTheme="minorHAnsi" w:cs="Times New Roman"/>
            <w:sz w:val="24"/>
            <w:szCs w:val="24"/>
            <w:rPrChange w:id="179" w:author="gsc" w:date="2013-03-23T21:34:00Z">
              <w:rPr>
                <w:rFonts w:ascii="Times New Roman" w:hAnsi="Times New Roman" w:cs="Times New Roman"/>
                <w:sz w:val="24"/>
                <w:szCs w:val="24"/>
              </w:rPr>
            </w:rPrChange>
          </w:rPr>
          <w:t>strongly</w:t>
        </w:r>
        <w:r w:rsidR="00620B0C" w:rsidRPr="00FC6CCF">
          <w:rPr>
            <w:rFonts w:asciiTheme="minorHAnsi" w:eastAsiaTheme="minorEastAsia" w:hAnsiTheme="minorHAnsi" w:cs="Times New Roman"/>
            <w:sz w:val="24"/>
            <w:szCs w:val="24"/>
            <w:rPrChange w:id="180" w:author="gsc" w:date="2013-03-23T21:34:00Z">
              <w:rPr>
                <w:rFonts w:asciiTheme="minorEastAsia" w:eastAsiaTheme="minorEastAsia" w:hAnsiTheme="minorEastAsia" w:cs="Times New Roman" w:hint="eastAsia"/>
                <w:sz w:val="24"/>
                <w:szCs w:val="24"/>
              </w:rPr>
            </w:rPrChange>
          </w:rPr>
          <w:t xml:space="preserve"> </w:t>
        </w:r>
      </w:ins>
      <w:r w:rsidRPr="00FC6CCF">
        <w:rPr>
          <w:rFonts w:asciiTheme="minorHAnsi" w:hAnsiTheme="minorHAnsi" w:cs="Times New Roman"/>
          <w:sz w:val="24"/>
          <w:szCs w:val="24"/>
          <w:rPrChange w:id="181" w:author="gsc" w:date="2013-03-23T21:34:00Z">
            <w:rPr>
              <w:rFonts w:ascii="Times New Roman" w:hAnsi="Times New Roman" w:cs="Times New Roman"/>
              <w:sz w:val="24"/>
              <w:szCs w:val="24"/>
            </w:rPr>
          </w:rPrChange>
        </w:rPr>
        <w:t xml:space="preserve">associated with gout susceptibility </w:t>
      </w:r>
      <w:del w:id="182" w:author="gsc" w:date="2013-01-31T13:43:00Z">
        <w:r w:rsidRPr="00FC6CCF" w:rsidDel="00620B0C">
          <w:rPr>
            <w:rFonts w:asciiTheme="minorHAnsi" w:hAnsiTheme="minorHAnsi" w:cs="Times New Roman"/>
            <w:sz w:val="24"/>
            <w:szCs w:val="24"/>
            <w:rPrChange w:id="183" w:author="gsc" w:date="2013-03-23T21:34:00Z">
              <w:rPr>
                <w:rFonts w:ascii="Times New Roman" w:hAnsi="Times New Roman" w:cs="Times New Roman"/>
                <w:sz w:val="24"/>
                <w:szCs w:val="24"/>
              </w:rPr>
            </w:rPrChange>
          </w:rPr>
          <w:delText>strongly</w:delText>
        </w:r>
        <w:r w:rsidR="004A3FE4" w:rsidRPr="00FC6CCF" w:rsidDel="00620B0C">
          <w:rPr>
            <w:rFonts w:asciiTheme="minorHAnsi" w:eastAsiaTheme="minorEastAsia" w:hAnsiTheme="minorHAnsi" w:cs="Times New Roman"/>
            <w:sz w:val="24"/>
            <w:szCs w:val="24"/>
            <w:rPrChange w:id="184" w:author="gsc" w:date="2013-03-23T21:34:00Z">
              <w:rPr>
                <w:rFonts w:asciiTheme="minorEastAsia" w:eastAsiaTheme="minorEastAsia" w:hAnsiTheme="minorEastAsia" w:cs="Times New Roman" w:hint="eastAsia"/>
                <w:sz w:val="24"/>
                <w:szCs w:val="24"/>
              </w:rPr>
            </w:rPrChange>
          </w:rPr>
          <w:delText xml:space="preserve"> </w:delText>
        </w:r>
      </w:del>
      <w:r w:rsidR="009A29FE" w:rsidRPr="00FC6CCF">
        <w:rPr>
          <w:rFonts w:asciiTheme="minorHAnsi" w:eastAsiaTheme="minorEastAsia" w:hAnsiTheme="minorHAnsi" w:cs="Times New Roman"/>
          <w:sz w:val="24"/>
          <w:szCs w:val="24"/>
          <w:rPrChange w:id="185" w:author="gsc" w:date="2013-03-23T21:34:00Z">
            <w:rPr>
              <w:rFonts w:ascii="Times New Roman" w:eastAsiaTheme="minorEastAsia" w:hAnsi="Times New Roman" w:cs="Times New Roman" w:hint="eastAsia"/>
              <w:sz w:val="24"/>
              <w:szCs w:val="24"/>
            </w:rPr>
          </w:rPrChange>
        </w:rPr>
        <w:t>(OR=</w:t>
      </w:r>
      <w:r w:rsidR="009A29FE" w:rsidRPr="00FC6CCF">
        <w:rPr>
          <w:rFonts w:asciiTheme="minorHAnsi" w:hAnsiTheme="minorHAnsi" w:cs="Times New Roman"/>
          <w:sz w:val="24"/>
          <w:szCs w:val="24"/>
          <w:rPrChange w:id="186" w:author="gsc" w:date="2013-03-23T21:34:00Z">
            <w:rPr>
              <w:rFonts w:ascii="Times New Roman" w:hAnsi="Times New Roman" w:cs="Times New Roman"/>
              <w:sz w:val="24"/>
              <w:szCs w:val="24"/>
            </w:rPr>
          </w:rPrChange>
        </w:rPr>
        <w:t>4.30</w:t>
      </w:r>
      <w:r w:rsidR="009A29FE" w:rsidRPr="00FC6CCF">
        <w:rPr>
          <w:rFonts w:asciiTheme="minorHAnsi" w:eastAsiaTheme="minorEastAsia" w:hAnsiTheme="minorHAnsi" w:cs="Times New Roman"/>
          <w:sz w:val="24"/>
          <w:szCs w:val="24"/>
          <w:rPrChange w:id="187" w:author="gsc" w:date="2013-03-23T21:34:00Z">
            <w:rPr>
              <w:rFonts w:ascii="Times New Roman" w:eastAsiaTheme="minorEastAsia" w:hAnsi="Times New Roman" w:cs="Times New Roman" w:hint="eastAsia"/>
              <w:sz w:val="24"/>
              <w:szCs w:val="24"/>
            </w:rPr>
          </w:rPrChange>
        </w:rPr>
        <w:t>,</w:t>
      </w:r>
      <w:r w:rsidR="009A52B3" w:rsidRPr="00FC6CCF">
        <w:rPr>
          <w:rFonts w:asciiTheme="minorHAnsi" w:eastAsiaTheme="minorEastAsia" w:hAnsiTheme="minorHAnsi" w:cs="Times New Roman"/>
          <w:sz w:val="24"/>
          <w:szCs w:val="24"/>
          <w:rPrChange w:id="188" w:author="gsc" w:date="2013-03-23T21:34:00Z">
            <w:rPr>
              <w:rFonts w:ascii="Times New Roman" w:eastAsiaTheme="minorEastAsia" w:hAnsi="Times New Roman" w:cs="Times New Roman" w:hint="eastAsia"/>
              <w:sz w:val="24"/>
              <w:szCs w:val="24"/>
            </w:rPr>
          </w:rPrChange>
        </w:rPr>
        <w:t xml:space="preserve"> </w:t>
      </w:r>
      <w:r w:rsidR="009A29FE" w:rsidRPr="00FC6CCF">
        <w:rPr>
          <w:rFonts w:asciiTheme="minorHAnsi" w:eastAsiaTheme="minorEastAsia" w:hAnsiTheme="minorHAnsi" w:cs="Times New Roman"/>
          <w:sz w:val="24"/>
          <w:szCs w:val="24"/>
          <w:rPrChange w:id="189" w:author="gsc" w:date="2013-03-23T21:34:00Z">
            <w:rPr>
              <w:rFonts w:ascii="Times New Roman" w:eastAsiaTheme="minorEastAsia" w:hAnsi="Times New Roman" w:cs="Times New Roman" w:hint="eastAsia"/>
              <w:sz w:val="24"/>
              <w:szCs w:val="24"/>
            </w:rPr>
          </w:rPrChange>
        </w:rPr>
        <w:t>P</w:t>
      </w:r>
      <w:r w:rsidR="009A29FE" w:rsidRPr="00FC6CCF">
        <w:rPr>
          <w:rFonts w:asciiTheme="minorHAnsi" w:hAnsiTheme="minorHAnsi" w:cs="Times New Roman"/>
          <w:sz w:val="24"/>
          <w:szCs w:val="24"/>
          <w:rPrChange w:id="190" w:author="gsc" w:date="2013-03-23T21:34:00Z">
            <w:rPr>
              <w:rFonts w:ascii="Times New Roman" w:hAnsi="Times New Roman" w:cs="Times New Roman"/>
              <w:sz w:val="24"/>
              <w:szCs w:val="24"/>
            </w:rPr>
          </w:rPrChange>
        </w:rPr>
        <w:t xml:space="preserve"> = 0.000</w:t>
      </w:r>
      <w:r w:rsidR="009A29FE" w:rsidRPr="00FC6CCF">
        <w:rPr>
          <w:rFonts w:asciiTheme="minorHAnsi" w:eastAsiaTheme="minorEastAsia" w:hAnsiTheme="minorHAnsi" w:cs="Times New Roman"/>
          <w:sz w:val="24"/>
          <w:szCs w:val="24"/>
          <w:rPrChange w:id="191" w:author="gsc" w:date="2013-03-23T21:34:00Z">
            <w:rPr>
              <w:rFonts w:ascii="Times New Roman" w:eastAsiaTheme="minorEastAsia" w:hAnsi="Times New Roman" w:cs="Times New Roman" w:hint="eastAsia"/>
              <w:sz w:val="24"/>
              <w:szCs w:val="24"/>
            </w:rPr>
          </w:rPrChange>
        </w:rPr>
        <w:t xml:space="preserve"> in OR1;</w:t>
      </w:r>
      <w:r w:rsidR="009A29FE" w:rsidRPr="00FC6CCF">
        <w:rPr>
          <w:rFonts w:asciiTheme="minorHAnsi" w:hAnsiTheme="minorHAnsi" w:cs="Times New Roman"/>
          <w:sz w:val="24"/>
          <w:szCs w:val="24"/>
          <w:rPrChange w:id="192" w:author="gsc" w:date="2013-03-23T21:34:00Z">
            <w:rPr>
              <w:rFonts w:ascii="Times New Roman" w:hAnsi="Times New Roman" w:cs="Times New Roman"/>
              <w:sz w:val="24"/>
              <w:szCs w:val="24"/>
            </w:rPr>
          </w:rPrChange>
        </w:rPr>
        <w:t xml:space="preserve"> </w:t>
      </w:r>
      <w:r w:rsidR="009A29FE" w:rsidRPr="00FC6CCF">
        <w:rPr>
          <w:rFonts w:asciiTheme="minorHAnsi" w:eastAsiaTheme="minorEastAsia" w:hAnsiTheme="minorHAnsi" w:cs="Times New Roman"/>
          <w:sz w:val="24"/>
          <w:szCs w:val="24"/>
          <w:rPrChange w:id="193" w:author="gsc" w:date="2013-03-23T21:34:00Z">
            <w:rPr>
              <w:rFonts w:ascii="Times New Roman" w:eastAsiaTheme="minorEastAsia" w:hAnsi="Times New Roman" w:cs="Times New Roman" w:hint="eastAsia"/>
              <w:sz w:val="24"/>
              <w:szCs w:val="24"/>
            </w:rPr>
          </w:rPrChange>
        </w:rPr>
        <w:t>OR=</w:t>
      </w:r>
      <w:r w:rsidR="009A29FE" w:rsidRPr="00FC6CCF">
        <w:rPr>
          <w:rFonts w:asciiTheme="minorHAnsi" w:hAnsiTheme="minorHAnsi" w:cs="Times New Roman"/>
          <w:sz w:val="24"/>
          <w:szCs w:val="24"/>
          <w:rPrChange w:id="194" w:author="gsc" w:date="2013-03-23T21:34:00Z">
            <w:rPr>
              <w:rFonts w:ascii="Times New Roman" w:hAnsi="Times New Roman" w:cs="Times New Roman"/>
              <w:sz w:val="24"/>
              <w:szCs w:val="24"/>
            </w:rPr>
          </w:rPrChange>
        </w:rPr>
        <w:t>2.36</w:t>
      </w:r>
      <w:r w:rsidR="009A29FE" w:rsidRPr="00FC6CCF">
        <w:rPr>
          <w:rFonts w:asciiTheme="minorHAnsi" w:eastAsiaTheme="minorEastAsia" w:hAnsiTheme="minorHAnsi" w:cs="Times New Roman"/>
          <w:sz w:val="24"/>
          <w:szCs w:val="24"/>
          <w:rPrChange w:id="195" w:author="gsc" w:date="2013-03-23T21:34:00Z">
            <w:rPr>
              <w:rFonts w:ascii="Times New Roman" w:eastAsiaTheme="minorEastAsia" w:hAnsi="Times New Roman" w:cs="Times New Roman" w:hint="eastAsia"/>
              <w:sz w:val="24"/>
              <w:szCs w:val="24"/>
            </w:rPr>
          </w:rPrChange>
        </w:rPr>
        <w:t>,</w:t>
      </w:r>
      <w:r w:rsidR="009A52B3" w:rsidRPr="00FC6CCF">
        <w:rPr>
          <w:rFonts w:asciiTheme="minorHAnsi" w:eastAsiaTheme="minorEastAsia" w:hAnsiTheme="minorHAnsi" w:cs="Times New Roman"/>
          <w:sz w:val="24"/>
          <w:szCs w:val="24"/>
          <w:rPrChange w:id="196" w:author="gsc" w:date="2013-03-23T21:34:00Z">
            <w:rPr>
              <w:rFonts w:ascii="Times New Roman" w:eastAsiaTheme="minorEastAsia" w:hAnsi="Times New Roman" w:cs="Times New Roman" w:hint="eastAsia"/>
              <w:sz w:val="24"/>
              <w:szCs w:val="24"/>
            </w:rPr>
          </w:rPrChange>
        </w:rPr>
        <w:t xml:space="preserve"> </w:t>
      </w:r>
      <w:r w:rsidR="009A29FE" w:rsidRPr="00FC6CCF">
        <w:rPr>
          <w:rFonts w:asciiTheme="minorHAnsi" w:eastAsiaTheme="minorEastAsia" w:hAnsiTheme="minorHAnsi" w:cs="Times New Roman"/>
          <w:sz w:val="24"/>
          <w:szCs w:val="24"/>
          <w:rPrChange w:id="197" w:author="gsc" w:date="2013-03-23T21:34:00Z">
            <w:rPr>
              <w:rFonts w:ascii="Times New Roman" w:eastAsiaTheme="minorEastAsia" w:hAnsi="Times New Roman" w:cs="Times New Roman" w:hint="eastAsia"/>
              <w:sz w:val="24"/>
              <w:szCs w:val="24"/>
            </w:rPr>
          </w:rPrChange>
        </w:rPr>
        <w:t>P</w:t>
      </w:r>
      <w:r w:rsidR="009A29FE" w:rsidRPr="00FC6CCF">
        <w:rPr>
          <w:rFonts w:asciiTheme="minorHAnsi" w:hAnsiTheme="minorHAnsi" w:cs="Times New Roman"/>
          <w:sz w:val="24"/>
          <w:szCs w:val="24"/>
          <w:rPrChange w:id="198" w:author="gsc" w:date="2013-03-23T21:34:00Z">
            <w:rPr>
              <w:rFonts w:ascii="Times New Roman" w:hAnsi="Times New Roman" w:cs="Times New Roman"/>
              <w:sz w:val="24"/>
              <w:szCs w:val="24"/>
            </w:rPr>
          </w:rPrChange>
        </w:rPr>
        <w:t xml:space="preserve"> = 0.000</w:t>
      </w:r>
      <w:r w:rsidR="009A29FE" w:rsidRPr="00FC6CCF">
        <w:rPr>
          <w:rFonts w:asciiTheme="minorHAnsi" w:eastAsiaTheme="minorEastAsia" w:hAnsiTheme="minorHAnsi" w:cs="Times New Roman"/>
          <w:sz w:val="24"/>
          <w:szCs w:val="24"/>
          <w:rPrChange w:id="199" w:author="gsc" w:date="2013-03-23T21:34:00Z">
            <w:rPr>
              <w:rFonts w:ascii="Times New Roman" w:eastAsiaTheme="minorEastAsia" w:hAnsi="Times New Roman" w:cs="Times New Roman" w:hint="eastAsia"/>
              <w:sz w:val="24"/>
              <w:szCs w:val="24"/>
            </w:rPr>
          </w:rPrChange>
        </w:rPr>
        <w:t xml:space="preserve"> in OR3)</w:t>
      </w:r>
      <w:r w:rsidRPr="00FC6CCF">
        <w:rPr>
          <w:rFonts w:asciiTheme="minorHAnsi" w:hAnsiTheme="minorHAnsi" w:cs="Times New Roman"/>
          <w:sz w:val="24"/>
          <w:szCs w:val="24"/>
          <w:rPrChange w:id="200" w:author="gsc" w:date="2013-03-23T21:34:00Z">
            <w:rPr>
              <w:rFonts w:ascii="Times New Roman" w:hAnsi="Times New Roman" w:cs="Times New Roman"/>
              <w:sz w:val="24"/>
              <w:szCs w:val="24"/>
            </w:rPr>
          </w:rPrChange>
        </w:rPr>
        <w:t xml:space="preserve">, and the TT genotype is more </w:t>
      </w:r>
      <w:r w:rsidR="00B15BD1" w:rsidRPr="00FC6CCF">
        <w:rPr>
          <w:rFonts w:asciiTheme="minorHAnsi" w:hAnsiTheme="minorHAnsi" w:cs="Times New Roman"/>
          <w:sz w:val="24"/>
          <w:szCs w:val="24"/>
          <w:rPrChange w:id="201" w:author="gsc" w:date="2013-03-23T21:34:00Z">
            <w:rPr>
              <w:rFonts w:ascii="Times New Roman" w:hAnsi="Times New Roman" w:cs="Times New Roman"/>
              <w:sz w:val="24"/>
              <w:szCs w:val="24"/>
            </w:rPr>
          </w:rPrChange>
        </w:rPr>
        <w:t xml:space="preserve">risk </w:t>
      </w:r>
      <w:r w:rsidRPr="00FC6CCF">
        <w:rPr>
          <w:rFonts w:asciiTheme="minorHAnsi" w:hAnsiTheme="minorHAnsi" w:cs="Times New Roman"/>
          <w:sz w:val="24"/>
          <w:szCs w:val="24"/>
          <w:rPrChange w:id="202" w:author="gsc" w:date="2013-03-23T21:34:00Z">
            <w:rPr>
              <w:rFonts w:ascii="Times New Roman" w:hAnsi="Times New Roman" w:cs="Times New Roman"/>
              <w:sz w:val="24"/>
              <w:szCs w:val="24"/>
            </w:rPr>
          </w:rPrChange>
        </w:rPr>
        <w:t>than GT genotype</w:t>
      </w:r>
      <w:r w:rsidR="009A52B3" w:rsidRPr="00FC6CCF">
        <w:rPr>
          <w:rFonts w:asciiTheme="minorHAnsi" w:eastAsiaTheme="minorEastAsia" w:hAnsiTheme="minorHAnsi" w:cs="Times New Roman"/>
          <w:sz w:val="24"/>
          <w:szCs w:val="24"/>
          <w:rPrChange w:id="203" w:author="gsc" w:date="2013-03-23T21:34:00Z">
            <w:rPr>
              <w:rFonts w:asciiTheme="minorEastAsia" w:eastAsiaTheme="minorEastAsia" w:hAnsiTheme="minorEastAsia" w:cs="Times New Roman" w:hint="eastAsia"/>
              <w:sz w:val="24"/>
              <w:szCs w:val="24"/>
            </w:rPr>
          </w:rPrChange>
        </w:rPr>
        <w:t xml:space="preserve"> </w:t>
      </w:r>
      <w:r w:rsidR="00B620D9" w:rsidRPr="00FC6CCF">
        <w:rPr>
          <w:rFonts w:asciiTheme="minorHAnsi" w:eastAsiaTheme="minorEastAsia" w:hAnsiTheme="minorHAnsi" w:cs="Times New Roman"/>
          <w:sz w:val="24"/>
          <w:szCs w:val="24"/>
          <w:rPrChange w:id="204" w:author="gsc" w:date="2013-03-23T21:34:00Z">
            <w:rPr>
              <w:rFonts w:ascii="Times New Roman" w:eastAsiaTheme="minorEastAsia" w:hAnsi="Times New Roman" w:cs="Times New Roman" w:hint="eastAsia"/>
              <w:sz w:val="24"/>
              <w:szCs w:val="24"/>
            </w:rPr>
          </w:rPrChange>
        </w:rPr>
        <w:t>(OR=</w:t>
      </w:r>
      <w:r w:rsidR="00B620D9" w:rsidRPr="00FC6CCF">
        <w:rPr>
          <w:rFonts w:asciiTheme="minorHAnsi" w:hAnsiTheme="minorHAnsi" w:cs="Times New Roman"/>
          <w:sz w:val="24"/>
          <w:szCs w:val="24"/>
          <w:rPrChange w:id="205" w:author="gsc" w:date="2013-03-23T21:34:00Z">
            <w:rPr>
              <w:rFonts w:ascii="Times New Roman" w:hAnsi="Times New Roman" w:cs="Times New Roman"/>
              <w:sz w:val="24"/>
              <w:szCs w:val="24"/>
            </w:rPr>
          </w:rPrChange>
        </w:rPr>
        <w:t>1.70</w:t>
      </w:r>
      <w:r w:rsidR="00B620D9" w:rsidRPr="00FC6CCF">
        <w:rPr>
          <w:rFonts w:asciiTheme="minorHAnsi" w:eastAsiaTheme="minorEastAsia" w:hAnsiTheme="minorHAnsi" w:cs="Times New Roman"/>
          <w:sz w:val="24"/>
          <w:szCs w:val="24"/>
          <w:rPrChange w:id="206" w:author="gsc" w:date="2013-03-23T21:34:00Z">
            <w:rPr>
              <w:rFonts w:ascii="Times New Roman" w:eastAsiaTheme="minorEastAsia" w:hAnsi="Times New Roman" w:cs="Times New Roman" w:hint="eastAsia"/>
              <w:sz w:val="24"/>
              <w:szCs w:val="24"/>
            </w:rPr>
          </w:rPrChange>
        </w:rPr>
        <w:t>,</w:t>
      </w:r>
      <w:r w:rsidR="00C75442" w:rsidRPr="00FC6CCF">
        <w:rPr>
          <w:rFonts w:asciiTheme="minorHAnsi" w:eastAsiaTheme="minorEastAsia" w:hAnsiTheme="minorHAnsi" w:cs="Times New Roman"/>
          <w:sz w:val="24"/>
          <w:szCs w:val="24"/>
          <w:rPrChange w:id="207" w:author="gsc" w:date="2013-03-23T21:34:00Z">
            <w:rPr>
              <w:rFonts w:ascii="Times New Roman" w:eastAsiaTheme="minorEastAsia" w:hAnsi="Times New Roman" w:cs="Times New Roman" w:hint="eastAsia"/>
              <w:sz w:val="24"/>
              <w:szCs w:val="24"/>
            </w:rPr>
          </w:rPrChange>
        </w:rPr>
        <w:t xml:space="preserve"> </w:t>
      </w:r>
      <w:r w:rsidR="00B620D9" w:rsidRPr="00FC6CCF">
        <w:rPr>
          <w:rFonts w:asciiTheme="minorHAnsi" w:eastAsiaTheme="minorEastAsia" w:hAnsiTheme="minorHAnsi" w:cs="Times New Roman"/>
          <w:sz w:val="24"/>
          <w:szCs w:val="24"/>
          <w:rPrChange w:id="208" w:author="gsc" w:date="2013-03-23T21:34:00Z">
            <w:rPr>
              <w:rFonts w:ascii="Times New Roman" w:eastAsiaTheme="minorEastAsia" w:hAnsi="Times New Roman" w:cs="Times New Roman" w:hint="eastAsia"/>
              <w:sz w:val="24"/>
              <w:szCs w:val="24"/>
            </w:rPr>
          </w:rPrChange>
        </w:rPr>
        <w:t>P</w:t>
      </w:r>
      <w:r w:rsidR="00B620D9" w:rsidRPr="00FC6CCF">
        <w:rPr>
          <w:rFonts w:asciiTheme="minorHAnsi" w:hAnsiTheme="minorHAnsi" w:cs="Times New Roman"/>
          <w:sz w:val="24"/>
          <w:szCs w:val="24"/>
          <w:rPrChange w:id="209" w:author="gsc" w:date="2013-03-23T21:34:00Z">
            <w:rPr>
              <w:rFonts w:ascii="Times New Roman" w:hAnsi="Times New Roman" w:cs="Times New Roman"/>
              <w:sz w:val="24"/>
              <w:szCs w:val="24"/>
            </w:rPr>
          </w:rPrChange>
        </w:rPr>
        <w:t xml:space="preserve"> = 0.000</w:t>
      </w:r>
      <w:r w:rsidR="00B620D9" w:rsidRPr="00FC6CCF">
        <w:rPr>
          <w:rFonts w:asciiTheme="minorHAnsi" w:eastAsiaTheme="minorEastAsia" w:hAnsiTheme="minorHAnsi" w:cs="Times New Roman"/>
          <w:sz w:val="24"/>
          <w:szCs w:val="24"/>
          <w:rPrChange w:id="210" w:author="gsc" w:date="2013-03-23T21:34:00Z">
            <w:rPr>
              <w:rFonts w:ascii="Times New Roman" w:eastAsiaTheme="minorEastAsia" w:hAnsi="Times New Roman" w:cs="Times New Roman" w:hint="eastAsia"/>
              <w:sz w:val="24"/>
              <w:szCs w:val="24"/>
            </w:rPr>
          </w:rPrChange>
        </w:rPr>
        <w:t xml:space="preserve"> in TT </w:t>
      </w:r>
      <w:proofErr w:type="spellStart"/>
      <w:r w:rsidR="00B620D9" w:rsidRPr="00FC6CCF">
        <w:rPr>
          <w:rFonts w:asciiTheme="minorHAnsi" w:eastAsiaTheme="minorEastAsia" w:hAnsiTheme="minorHAnsi" w:cs="Times New Roman"/>
          <w:sz w:val="24"/>
          <w:szCs w:val="24"/>
          <w:rPrChange w:id="211" w:author="gsc" w:date="2013-03-23T21:34:00Z">
            <w:rPr>
              <w:rFonts w:ascii="Times New Roman" w:eastAsiaTheme="minorEastAsia" w:hAnsi="Times New Roman" w:cs="Times New Roman" w:hint="eastAsia"/>
              <w:sz w:val="24"/>
              <w:szCs w:val="24"/>
            </w:rPr>
          </w:rPrChange>
        </w:rPr>
        <w:t>Vs</w:t>
      </w:r>
      <w:proofErr w:type="spellEnd"/>
      <w:r w:rsidR="00B620D9" w:rsidRPr="00FC6CCF">
        <w:rPr>
          <w:rFonts w:asciiTheme="minorHAnsi" w:eastAsiaTheme="minorEastAsia" w:hAnsiTheme="minorHAnsi" w:cs="Times New Roman"/>
          <w:sz w:val="24"/>
          <w:szCs w:val="24"/>
          <w:rPrChange w:id="212" w:author="gsc" w:date="2013-03-23T21:34:00Z">
            <w:rPr>
              <w:rFonts w:ascii="Times New Roman" w:eastAsiaTheme="minorEastAsia" w:hAnsi="Times New Roman" w:cs="Times New Roman" w:hint="eastAsia"/>
              <w:sz w:val="24"/>
              <w:szCs w:val="24"/>
            </w:rPr>
          </w:rPrChange>
        </w:rPr>
        <w:t xml:space="preserve"> GT</w:t>
      </w:r>
      <w:r w:rsidR="00B620D9" w:rsidRPr="00FC6CCF">
        <w:rPr>
          <w:rFonts w:asciiTheme="minorHAnsi" w:hAnsiTheme="minorHAnsi" w:cs="Times New Roman"/>
          <w:sz w:val="24"/>
          <w:szCs w:val="24"/>
          <w:rPrChange w:id="213" w:author="gsc" w:date="2013-03-23T21:34:00Z">
            <w:rPr>
              <w:rFonts w:ascii="Times New Roman" w:hAnsi="Times New Roman" w:cs="Times New Roman"/>
              <w:sz w:val="24"/>
              <w:szCs w:val="24"/>
            </w:rPr>
          </w:rPrChange>
        </w:rPr>
        <w:t>)</w:t>
      </w:r>
      <w:r w:rsidRPr="00FC6CCF">
        <w:rPr>
          <w:rFonts w:asciiTheme="minorHAnsi" w:hAnsiTheme="minorHAnsi" w:cs="Times New Roman"/>
          <w:sz w:val="24"/>
          <w:szCs w:val="24"/>
          <w:rPrChange w:id="214" w:author="gsc" w:date="2013-03-23T21:34:00Z">
            <w:rPr>
              <w:rFonts w:ascii="Times New Roman" w:hAnsi="Times New Roman" w:cs="Times New Roman"/>
              <w:sz w:val="24"/>
              <w:szCs w:val="24"/>
            </w:rPr>
          </w:rPrChange>
        </w:rPr>
        <w:t>. Our</w:t>
      </w:r>
      <w:r w:rsidRPr="00FC6CCF">
        <w:rPr>
          <w:rFonts w:asciiTheme="minorHAnsi" w:eastAsiaTheme="minorEastAsia" w:hAnsiTheme="minorHAnsi" w:cs="Times New Roman"/>
          <w:sz w:val="24"/>
          <w:szCs w:val="24"/>
          <w:rPrChange w:id="215" w:author="gsc" w:date="2013-03-23T21:34:00Z">
            <w:rPr>
              <w:rFonts w:ascii="Times New Roman" w:eastAsiaTheme="minorEastAsia" w:hAnsi="Times New Roman" w:cs="Times New Roman"/>
              <w:sz w:val="24"/>
              <w:szCs w:val="24"/>
            </w:rPr>
          </w:rPrChange>
        </w:rPr>
        <w:t xml:space="preserve"> </w:t>
      </w:r>
      <w:r w:rsidRPr="00FC6CCF">
        <w:rPr>
          <w:rFonts w:asciiTheme="minorHAnsi" w:hAnsiTheme="minorHAnsi" w:cs="Times New Roman"/>
          <w:sz w:val="24"/>
          <w:szCs w:val="24"/>
          <w:rPrChange w:id="216" w:author="gsc" w:date="2013-03-23T21:34:00Z">
            <w:rPr>
              <w:rFonts w:ascii="Times New Roman" w:hAnsi="Times New Roman" w:cs="Times New Roman"/>
              <w:sz w:val="24"/>
              <w:szCs w:val="24"/>
            </w:rPr>
          </w:rPrChange>
        </w:rPr>
        <w:t>findings suggest no evidence for the interaction of rs2231142 association with</w:t>
      </w:r>
      <w:r w:rsidR="009D27F9" w:rsidRPr="00FC6CCF">
        <w:rPr>
          <w:rFonts w:asciiTheme="minorHAnsi" w:eastAsiaTheme="minorEastAsia" w:hAnsiTheme="minorHAnsi" w:cs="Times New Roman"/>
          <w:sz w:val="24"/>
          <w:szCs w:val="24"/>
          <w:rPrChange w:id="217" w:author="gsc" w:date="2013-03-23T21:34:00Z">
            <w:rPr>
              <w:rFonts w:ascii="Times New Roman" w:eastAsiaTheme="minorEastAsia" w:hAnsi="Times New Roman" w:cs="Times New Roman"/>
              <w:sz w:val="24"/>
              <w:szCs w:val="24"/>
            </w:rPr>
          </w:rPrChange>
        </w:rPr>
        <w:t xml:space="preserve"> gout in</w:t>
      </w:r>
      <w:r w:rsidRPr="00FC6CCF">
        <w:rPr>
          <w:rFonts w:asciiTheme="minorHAnsi" w:hAnsiTheme="minorHAnsi" w:cs="Times New Roman"/>
          <w:sz w:val="24"/>
          <w:szCs w:val="24"/>
          <w:rPrChange w:id="218" w:author="gsc" w:date="2013-03-23T21:34:00Z">
            <w:rPr>
              <w:rFonts w:ascii="Times New Roman" w:hAnsi="Times New Roman" w:cs="Times New Roman"/>
              <w:sz w:val="24"/>
              <w:szCs w:val="24"/>
            </w:rPr>
          </w:rPrChange>
        </w:rPr>
        <w:t xml:space="preserve"> sex and age</w:t>
      </w:r>
      <w:r w:rsidRPr="00FC6CCF">
        <w:rPr>
          <w:rFonts w:asciiTheme="minorHAnsi" w:eastAsiaTheme="minorEastAsia" w:hAnsiTheme="minorHAnsi" w:cs="Times New Roman"/>
          <w:sz w:val="24"/>
          <w:szCs w:val="24"/>
          <w:rPrChange w:id="219" w:author="gsc" w:date="2013-03-23T21:34:00Z">
            <w:rPr>
              <w:rFonts w:ascii="Times New Roman" w:eastAsiaTheme="minorEastAsia" w:hAnsi="Times New Roman" w:cs="Times New Roman"/>
              <w:sz w:val="24"/>
              <w:szCs w:val="24"/>
            </w:rPr>
          </w:rPrChange>
        </w:rPr>
        <w:t xml:space="preserve"> but significant </w:t>
      </w:r>
      <w:r w:rsidR="009D27F9" w:rsidRPr="00FC6CCF">
        <w:rPr>
          <w:rFonts w:asciiTheme="minorHAnsi" w:eastAsiaTheme="minorEastAsia" w:hAnsiTheme="minorHAnsi" w:cs="Times New Roman"/>
          <w:sz w:val="24"/>
          <w:szCs w:val="24"/>
          <w:rPrChange w:id="220" w:author="gsc" w:date="2013-03-23T21:34:00Z">
            <w:rPr>
              <w:rFonts w:ascii="Times New Roman" w:eastAsiaTheme="minorEastAsia" w:hAnsi="Times New Roman" w:cs="Times New Roman" w:hint="eastAsia"/>
              <w:sz w:val="24"/>
              <w:szCs w:val="24"/>
            </w:rPr>
          </w:rPrChange>
        </w:rPr>
        <w:t>in</w:t>
      </w:r>
      <w:r w:rsidRPr="00FC6CCF">
        <w:rPr>
          <w:rFonts w:asciiTheme="minorHAnsi" w:eastAsiaTheme="minorEastAsia" w:hAnsiTheme="minorHAnsi" w:cs="Times New Roman"/>
          <w:sz w:val="24"/>
          <w:szCs w:val="24"/>
          <w:rPrChange w:id="221" w:author="gsc" w:date="2013-03-23T21:34:00Z">
            <w:rPr>
              <w:rFonts w:ascii="Times New Roman" w:eastAsiaTheme="minorEastAsia" w:hAnsi="Times New Roman" w:cs="Times New Roman"/>
              <w:sz w:val="24"/>
              <w:szCs w:val="24"/>
            </w:rPr>
          </w:rPrChange>
        </w:rPr>
        <w:t xml:space="preserve"> ethnicity</w:t>
      </w:r>
      <w:r w:rsidRPr="00FC6CCF">
        <w:rPr>
          <w:rFonts w:asciiTheme="minorHAnsi" w:hAnsiTheme="minorHAnsi" w:cs="Times New Roman"/>
          <w:sz w:val="24"/>
          <w:szCs w:val="24"/>
          <w:rPrChange w:id="222" w:author="gsc" w:date="2013-03-23T21:34:00Z">
            <w:rPr>
              <w:rFonts w:ascii="Times New Roman" w:hAnsi="Times New Roman" w:cs="Times New Roman"/>
              <w:sz w:val="24"/>
              <w:szCs w:val="24"/>
            </w:rPr>
          </w:rPrChange>
        </w:rPr>
        <w:t xml:space="preserve">. In the meta-analysis about rs2231142 we find the </w:t>
      </w:r>
      <w:r w:rsidR="00442113" w:rsidRPr="00FC6CCF">
        <w:rPr>
          <w:rFonts w:asciiTheme="minorHAnsi" w:eastAsiaTheme="minorEastAsia" w:hAnsiTheme="minorHAnsi" w:cs="Times New Roman"/>
          <w:sz w:val="24"/>
          <w:szCs w:val="24"/>
          <w:rPrChange w:id="223" w:author="gsc" w:date="2013-03-23T21:34:00Z">
            <w:rPr>
              <w:rFonts w:ascii="Times New Roman" w:eastAsiaTheme="minorEastAsia" w:hAnsi="Times New Roman" w:cs="Times New Roman"/>
              <w:sz w:val="24"/>
              <w:szCs w:val="24"/>
            </w:rPr>
          </w:rPrChange>
        </w:rPr>
        <w:t xml:space="preserve">published year is </w:t>
      </w:r>
      <w:r w:rsidR="00D665A7" w:rsidRPr="00FC6CCF">
        <w:rPr>
          <w:rFonts w:asciiTheme="minorHAnsi" w:eastAsiaTheme="minorEastAsia" w:hAnsiTheme="minorHAnsi" w:cs="Times New Roman"/>
          <w:sz w:val="24"/>
          <w:szCs w:val="24"/>
          <w:rPrChange w:id="224" w:author="gsc" w:date="2013-03-23T21:34:00Z">
            <w:rPr>
              <w:rFonts w:ascii="Times New Roman" w:eastAsiaTheme="minorEastAsia" w:hAnsi="Times New Roman" w:cs="Times New Roman" w:hint="eastAsia"/>
              <w:sz w:val="24"/>
              <w:szCs w:val="24"/>
            </w:rPr>
          </w:rPrChange>
        </w:rPr>
        <w:t xml:space="preserve">a </w:t>
      </w:r>
      <w:r w:rsidRPr="00FC6CCF">
        <w:rPr>
          <w:rFonts w:asciiTheme="minorHAnsi" w:hAnsiTheme="minorHAnsi" w:cs="Times New Roman"/>
          <w:sz w:val="24"/>
          <w:szCs w:val="24"/>
          <w:rPrChange w:id="225" w:author="gsc" w:date="2013-03-23T21:34:00Z">
            <w:rPr>
              <w:rFonts w:ascii="Times New Roman" w:hAnsi="Times New Roman" w:cs="Times New Roman"/>
              <w:sz w:val="24"/>
              <w:szCs w:val="24"/>
            </w:rPr>
          </w:rPrChange>
        </w:rPr>
        <w:t xml:space="preserve">very important </w:t>
      </w:r>
      <w:r w:rsidR="00D665A7" w:rsidRPr="00FC6CCF">
        <w:rPr>
          <w:rFonts w:asciiTheme="minorHAnsi" w:eastAsiaTheme="minorEastAsia" w:hAnsiTheme="minorHAnsi" w:cs="Times New Roman"/>
          <w:sz w:val="24"/>
          <w:szCs w:val="24"/>
          <w:rPrChange w:id="226" w:author="gsc" w:date="2013-03-23T21:34:00Z">
            <w:rPr>
              <w:rFonts w:ascii="Times New Roman" w:eastAsiaTheme="minorEastAsia" w:hAnsi="Times New Roman" w:cs="Times New Roman"/>
              <w:sz w:val="24"/>
              <w:szCs w:val="24"/>
            </w:rPr>
          </w:rPrChange>
        </w:rPr>
        <w:t>source of heterogeneity</w:t>
      </w:r>
      <w:r w:rsidRPr="00FC6CCF">
        <w:rPr>
          <w:rFonts w:asciiTheme="minorHAnsi" w:hAnsiTheme="minorHAnsi" w:cs="Times New Roman"/>
          <w:sz w:val="24"/>
          <w:szCs w:val="24"/>
          <w:rPrChange w:id="227" w:author="gsc" w:date="2013-03-23T21:34:00Z">
            <w:rPr>
              <w:rFonts w:ascii="Times New Roman" w:hAnsi="Times New Roman" w:cs="Times New Roman"/>
              <w:sz w:val="24"/>
              <w:szCs w:val="24"/>
            </w:rPr>
          </w:rPrChange>
        </w:rPr>
        <w:t>.</w:t>
      </w:r>
      <w:r w:rsidRPr="00FC6CCF">
        <w:rPr>
          <w:rFonts w:asciiTheme="minorHAnsi" w:eastAsiaTheme="minorEastAsia" w:hAnsiTheme="minorHAnsi" w:cs="Times New Roman"/>
          <w:sz w:val="24"/>
          <w:szCs w:val="24"/>
          <w:rPrChange w:id="228" w:author="gsc" w:date="2013-03-23T21:34:00Z">
            <w:rPr>
              <w:rFonts w:ascii="Times New Roman" w:eastAsiaTheme="minorEastAsia" w:hAnsi="Times New Roman" w:cs="Times New Roman"/>
              <w:sz w:val="24"/>
              <w:szCs w:val="24"/>
            </w:rPr>
          </w:rPrChange>
        </w:rPr>
        <w:t xml:space="preserve"> The result</w:t>
      </w:r>
      <w:r w:rsidR="0037214E" w:rsidRPr="00FC6CCF">
        <w:rPr>
          <w:rFonts w:asciiTheme="minorHAnsi" w:eastAsiaTheme="minorEastAsia" w:hAnsiTheme="minorHAnsi" w:cs="Times New Roman"/>
          <w:sz w:val="24"/>
          <w:szCs w:val="24"/>
          <w:rPrChange w:id="229" w:author="gsc" w:date="2013-03-23T21:34:00Z">
            <w:rPr>
              <w:rFonts w:ascii="Times New Roman" w:eastAsiaTheme="minorEastAsia" w:hAnsi="Times New Roman" w:cs="Times New Roman" w:hint="eastAsia"/>
              <w:sz w:val="24"/>
              <w:szCs w:val="24"/>
            </w:rPr>
          </w:rPrChange>
        </w:rPr>
        <w:t xml:space="preserve"> of line regression</w:t>
      </w:r>
      <w:r w:rsidR="007321A2" w:rsidRPr="00FC6CCF">
        <w:rPr>
          <w:rFonts w:asciiTheme="minorHAnsi" w:eastAsiaTheme="minorEastAsia" w:hAnsiTheme="minorHAnsi" w:cs="Times New Roman"/>
          <w:sz w:val="24"/>
          <w:szCs w:val="24"/>
          <w:rPrChange w:id="230" w:author="gsc" w:date="2013-03-23T21:34:00Z">
            <w:rPr>
              <w:rFonts w:ascii="Times New Roman" w:eastAsiaTheme="minorEastAsia" w:hAnsi="Times New Roman" w:cs="Times New Roman" w:hint="eastAsia"/>
              <w:sz w:val="24"/>
              <w:szCs w:val="24"/>
            </w:rPr>
          </w:rPrChange>
        </w:rPr>
        <w:t xml:space="preserve"> (R</w:t>
      </w:r>
      <w:r w:rsidR="007321A2" w:rsidRPr="00FC6CCF">
        <w:rPr>
          <w:rFonts w:asciiTheme="minorHAnsi" w:eastAsiaTheme="minorEastAsia" w:hAnsiTheme="minorHAnsi" w:cs="Times New Roman"/>
          <w:sz w:val="24"/>
          <w:szCs w:val="24"/>
          <w:vertAlign w:val="superscript"/>
          <w:rPrChange w:id="231" w:author="gsc" w:date="2013-03-23T21:34:00Z">
            <w:rPr>
              <w:rFonts w:ascii="Times New Roman" w:eastAsiaTheme="minorEastAsia" w:hAnsi="Times New Roman" w:cs="Times New Roman" w:hint="eastAsia"/>
              <w:sz w:val="24"/>
              <w:szCs w:val="24"/>
              <w:vertAlign w:val="superscript"/>
            </w:rPr>
          </w:rPrChange>
        </w:rPr>
        <w:t>2</w:t>
      </w:r>
      <w:r w:rsidR="007321A2" w:rsidRPr="00FC6CCF">
        <w:rPr>
          <w:rFonts w:asciiTheme="minorHAnsi" w:eastAsiaTheme="minorEastAsia" w:hAnsiTheme="minorHAnsi" w:cs="Times New Roman"/>
          <w:sz w:val="24"/>
          <w:szCs w:val="24"/>
          <w:rPrChange w:id="232" w:author="gsc" w:date="2013-03-23T21:34:00Z">
            <w:rPr>
              <w:rFonts w:ascii="Times New Roman" w:eastAsiaTheme="minorEastAsia" w:hAnsi="Times New Roman" w:cs="Times New Roman" w:hint="eastAsia"/>
              <w:sz w:val="24"/>
              <w:szCs w:val="24"/>
            </w:rPr>
          </w:rPrChange>
        </w:rPr>
        <w:t>=</w:t>
      </w:r>
      <w:r w:rsidR="007321A2" w:rsidRPr="00FC6CCF">
        <w:rPr>
          <w:rFonts w:asciiTheme="minorHAnsi" w:hAnsiTheme="minorHAnsi"/>
          <w:rPrChange w:id="233" w:author="gsc" w:date="2013-03-23T21:34:00Z">
            <w:rPr/>
          </w:rPrChange>
        </w:rPr>
        <w:t xml:space="preserve"> </w:t>
      </w:r>
      <w:r w:rsidR="007321A2" w:rsidRPr="00FC6CCF">
        <w:rPr>
          <w:rFonts w:asciiTheme="minorHAnsi" w:eastAsiaTheme="minorEastAsia" w:hAnsiTheme="minorHAnsi" w:cs="Times New Roman"/>
          <w:sz w:val="24"/>
          <w:szCs w:val="24"/>
          <w:rPrChange w:id="234" w:author="gsc" w:date="2013-03-23T21:34:00Z">
            <w:rPr>
              <w:rFonts w:ascii="Times New Roman" w:eastAsiaTheme="minorEastAsia" w:hAnsi="Times New Roman" w:cs="Times New Roman"/>
              <w:sz w:val="24"/>
              <w:szCs w:val="24"/>
            </w:rPr>
          </w:rPrChange>
        </w:rPr>
        <w:t>0.9869)</w:t>
      </w:r>
      <w:r w:rsidRPr="00FC6CCF">
        <w:rPr>
          <w:rFonts w:asciiTheme="minorHAnsi" w:eastAsiaTheme="minorEastAsia" w:hAnsiTheme="minorHAnsi" w:cs="Times New Roman"/>
          <w:sz w:val="24"/>
          <w:szCs w:val="24"/>
          <w:rPrChange w:id="235" w:author="gsc" w:date="2013-03-23T21:34:00Z">
            <w:rPr>
              <w:rFonts w:ascii="Times New Roman" w:eastAsiaTheme="minorEastAsia" w:hAnsi="Times New Roman" w:cs="Times New Roman"/>
              <w:sz w:val="24"/>
              <w:szCs w:val="24"/>
            </w:rPr>
          </w:rPrChange>
        </w:rPr>
        <w:t xml:space="preserve"> suggested a causal relationship between serum uric acid and gout in three SNPs.</w:t>
      </w:r>
    </w:p>
    <w:p w:rsidR="002B7DDE" w:rsidRPr="00FC6CCF" w:rsidRDefault="002B7DDE" w:rsidP="001F0B81">
      <w:pPr>
        <w:spacing w:beforeLines="50" w:before="156"/>
        <w:rPr>
          <w:rFonts w:asciiTheme="minorHAnsi" w:eastAsiaTheme="minorEastAsia" w:hAnsiTheme="minorHAnsi" w:cs="Times New Roman"/>
          <w:sz w:val="24"/>
          <w:szCs w:val="24"/>
          <w:rPrChange w:id="236" w:author="gsc" w:date="2013-03-23T21:34:00Z">
            <w:rPr>
              <w:rFonts w:ascii="Times New Roman" w:eastAsiaTheme="minorEastAsia" w:hAnsi="Times New Roman" w:cs="Times New Roman"/>
              <w:sz w:val="24"/>
              <w:szCs w:val="24"/>
            </w:rPr>
          </w:rPrChange>
        </w:rPr>
      </w:pPr>
      <w:r w:rsidRPr="00FC6CCF">
        <w:rPr>
          <w:rFonts w:asciiTheme="minorHAnsi" w:hAnsiTheme="minorHAnsi" w:cs="Times New Roman"/>
          <w:b/>
          <w:i/>
          <w:sz w:val="24"/>
          <w:szCs w:val="24"/>
          <w:rPrChange w:id="237" w:author="gsc" w:date="2013-03-23T21:34:00Z">
            <w:rPr>
              <w:rFonts w:ascii="Times New Roman" w:hAnsi="Times New Roman" w:cs="Times New Roman"/>
              <w:b/>
              <w:i/>
              <w:sz w:val="24"/>
              <w:szCs w:val="24"/>
            </w:rPr>
          </w:rPrChange>
        </w:rPr>
        <w:t>Conclusions</w:t>
      </w:r>
      <w:r w:rsidRPr="00FC6CCF">
        <w:rPr>
          <w:rFonts w:asciiTheme="minorHAnsi" w:hAnsiTheme="minorHAnsi" w:cs="Times New Roman"/>
          <w:sz w:val="24"/>
          <w:szCs w:val="24"/>
          <w:rPrChange w:id="238" w:author="gsc" w:date="2013-03-23T21:34:00Z">
            <w:rPr>
              <w:rFonts w:ascii="Times New Roman" w:hAnsi="Times New Roman" w:cs="Times New Roman"/>
              <w:sz w:val="24"/>
              <w:szCs w:val="24"/>
            </w:rPr>
          </w:rPrChange>
        </w:rPr>
        <w:t xml:space="preserve">: These findings suggest a predictive role for </w:t>
      </w:r>
      <w:r w:rsidRPr="00FC6CCF">
        <w:rPr>
          <w:rFonts w:asciiTheme="minorHAnsi" w:eastAsiaTheme="minorEastAsia" w:hAnsiTheme="minorHAnsi" w:cs="Times New Roman"/>
          <w:sz w:val="24"/>
          <w:szCs w:val="24"/>
          <w:rPrChange w:id="239" w:author="gsc" w:date="2013-03-23T21:34:00Z">
            <w:rPr>
              <w:rFonts w:ascii="Times New Roman" w:eastAsiaTheme="minorEastAsia" w:hAnsi="Times New Roman" w:cs="Times New Roman"/>
              <w:sz w:val="24"/>
              <w:szCs w:val="24"/>
            </w:rPr>
          </w:rPrChange>
        </w:rPr>
        <w:t>rs2231142</w:t>
      </w:r>
      <w:r w:rsidRPr="00FC6CCF">
        <w:rPr>
          <w:rFonts w:asciiTheme="minorHAnsi" w:hAnsiTheme="minorHAnsi" w:cs="Times New Roman"/>
          <w:sz w:val="24"/>
          <w:szCs w:val="24"/>
          <w:rPrChange w:id="240" w:author="gsc" w:date="2013-03-23T21:34:00Z">
            <w:rPr>
              <w:rFonts w:ascii="Times New Roman" w:hAnsi="Times New Roman" w:cs="Times New Roman"/>
              <w:sz w:val="24"/>
              <w:szCs w:val="24"/>
            </w:rPr>
          </w:rPrChange>
        </w:rPr>
        <w:t xml:space="preserve"> polymorphisms associated with gout susceptibility</w:t>
      </w:r>
      <w:r w:rsidRPr="00FC6CCF">
        <w:rPr>
          <w:rFonts w:asciiTheme="minorHAnsi" w:eastAsiaTheme="minorEastAsia" w:hAnsiTheme="minorHAnsi" w:cs="Times New Roman"/>
          <w:sz w:val="24"/>
          <w:szCs w:val="24"/>
          <w:rPrChange w:id="241" w:author="gsc" w:date="2013-03-23T21:34:00Z">
            <w:rPr>
              <w:rFonts w:ascii="Times New Roman" w:eastAsiaTheme="minorEastAsia" w:hAnsi="Times New Roman" w:cs="Times New Roman"/>
              <w:sz w:val="24"/>
              <w:szCs w:val="24"/>
            </w:rPr>
          </w:rPrChange>
        </w:rPr>
        <w:t xml:space="preserve"> </w:t>
      </w:r>
      <w:r w:rsidR="0013076C" w:rsidRPr="00FC6CCF">
        <w:rPr>
          <w:rFonts w:asciiTheme="minorHAnsi" w:eastAsiaTheme="minorEastAsia" w:hAnsiTheme="minorHAnsi" w:cs="Times New Roman"/>
          <w:sz w:val="24"/>
          <w:szCs w:val="24"/>
          <w:rPrChange w:id="242" w:author="gsc" w:date="2013-03-23T21:34:00Z">
            <w:rPr>
              <w:rFonts w:ascii="Times New Roman" w:eastAsiaTheme="minorEastAsia" w:hAnsi="Times New Roman" w:cs="Times New Roman"/>
              <w:sz w:val="24"/>
              <w:szCs w:val="24"/>
            </w:rPr>
          </w:rPrChange>
        </w:rPr>
        <w:t>and this association isn’t modified by sex but modified by ethnicity.</w:t>
      </w:r>
      <w:r w:rsidRPr="00FC6CCF">
        <w:rPr>
          <w:rFonts w:asciiTheme="minorHAnsi" w:eastAsiaTheme="minorEastAsia" w:hAnsiTheme="minorHAnsi" w:cs="Times New Roman"/>
          <w:sz w:val="24"/>
          <w:szCs w:val="24"/>
          <w:rPrChange w:id="243" w:author="gsc" w:date="2013-03-23T21:34:00Z">
            <w:rPr>
              <w:rFonts w:ascii="Times New Roman" w:eastAsiaTheme="minorEastAsia" w:hAnsi="Times New Roman" w:cs="Times New Roman"/>
              <w:sz w:val="24"/>
              <w:szCs w:val="24"/>
            </w:rPr>
          </w:rPrChange>
        </w:rPr>
        <w:t xml:space="preserve"> The </w:t>
      </w:r>
      <w:r w:rsidR="00282E05" w:rsidRPr="00FC6CCF">
        <w:rPr>
          <w:rFonts w:asciiTheme="minorHAnsi" w:eastAsiaTheme="minorEastAsia" w:hAnsiTheme="minorHAnsi" w:cs="Times New Roman"/>
          <w:sz w:val="24"/>
          <w:szCs w:val="24"/>
          <w:rPrChange w:id="244" w:author="gsc" w:date="2013-03-23T21:34:00Z">
            <w:rPr>
              <w:rFonts w:ascii="Times New Roman" w:eastAsiaTheme="minorEastAsia" w:hAnsi="Times New Roman" w:cs="Times New Roman" w:hint="eastAsia"/>
              <w:sz w:val="24"/>
              <w:szCs w:val="24"/>
            </w:rPr>
          </w:rPrChange>
        </w:rPr>
        <w:t>T allele</w:t>
      </w:r>
      <w:r w:rsidR="008134FC" w:rsidRPr="00FC6CCF">
        <w:rPr>
          <w:rFonts w:asciiTheme="minorHAnsi" w:eastAsiaTheme="minorEastAsia" w:hAnsiTheme="minorHAnsi" w:cs="Times New Roman"/>
          <w:sz w:val="24"/>
          <w:szCs w:val="24"/>
          <w:rPrChange w:id="245" w:author="gsc" w:date="2013-03-23T21:34:00Z">
            <w:rPr>
              <w:rFonts w:ascii="Times New Roman" w:eastAsiaTheme="minorEastAsia" w:hAnsi="Times New Roman" w:cs="Times New Roman"/>
              <w:sz w:val="24"/>
              <w:szCs w:val="24"/>
            </w:rPr>
          </w:rPrChange>
        </w:rPr>
        <w:t xml:space="preserve"> may be a predictive for </w:t>
      </w:r>
      <w:r w:rsidRPr="00FC6CCF">
        <w:rPr>
          <w:rFonts w:asciiTheme="minorHAnsi" w:eastAsiaTheme="minorEastAsia" w:hAnsiTheme="minorHAnsi" w:cs="Times New Roman"/>
          <w:sz w:val="24"/>
          <w:szCs w:val="24"/>
          <w:rPrChange w:id="246" w:author="gsc" w:date="2013-03-23T21:34:00Z">
            <w:rPr>
              <w:rFonts w:ascii="Times New Roman" w:eastAsiaTheme="minorEastAsia" w:hAnsi="Times New Roman" w:cs="Times New Roman"/>
              <w:sz w:val="24"/>
              <w:szCs w:val="24"/>
            </w:rPr>
          </w:rPrChange>
        </w:rPr>
        <w:t xml:space="preserve">uric acid and gout. </w:t>
      </w:r>
      <w:r w:rsidR="00CB40E6" w:rsidRPr="00FC6CCF">
        <w:rPr>
          <w:rFonts w:asciiTheme="minorHAnsi" w:eastAsiaTheme="minorEastAsia" w:hAnsiTheme="minorHAnsi" w:cs="Times New Roman"/>
          <w:sz w:val="24"/>
          <w:szCs w:val="24"/>
          <w:rPrChange w:id="247" w:author="gsc" w:date="2013-03-23T21:34:00Z">
            <w:rPr>
              <w:rFonts w:ascii="Times New Roman" w:eastAsiaTheme="minorEastAsia" w:hAnsi="Times New Roman" w:cs="Times New Roman" w:hint="eastAsia"/>
              <w:sz w:val="24"/>
              <w:szCs w:val="24"/>
            </w:rPr>
          </w:rPrChange>
        </w:rPr>
        <w:t>Three SNPs influen</w:t>
      </w:r>
      <w:r w:rsidR="006A002B" w:rsidRPr="00FC6CCF">
        <w:rPr>
          <w:rFonts w:asciiTheme="minorHAnsi" w:eastAsiaTheme="minorEastAsia" w:hAnsiTheme="minorHAnsi" w:cs="Times New Roman"/>
          <w:sz w:val="24"/>
          <w:szCs w:val="24"/>
          <w:rPrChange w:id="248" w:author="gsc" w:date="2013-03-23T21:34:00Z">
            <w:rPr>
              <w:rFonts w:ascii="Times New Roman" w:eastAsiaTheme="minorEastAsia" w:hAnsi="Times New Roman" w:cs="Times New Roman" w:hint="eastAsia"/>
              <w:sz w:val="24"/>
              <w:szCs w:val="24"/>
            </w:rPr>
          </w:rPrChange>
        </w:rPr>
        <w:t>ts</w:t>
      </w:r>
      <w:r w:rsidR="00CB40E6" w:rsidRPr="00FC6CCF">
        <w:rPr>
          <w:rFonts w:asciiTheme="minorHAnsi" w:eastAsiaTheme="minorEastAsia" w:hAnsiTheme="minorHAnsi" w:cs="Times New Roman"/>
          <w:sz w:val="24"/>
          <w:szCs w:val="24"/>
          <w:rPrChange w:id="249" w:author="gsc" w:date="2013-03-23T21:34:00Z">
            <w:rPr>
              <w:rFonts w:ascii="Times New Roman" w:eastAsiaTheme="minorEastAsia" w:hAnsi="Times New Roman" w:cs="Times New Roman" w:hint="eastAsia"/>
              <w:sz w:val="24"/>
              <w:szCs w:val="24"/>
            </w:rPr>
          </w:rPrChange>
        </w:rPr>
        <w:t xml:space="preserve"> gout through uric acid.</w:t>
      </w:r>
      <w:r w:rsidR="001F0B81" w:rsidRPr="00FC6CCF">
        <w:rPr>
          <w:rFonts w:asciiTheme="minorHAnsi" w:eastAsiaTheme="minorEastAsia" w:hAnsiTheme="minorHAnsi" w:cs="Times New Roman"/>
          <w:sz w:val="24"/>
          <w:szCs w:val="24"/>
          <w:rPrChange w:id="250" w:author="gsc" w:date="2013-03-23T21:34:00Z">
            <w:rPr>
              <w:rFonts w:ascii="Times New Roman" w:eastAsiaTheme="minorEastAsia" w:hAnsi="Times New Roman" w:cs="Times New Roman" w:hint="eastAsia"/>
              <w:sz w:val="24"/>
              <w:szCs w:val="24"/>
            </w:rPr>
          </w:rPrChange>
        </w:rPr>
        <w:t xml:space="preserve"> This result </w:t>
      </w:r>
    </w:p>
    <w:p w:rsidR="002B7DDE" w:rsidRPr="00FC6CCF" w:rsidRDefault="002B7DDE" w:rsidP="00906E4A">
      <w:pPr>
        <w:ind w:firstLineChars="200" w:firstLine="480"/>
        <w:rPr>
          <w:rFonts w:asciiTheme="minorHAnsi" w:eastAsiaTheme="minorEastAsia" w:hAnsiTheme="minorHAnsi" w:cs="Times New Roman"/>
          <w:sz w:val="24"/>
          <w:szCs w:val="24"/>
          <w:rPrChange w:id="251" w:author="gsc" w:date="2013-03-23T21:34:00Z">
            <w:rPr>
              <w:rFonts w:ascii="Times New Roman" w:hAnsi="Times New Roman" w:cs="Times New Roman"/>
              <w:sz w:val="24"/>
              <w:szCs w:val="24"/>
            </w:rPr>
          </w:rPrChange>
        </w:rPr>
      </w:pPr>
      <w:del w:id="252" w:author="gsc" w:date="2013-01-31T13:31:00Z">
        <w:r w:rsidRPr="00FC6CCF" w:rsidDel="0036326C">
          <w:rPr>
            <w:rFonts w:asciiTheme="minorHAnsi" w:hAnsiTheme="minorHAnsi" w:cs="Times New Roman"/>
            <w:sz w:val="24"/>
            <w:szCs w:val="24"/>
            <w:rPrChange w:id="253" w:author="gsc" w:date="2013-03-23T21:34:00Z">
              <w:rPr>
                <w:rFonts w:ascii="Times New Roman" w:hAnsi="Times New Roman" w:cs="Times New Roman"/>
                <w:sz w:val="24"/>
                <w:szCs w:val="24"/>
              </w:rPr>
            </w:rPrChange>
          </w:rPr>
          <w:delText xml:space="preserve"> </w:delText>
        </w:r>
      </w:del>
    </w:p>
    <w:p w:rsidR="002B7DDE" w:rsidRPr="00FC6CCF" w:rsidRDefault="002B7DDE" w:rsidP="00B555C2">
      <w:pPr>
        <w:rPr>
          <w:rFonts w:asciiTheme="minorHAnsi" w:hAnsiTheme="minorHAnsi" w:cs="Times New Roman"/>
          <w:sz w:val="24"/>
          <w:szCs w:val="24"/>
          <w:rPrChange w:id="254" w:author="gsc" w:date="2013-03-23T21:34:00Z">
            <w:rPr>
              <w:rFonts w:ascii="Times New Roman" w:hAnsi="Times New Roman" w:cs="Times New Roman"/>
              <w:sz w:val="24"/>
              <w:szCs w:val="24"/>
            </w:rPr>
          </w:rPrChange>
        </w:rPr>
      </w:pPr>
      <w:r w:rsidRPr="00FC6CCF">
        <w:rPr>
          <w:rFonts w:asciiTheme="minorHAnsi" w:hAnsiTheme="minorHAnsi" w:cs="Times New Roman"/>
          <w:b/>
          <w:sz w:val="24"/>
          <w:szCs w:val="24"/>
          <w:rPrChange w:id="255" w:author="gsc" w:date="2013-03-23T21:34:00Z">
            <w:rPr>
              <w:rFonts w:ascii="Times New Roman" w:hAnsi="Times New Roman" w:cs="Times New Roman"/>
              <w:b/>
              <w:sz w:val="24"/>
              <w:szCs w:val="24"/>
            </w:rPr>
          </w:rPrChange>
        </w:rPr>
        <w:t>Introduction</w:t>
      </w:r>
    </w:p>
    <w:p w:rsidR="002B7DDE" w:rsidRPr="00FC6CCF" w:rsidRDefault="002B7DDE">
      <w:pPr>
        <w:ind w:firstLineChars="200" w:firstLine="480"/>
        <w:rPr>
          <w:rFonts w:asciiTheme="minorHAnsi" w:eastAsiaTheme="minorEastAsia" w:hAnsiTheme="minorHAnsi" w:cs="Times New Roman"/>
          <w:sz w:val="24"/>
          <w:szCs w:val="24"/>
          <w:rPrChange w:id="256" w:author="gsc" w:date="2013-03-23T21:34:00Z">
            <w:rPr>
              <w:rFonts w:ascii="Times New Roman" w:hAnsi="Times New Roman" w:cs="Times New Roman"/>
              <w:sz w:val="24"/>
              <w:szCs w:val="24"/>
            </w:rPr>
          </w:rPrChange>
        </w:rPr>
      </w:pPr>
      <w:r w:rsidRPr="00FC6CCF">
        <w:rPr>
          <w:rFonts w:asciiTheme="minorHAnsi" w:hAnsiTheme="minorHAnsi" w:cs="Times New Roman"/>
          <w:sz w:val="24"/>
          <w:szCs w:val="24"/>
          <w:rPrChange w:id="257" w:author="gsc" w:date="2013-03-23T21:34:00Z">
            <w:rPr>
              <w:rFonts w:ascii="Times New Roman" w:hAnsi="Times New Roman" w:cs="Times New Roman"/>
              <w:sz w:val="24"/>
              <w:szCs w:val="24"/>
            </w:rPr>
          </w:rPrChange>
        </w:rPr>
        <w:t xml:space="preserve">Gout </w:t>
      </w:r>
      <w:del w:id="258" w:author="gsc" w:date="2013-01-31T11:31:00Z">
        <w:r w:rsidRPr="00FC6CCF" w:rsidDel="001F0B81">
          <w:rPr>
            <w:rFonts w:asciiTheme="minorHAnsi" w:hAnsiTheme="minorHAnsi" w:cs="Times New Roman"/>
            <w:sz w:val="24"/>
            <w:szCs w:val="24"/>
            <w:rPrChange w:id="259" w:author="gsc" w:date="2013-03-23T21:34:00Z">
              <w:rPr>
                <w:rFonts w:ascii="Times New Roman" w:hAnsi="Times New Roman" w:cs="Times New Roman"/>
                <w:sz w:val="24"/>
                <w:szCs w:val="24"/>
              </w:rPr>
            </w:rPrChange>
          </w:rPr>
          <w:delText xml:space="preserve">is </w:delText>
        </w:r>
      </w:del>
      <w:ins w:id="260" w:author="gsc" w:date="2013-01-31T13:01:00Z">
        <w:r w:rsidR="00C64884" w:rsidRPr="00FC6CCF">
          <w:rPr>
            <w:rFonts w:asciiTheme="minorHAnsi" w:eastAsiaTheme="minorEastAsia" w:hAnsiTheme="minorHAnsi" w:cs="Times New Roman"/>
            <w:sz w:val="24"/>
            <w:szCs w:val="24"/>
            <w:rPrChange w:id="261" w:author="gsc" w:date="2013-03-23T21:34:00Z">
              <w:rPr>
                <w:rFonts w:ascii="Times New Roman" w:eastAsiaTheme="minorEastAsia" w:hAnsi="Times New Roman" w:cs="Times New Roman" w:hint="eastAsia"/>
                <w:sz w:val="24"/>
                <w:szCs w:val="24"/>
              </w:rPr>
            </w:rPrChange>
          </w:rPr>
          <w:t xml:space="preserve">which was </w:t>
        </w:r>
      </w:ins>
      <w:ins w:id="262" w:author="gsc" w:date="2013-01-31T11:31:00Z">
        <w:r w:rsidR="001F0B81" w:rsidRPr="00FC6CCF">
          <w:rPr>
            <w:rFonts w:asciiTheme="minorHAnsi" w:eastAsiaTheme="minorEastAsia" w:hAnsiTheme="minorHAnsi" w:cs="Times New Roman"/>
            <w:sz w:val="24"/>
            <w:szCs w:val="24"/>
            <w:rPrChange w:id="263" w:author="gsc" w:date="2013-03-23T21:34:00Z">
              <w:rPr>
                <w:rFonts w:ascii="Times New Roman" w:eastAsiaTheme="minorEastAsia" w:hAnsi="Times New Roman" w:cs="Times New Roman" w:hint="eastAsia"/>
                <w:sz w:val="24"/>
                <w:szCs w:val="24"/>
              </w:rPr>
            </w:rPrChange>
          </w:rPr>
          <w:t>ever</w:t>
        </w:r>
      </w:ins>
      <w:ins w:id="264" w:author="gsc" w:date="2013-01-31T11:36:00Z">
        <w:r w:rsidR="009E6086" w:rsidRPr="00FC6CCF">
          <w:rPr>
            <w:rFonts w:asciiTheme="minorHAnsi" w:eastAsiaTheme="minorEastAsia" w:hAnsiTheme="minorHAnsi" w:cs="Times New Roman"/>
            <w:sz w:val="24"/>
            <w:szCs w:val="24"/>
            <w:rPrChange w:id="265" w:author="gsc" w:date="2013-03-23T21:34:00Z">
              <w:rPr>
                <w:rFonts w:ascii="Times New Roman" w:eastAsiaTheme="minorEastAsia" w:hAnsi="Times New Roman" w:cs="Times New Roman" w:hint="eastAsia"/>
                <w:sz w:val="24"/>
                <w:szCs w:val="24"/>
              </w:rPr>
            </w:rPrChange>
          </w:rPr>
          <w:t xml:space="preserve"> </w:t>
        </w:r>
      </w:ins>
      <w:del w:id="266" w:author="gsc" w:date="2013-01-31T11:31:00Z">
        <w:r w:rsidRPr="00FC6CCF" w:rsidDel="001F0B81">
          <w:rPr>
            <w:rFonts w:asciiTheme="minorHAnsi" w:hAnsiTheme="minorHAnsi" w:cs="Times New Roman"/>
            <w:sz w:val="24"/>
            <w:szCs w:val="24"/>
            <w:rPrChange w:id="267" w:author="gsc" w:date="2013-03-23T21:34:00Z">
              <w:rPr>
                <w:rFonts w:ascii="Times New Roman" w:hAnsi="Times New Roman" w:cs="Times New Roman"/>
                <w:sz w:val="24"/>
                <w:szCs w:val="24"/>
              </w:rPr>
            </w:rPrChange>
          </w:rPr>
          <w:delText>often</w:delText>
        </w:r>
      </w:del>
      <w:del w:id="268" w:author="gsc" w:date="2013-01-31T11:36:00Z">
        <w:r w:rsidRPr="00FC6CCF" w:rsidDel="009E6086">
          <w:rPr>
            <w:rFonts w:asciiTheme="minorHAnsi" w:hAnsiTheme="minorHAnsi" w:cs="Times New Roman"/>
            <w:sz w:val="24"/>
            <w:szCs w:val="24"/>
            <w:rPrChange w:id="269" w:author="gsc" w:date="2013-03-23T21:34:00Z">
              <w:rPr>
                <w:rFonts w:ascii="Times New Roman" w:hAnsi="Times New Roman" w:cs="Times New Roman"/>
                <w:sz w:val="24"/>
                <w:szCs w:val="24"/>
              </w:rPr>
            </w:rPrChange>
          </w:rPr>
          <w:delText xml:space="preserve"> </w:delText>
        </w:r>
      </w:del>
      <w:r w:rsidRPr="00FC6CCF">
        <w:rPr>
          <w:rFonts w:asciiTheme="minorHAnsi" w:hAnsiTheme="minorHAnsi" w:cs="Times New Roman"/>
          <w:sz w:val="24"/>
          <w:szCs w:val="24"/>
          <w:rPrChange w:id="270" w:author="gsc" w:date="2013-03-23T21:34:00Z">
            <w:rPr>
              <w:rFonts w:ascii="Times New Roman" w:hAnsi="Times New Roman" w:cs="Times New Roman"/>
              <w:sz w:val="24"/>
              <w:szCs w:val="24"/>
            </w:rPr>
          </w:rPrChange>
        </w:rPr>
        <w:t>known as the ''Disease of Kings''</w:t>
      </w:r>
      <w:r w:rsidR="009C0EE5" w:rsidRPr="00FC6CCF">
        <w:rPr>
          <w:rFonts w:asciiTheme="minorHAnsi" w:eastAsiaTheme="minorEastAsia" w:hAnsiTheme="minorHAnsi" w:cs="Times New Roman"/>
          <w:sz w:val="24"/>
          <w:szCs w:val="24"/>
          <w:rPrChange w:id="271" w:author="gsc" w:date="2013-03-23T21:34:00Z">
            <w:rPr>
              <w:rFonts w:ascii="Times New Roman" w:eastAsiaTheme="minorEastAsia" w:hAnsi="Times New Roman" w:cs="Times New Roman"/>
              <w:sz w:val="24"/>
              <w:szCs w:val="24"/>
            </w:rPr>
          </w:rPrChange>
        </w:rPr>
        <w:t xml:space="preserve"> </w:t>
      </w:r>
      <w:r w:rsidR="00F44A9E" w:rsidRPr="00FC6CCF">
        <w:rPr>
          <w:rFonts w:asciiTheme="minorHAnsi" w:hAnsiTheme="minorHAnsi" w:cs="Times New Roman"/>
          <w:sz w:val="24"/>
          <w:szCs w:val="24"/>
          <w:rPrChange w:id="272" w:author="gsc" w:date="2013-03-23T21:34:00Z">
            <w:rPr>
              <w:rFonts w:ascii="Times New Roman" w:hAnsi="Times New Roman" w:cs="Times New Roman"/>
              <w:sz w:val="24"/>
              <w:szCs w:val="24"/>
            </w:rPr>
          </w:rPrChange>
        </w:rPr>
        <w:fldChar w:fldCharType="begin">
          <w:fldData xml:space="preserve">PEVuZE5vdGU+PENpdGU+PEF1dGhvcj5NYXRzdW88L0F1dGhvcj48WWVhcj4yMDA5PC9ZZWFyPjxS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</w:fldData>
        </w:fldChar>
      </w:r>
      <w:r w:rsidRPr="00FC6CCF">
        <w:rPr>
          <w:rFonts w:asciiTheme="minorHAnsi" w:hAnsiTheme="minorHAnsi" w:cs="Times New Roman"/>
          <w:sz w:val="24"/>
          <w:szCs w:val="24"/>
          <w:rPrChange w:id="273" w:author="gsc" w:date="2013-03-23T21:34:00Z">
            <w:rPr>
              <w:rFonts w:ascii="Times New Roman" w:hAnsi="Times New Roman" w:cs="Times New Roman"/>
              <w:sz w:val="24"/>
              <w:szCs w:val="24"/>
            </w:rPr>
          </w:rPrChange>
        </w:rPr>
        <w:instrText xml:space="preserve"> ADDIN EN.CITE </w:instrText>
      </w:r>
      <w:r w:rsidR="00F44A9E" w:rsidRPr="00FC6CCF">
        <w:rPr>
          <w:rFonts w:asciiTheme="minorHAnsi" w:hAnsiTheme="minorHAnsi" w:cs="Times New Roman"/>
          <w:sz w:val="24"/>
          <w:szCs w:val="24"/>
          <w:rPrChange w:id="274" w:author="gsc" w:date="2013-03-23T21:34:00Z">
            <w:rPr>
              <w:rFonts w:ascii="Times New Roman" w:hAnsi="Times New Roman" w:cs="Times New Roman"/>
              <w:sz w:val="24"/>
              <w:szCs w:val="24"/>
            </w:rPr>
          </w:rPrChange>
        </w:rPr>
        <w:fldChar w:fldCharType="begin">
          <w:fldData xml:space="preserve">PEVuZE5vdGU+PENpdGU+PEF1dGhvcj5NYXRzdW88L0F1dGhvcj48WWVhcj4yMDA5PC9ZZWFyPjxS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</w:fldData>
        </w:fldChar>
      </w:r>
      <w:r w:rsidRPr="00FC6CCF">
        <w:rPr>
          <w:rFonts w:asciiTheme="minorHAnsi" w:hAnsiTheme="minorHAnsi" w:cs="Times New Roman"/>
          <w:sz w:val="24"/>
          <w:szCs w:val="24"/>
          <w:rPrChange w:id="275" w:author="gsc" w:date="2013-03-23T21:34:00Z">
            <w:rPr>
              <w:rFonts w:ascii="Times New Roman" w:hAnsi="Times New Roman" w:cs="Times New Roman"/>
              <w:sz w:val="24"/>
              <w:szCs w:val="24"/>
            </w:rPr>
          </w:rPrChange>
        </w:rPr>
        <w:instrText xml:space="preserve"> ADDIN EN.CITE.DATA </w:instrText>
      </w:r>
      <w:r w:rsidR="00F44A9E" w:rsidRPr="00FC6CCF">
        <w:rPr>
          <w:rFonts w:asciiTheme="minorHAnsi" w:hAnsiTheme="minorHAnsi" w:cs="Times New Roman"/>
          <w:sz w:val="24"/>
          <w:szCs w:val="24"/>
          <w:rPrChange w:id="276" w:author="gsc" w:date="2013-03-23T21:34:00Z">
            <w:rPr>
              <w:rFonts w:ascii="Times New Roman" w:hAnsi="Times New Roman" w:cs="Times New Roman"/>
              <w:sz w:val="24"/>
              <w:szCs w:val="24"/>
            </w:rPr>
          </w:rPrChange>
        </w:rPr>
      </w:r>
      <w:r w:rsidR="00F44A9E" w:rsidRPr="00FC6CCF">
        <w:rPr>
          <w:rFonts w:asciiTheme="minorHAnsi" w:hAnsiTheme="minorHAnsi" w:cs="Times New Roman"/>
          <w:sz w:val="24"/>
          <w:szCs w:val="24"/>
          <w:rPrChange w:id="277" w:author="gsc" w:date="2013-03-23T21:34:00Z">
            <w:rPr>
              <w:rFonts w:ascii="Times New Roman" w:hAnsi="Times New Roman" w:cs="Times New Roman"/>
              <w:sz w:val="24"/>
              <w:szCs w:val="24"/>
            </w:rPr>
          </w:rPrChange>
        </w:rPr>
        <w:fldChar w:fldCharType="end"/>
      </w:r>
      <w:r w:rsidR="00F44A9E" w:rsidRPr="00FC6CCF">
        <w:rPr>
          <w:rFonts w:asciiTheme="minorHAnsi" w:hAnsiTheme="minorHAnsi" w:cs="Times New Roman"/>
          <w:sz w:val="24"/>
          <w:szCs w:val="24"/>
          <w:rPrChange w:id="278" w:author="gsc" w:date="2013-03-23T21:34:00Z">
            <w:rPr>
              <w:rFonts w:ascii="Times New Roman" w:hAnsi="Times New Roman" w:cs="Times New Roman"/>
              <w:sz w:val="24"/>
              <w:szCs w:val="24"/>
            </w:rPr>
          </w:rPrChange>
        </w:rPr>
      </w:r>
      <w:r w:rsidR="00F44A9E" w:rsidRPr="00FC6CCF">
        <w:rPr>
          <w:rFonts w:asciiTheme="minorHAnsi" w:hAnsiTheme="minorHAnsi" w:cs="Times New Roman"/>
          <w:sz w:val="24"/>
          <w:szCs w:val="24"/>
          <w:rPrChange w:id="279" w:author="gsc" w:date="2013-03-23T21:34:00Z">
            <w:rPr>
              <w:rFonts w:ascii="Times New Roman" w:hAnsi="Times New Roman" w:cs="Times New Roman"/>
              <w:sz w:val="24"/>
              <w:szCs w:val="24"/>
            </w:rPr>
          </w:rPrChange>
        </w:rPr>
        <w:fldChar w:fldCharType="separate"/>
      </w:r>
      <w:r w:rsidRPr="00FC6CCF">
        <w:rPr>
          <w:rFonts w:asciiTheme="minorHAnsi" w:hAnsiTheme="minorHAnsi" w:cs="Times New Roman"/>
          <w:noProof/>
          <w:sz w:val="24"/>
          <w:szCs w:val="24"/>
          <w:rPrChange w:id="280" w:author="gsc" w:date="2013-03-23T21:34:00Z">
            <w:rPr>
              <w:rFonts w:ascii="Times New Roman" w:hAnsi="Times New Roman" w:cs="Times New Roman"/>
              <w:noProof/>
              <w:sz w:val="24"/>
              <w:szCs w:val="24"/>
            </w:rPr>
          </w:rPrChange>
        </w:rPr>
        <w:t>[</w:t>
      </w:r>
      <w:r w:rsidR="00B91347" w:rsidRPr="00FC6CCF">
        <w:rPr>
          <w:rFonts w:asciiTheme="minorHAnsi" w:hAnsiTheme="minorHAnsi"/>
          <w:rPrChange w:id="281" w:author="gsc" w:date="2013-03-23T21:34:00Z">
            <w:rPr/>
          </w:rPrChange>
        </w:rPr>
        <w:fldChar w:fldCharType="begin"/>
      </w:r>
      <w:r w:rsidR="00B91347" w:rsidRPr="00FC6CCF">
        <w:rPr>
          <w:rFonts w:asciiTheme="minorHAnsi" w:hAnsiTheme="minorHAnsi"/>
          <w:rPrChange w:id="282" w:author="gsc" w:date="2013-03-23T21:34:00Z">
            <w:rPr/>
          </w:rPrChange>
        </w:rPr>
        <w:instrText xml:space="preserve"> HYPERLINK \l "_ENREF_1" \o "Matsuo, 2009 #2" </w:instrText>
      </w:r>
      <w:r w:rsidR="00B91347" w:rsidRPr="00FC6CCF">
        <w:rPr>
          <w:rFonts w:asciiTheme="minorHAnsi" w:hAnsiTheme="minorHAnsi"/>
          <w:rPrChange w:id="283" w:author="gsc" w:date="2013-03-23T21:34:00Z">
            <w:rPr/>
          </w:rPrChange>
        </w:rPr>
        <w:fldChar w:fldCharType="separate"/>
      </w:r>
      <w:r w:rsidR="00DC67F8" w:rsidRPr="00FC6CCF">
        <w:rPr>
          <w:rFonts w:asciiTheme="minorHAnsi" w:hAnsiTheme="minorHAnsi" w:cs="Times New Roman"/>
          <w:noProof/>
          <w:sz w:val="24"/>
          <w:szCs w:val="24"/>
          <w:rPrChange w:id="284" w:author="gsc" w:date="2013-03-23T21:34:00Z">
            <w:rPr>
              <w:rFonts w:ascii="Times New Roman" w:hAnsi="Times New Roman" w:cs="Times New Roman"/>
              <w:noProof/>
              <w:sz w:val="24"/>
              <w:szCs w:val="24"/>
            </w:rPr>
          </w:rPrChange>
        </w:rPr>
        <w:t>1</w:t>
      </w:r>
      <w:r w:rsidR="00B91347" w:rsidRPr="00FC6CCF">
        <w:rPr>
          <w:rFonts w:asciiTheme="minorHAnsi" w:hAnsiTheme="minorHAnsi" w:cs="Times New Roman"/>
          <w:noProof/>
          <w:sz w:val="24"/>
          <w:szCs w:val="24"/>
          <w:rPrChange w:id="285" w:author="gsc" w:date="2013-03-23T21:34:00Z">
            <w:rPr>
              <w:rFonts w:ascii="Times New Roman" w:hAnsi="Times New Roman" w:cs="Times New Roman"/>
              <w:noProof/>
              <w:sz w:val="24"/>
              <w:szCs w:val="24"/>
            </w:rPr>
          </w:rPrChange>
        </w:rPr>
        <w:fldChar w:fldCharType="end"/>
      </w:r>
      <w:r w:rsidRPr="00FC6CCF">
        <w:rPr>
          <w:rFonts w:asciiTheme="minorHAnsi" w:hAnsiTheme="minorHAnsi" w:cs="Times New Roman"/>
          <w:noProof/>
          <w:sz w:val="24"/>
          <w:szCs w:val="24"/>
          <w:rPrChange w:id="286" w:author="gsc" w:date="2013-03-23T21:34:00Z">
            <w:rPr>
              <w:rFonts w:ascii="Times New Roman" w:hAnsi="Times New Roman" w:cs="Times New Roman"/>
              <w:noProof/>
              <w:sz w:val="24"/>
              <w:szCs w:val="24"/>
            </w:rPr>
          </w:rPrChange>
        </w:rPr>
        <w:t>]</w:t>
      </w:r>
      <w:r w:rsidR="00F44A9E" w:rsidRPr="00FC6CCF">
        <w:rPr>
          <w:rFonts w:asciiTheme="minorHAnsi" w:hAnsiTheme="minorHAnsi" w:cs="Times New Roman"/>
          <w:sz w:val="24"/>
          <w:szCs w:val="24"/>
          <w:rPrChange w:id="287" w:author="gsc" w:date="2013-03-23T21:34:00Z">
            <w:rPr>
              <w:rFonts w:ascii="Times New Roman" w:hAnsi="Times New Roman" w:cs="Times New Roman"/>
              <w:sz w:val="24"/>
              <w:szCs w:val="24"/>
            </w:rPr>
          </w:rPrChange>
        </w:rPr>
        <w:fldChar w:fldCharType="end"/>
      </w:r>
      <w:ins w:id="288" w:author="gsc" w:date="2013-01-31T11:32:00Z">
        <w:r w:rsidR="00855AD2" w:rsidRPr="00FC6CCF">
          <w:rPr>
            <w:rFonts w:asciiTheme="minorHAnsi" w:eastAsiaTheme="minorEastAsia" w:hAnsiTheme="minorHAnsi" w:cs="Times New Roman"/>
            <w:sz w:val="24"/>
            <w:szCs w:val="24"/>
            <w:rPrChange w:id="289" w:author="gsc" w:date="2013-03-23T21:34:00Z">
              <w:rPr>
                <w:rFonts w:ascii="Times New Roman" w:eastAsiaTheme="minorEastAsia" w:hAnsi="Times New Roman" w:cs="Times New Roman" w:hint="eastAsia"/>
                <w:sz w:val="24"/>
                <w:szCs w:val="24"/>
              </w:rPr>
            </w:rPrChange>
          </w:rPr>
          <w:t xml:space="preserve"> has been turned to a common disease which </w:t>
        </w:r>
      </w:ins>
      <w:ins w:id="290" w:author="gsc" w:date="2013-01-31T11:34:00Z">
        <w:r w:rsidR="00160E7D" w:rsidRPr="00FC6CCF">
          <w:rPr>
            <w:rFonts w:asciiTheme="minorHAnsi" w:eastAsiaTheme="minorEastAsia" w:hAnsiTheme="minorHAnsi" w:cs="Times New Roman"/>
            <w:sz w:val="24"/>
            <w:szCs w:val="24"/>
            <w:rPrChange w:id="291" w:author="gsc" w:date="2013-03-23T21:34:00Z">
              <w:rPr>
                <w:rFonts w:ascii="Times New Roman" w:eastAsiaTheme="minorEastAsia" w:hAnsi="Times New Roman" w:cs="Times New Roman"/>
                <w:sz w:val="24"/>
                <w:szCs w:val="24"/>
              </w:rPr>
            </w:rPrChange>
          </w:rPr>
          <w:t>affects over 700,000 adults in the United Kingdom and nearly 3 million individuals in the United States [5]</w:t>
        </w:r>
      </w:ins>
      <w:r w:rsidRPr="00FC6CCF">
        <w:rPr>
          <w:rFonts w:asciiTheme="minorHAnsi" w:hAnsiTheme="minorHAnsi" w:cs="Times New Roman"/>
          <w:sz w:val="24"/>
          <w:szCs w:val="24"/>
          <w:rPrChange w:id="292" w:author="gsc" w:date="2013-03-23T21:34:00Z">
            <w:rPr>
              <w:rFonts w:ascii="Times New Roman" w:hAnsi="Times New Roman" w:cs="Times New Roman"/>
              <w:sz w:val="24"/>
              <w:szCs w:val="24"/>
            </w:rPr>
          </w:rPrChange>
        </w:rPr>
        <w:t xml:space="preserve">. </w:t>
      </w:r>
      <w:moveToRangeStart w:id="293" w:author="gsc" w:date="2013-01-31T13:52:00Z" w:name="move347403657"/>
      <w:moveTo w:id="294" w:author="gsc" w:date="2013-01-31T13:52:00Z">
        <w:r w:rsidR="000047D0" w:rsidRPr="00FC6CCF">
          <w:rPr>
            <w:rFonts w:asciiTheme="minorHAnsi" w:hAnsiTheme="minorHAnsi" w:cs="Times New Roman"/>
            <w:sz w:val="24"/>
            <w:szCs w:val="24"/>
            <w:rPrChange w:id="295" w:author="gsc" w:date="2013-03-23T21:34:00Z">
              <w:rPr>
                <w:rFonts w:ascii="Times New Roman" w:hAnsi="Times New Roman" w:cs="Times New Roman"/>
                <w:sz w:val="24"/>
                <w:szCs w:val="24"/>
              </w:rPr>
            </w:rPrChange>
          </w:rPr>
          <w:t xml:space="preserve">The prevalence of gout is </w:t>
        </w:r>
        <w:r w:rsidR="000047D0" w:rsidRPr="00FC6CCF">
          <w:rPr>
            <w:rFonts w:asciiTheme="minorHAnsi" w:hAnsiTheme="minorHAnsi" w:cs="Times New Roman"/>
            <w:sz w:val="24"/>
            <w:szCs w:val="24"/>
            <w:rPrChange w:id="296" w:author="gsc" w:date="2013-03-23T21:34:00Z">
              <w:rPr>
                <w:rFonts w:ascii="Times New Roman" w:hAnsi="Times New Roman" w:cs="Times New Roman"/>
                <w:sz w:val="24"/>
                <w:szCs w:val="24"/>
              </w:rPr>
            </w:rPrChange>
          </w:rPr>
          <w:lastRenderedPageBreak/>
          <w:t>about 1 to 2% in males, in Japan and other countries</w:t>
        </w:r>
        <w:r w:rsidR="000047D0" w:rsidRPr="00FC6CCF">
          <w:rPr>
            <w:rFonts w:asciiTheme="minorHAnsi" w:eastAsiaTheme="minorEastAsia" w:hAnsiTheme="minorHAnsi" w:cs="Times New Roman"/>
            <w:sz w:val="24"/>
            <w:szCs w:val="24"/>
            <w:rPrChange w:id="297" w:author="gsc" w:date="2013-03-23T21:34:00Z">
              <w:rPr>
                <w:rFonts w:ascii="Times New Roman" w:eastAsiaTheme="minorEastAsia" w:hAnsi="Times New Roman" w:cs="Times New Roman"/>
                <w:sz w:val="24"/>
                <w:szCs w:val="24"/>
              </w:rPr>
            </w:rPrChange>
          </w:rPr>
          <w:t xml:space="preserve"> </w:t>
        </w:r>
        <w:r w:rsidR="000047D0" w:rsidRPr="00FC6CCF">
          <w:rPr>
            <w:rFonts w:asciiTheme="minorHAnsi" w:hAnsiTheme="minorHAnsi" w:cs="Times New Roman"/>
            <w:sz w:val="24"/>
            <w:szCs w:val="24"/>
            <w:rPrChange w:id="298" w:author="gsc" w:date="2013-03-23T21:34:00Z">
              <w:rPr>
                <w:rFonts w:ascii="Times New Roman" w:hAnsi="Times New Roman" w:cs="Times New Roman"/>
                <w:sz w:val="24"/>
                <w:szCs w:val="24"/>
              </w:rPr>
            </w:rPrChange>
          </w:rPr>
          <w:fldChar w:fldCharType="begin">
            <w:fldData xml:space="preserve">PEVuZE5vdGU+PENpdGU+PEF1dGhvcj5NYXRzdW88L0F1dGhvcj48WWVhcj4yMDA5PC9ZZWFyPjxS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</w:fldData>
          </w:fldChar>
        </w:r>
        <w:r w:rsidR="000047D0" w:rsidRPr="00FC6CCF">
          <w:rPr>
            <w:rFonts w:asciiTheme="minorHAnsi" w:hAnsiTheme="minorHAnsi" w:cs="Times New Roman"/>
            <w:sz w:val="24"/>
            <w:szCs w:val="24"/>
            <w:rPrChange w:id="299" w:author="gsc" w:date="2013-03-23T21:34:00Z">
              <w:rPr>
                <w:rFonts w:ascii="Times New Roman" w:hAnsi="Times New Roman" w:cs="Times New Roman"/>
                <w:sz w:val="24"/>
                <w:szCs w:val="24"/>
              </w:rPr>
            </w:rPrChange>
          </w:rPr>
          <w:instrText xml:space="preserve"> ADDIN EN.CITE </w:instrText>
        </w:r>
        <w:r w:rsidR="000047D0" w:rsidRPr="00FC6CCF">
          <w:rPr>
            <w:rFonts w:asciiTheme="minorHAnsi" w:hAnsiTheme="minorHAnsi" w:cs="Times New Roman"/>
            <w:sz w:val="24"/>
            <w:szCs w:val="24"/>
            <w:rPrChange w:id="300" w:author="gsc" w:date="2013-03-23T21:34:00Z">
              <w:rPr>
                <w:rFonts w:ascii="Times New Roman" w:hAnsi="Times New Roman" w:cs="Times New Roman"/>
                <w:sz w:val="24"/>
                <w:szCs w:val="24"/>
              </w:rPr>
            </w:rPrChange>
          </w:rPr>
          <w:fldChar w:fldCharType="begin">
            <w:fldData xml:space="preserve">PEVuZE5vdGU+PENpdGU+PEF1dGhvcj5NYXRzdW88L0F1dGhvcj48WWVhcj4yMDA5PC9ZZWFyPjxS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</w:fldData>
          </w:fldChar>
        </w:r>
        <w:r w:rsidR="000047D0" w:rsidRPr="00FC6CCF">
          <w:rPr>
            <w:rFonts w:asciiTheme="minorHAnsi" w:hAnsiTheme="minorHAnsi" w:cs="Times New Roman"/>
            <w:sz w:val="24"/>
            <w:szCs w:val="24"/>
            <w:rPrChange w:id="301" w:author="gsc" w:date="2013-03-23T21:34:00Z">
              <w:rPr>
                <w:rFonts w:ascii="Times New Roman" w:hAnsi="Times New Roman" w:cs="Times New Roman"/>
                <w:sz w:val="24"/>
                <w:szCs w:val="24"/>
              </w:rPr>
            </w:rPrChange>
          </w:rPr>
          <w:instrText xml:space="preserve"> ADDIN EN.CITE.DATA </w:instrText>
        </w:r>
      </w:moveTo>
      <w:ins w:id="302" w:author="gsc" w:date="2013-01-31T13:52:00Z">
        <w:r w:rsidR="000047D0" w:rsidRPr="00FC6CCF">
          <w:rPr>
            <w:rFonts w:asciiTheme="minorHAnsi" w:hAnsiTheme="minorHAnsi" w:cs="Times New Roman"/>
            <w:sz w:val="24"/>
            <w:szCs w:val="24"/>
            <w:rPrChange w:id="303" w:author="gsc" w:date="2013-03-23T21:34:00Z">
              <w:rPr>
                <w:rFonts w:ascii="Times New Roman" w:hAnsi="Times New Roman" w:cs="Times New Roman"/>
                <w:sz w:val="24"/>
                <w:szCs w:val="24"/>
              </w:rPr>
            </w:rPrChange>
          </w:rPr>
        </w:r>
      </w:ins>
      <w:moveTo w:id="304" w:author="gsc" w:date="2013-01-31T13:52:00Z">
        <w:r w:rsidR="000047D0" w:rsidRPr="00FC6CCF">
          <w:rPr>
            <w:rFonts w:asciiTheme="minorHAnsi" w:hAnsiTheme="minorHAnsi" w:cs="Times New Roman"/>
            <w:sz w:val="24"/>
            <w:szCs w:val="24"/>
            <w:rPrChange w:id="305" w:author="gsc" w:date="2013-03-23T21:34:00Z">
              <w:rPr>
                <w:rFonts w:ascii="Times New Roman" w:hAnsi="Times New Roman" w:cs="Times New Roman"/>
                <w:sz w:val="24"/>
                <w:szCs w:val="24"/>
              </w:rPr>
            </w:rPrChange>
          </w:rPr>
          <w:fldChar w:fldCharType="end"/>
        </w:r>
      </w:moveTo>
      <w:ins w:id="306" w:author="gsc" w:date="2013-01-31T13:52:00Z">
        <w:r w:rsidR="000047D0" w:rsidRPr="00FC6CCF">
          <w:rPr>
            <w:rFonts w:asciiTheme="minorHAnsi" w:hAnsiTheme="minorHAnsi" w:cs="Times New Roman"/>
            <w:sz w:val="24"/>
            <w:szCs w:val="24"/>
            <w:rPrChange w:id="307" w:author="gsc" w:date="2013-03-23T21:34:00Z">
              <w:rPr>
                <w:rFonts w:ascii="Times New Roman" w:hAnsi="Times New Roman" w:cs="Times New Roman"/>
                <w:sz w:val="24"/>
                <w:szCs w:val="24"/>
              </w:rPr>
            </w:rPrChange>
          </w:rPr>
        </w:r>
      </w:ins>
      <w:moveTo w:id="308" w:author="gsc" w:date="2013-01-31T13:52:00Z">
        <w:r w:rsidR="000047D0" w:rsidRPr="00FC6CCF">
          <w:rPr>
            <w:rFonts w:asciiTheme="minorHAnsi" w:hAnsiTheme="minorHAnsi" w:cs="Times New Roman"/>
            <w:sz w:val="24"/>
            <w:szCs w:val="24"/>
            <w:rPrChange w:id="309" w:author="gsc" w:date="2013-03-23T21:34:00Z">
              <w:rPr>
                <w:rFonts w:ascii="Times New Roman" w:hAnsi="Times New Roman" w:cs="Times New Roman"/>
                <w:sz w:val="24"/>
                <w:szCs w:val="24"/>
              </w:rPr>
            </w:rPrChange>
          </w:rPr>
          <w:fldChar w:fldCharType="separate"/>
        </w:r>
        <w:r w:rsidR="000047D0" w:rsidRPr="00FC6CCF">
          <w:rPr>
            <w:rFonts w:asciiTheme="minorHAnsi" w:hAnsiTheme="minorHAnsi" w:cs="Times New Roman"/>
            <w:noProof/>
            <w:sz w:val="24"/>
            <w:szCs w:val="24"/>
            <w:rPrChange w:id="310" w:author="gsc" w:date="2013-03-23T21:34:00Z">
              <w:rPr>
                <w:rFonts w:ascii="Times New Roman" w:hAnsi="Times New Roman" w:cs="Times New Roman"/>
                <w:noProof/>
                <w:sz w:val="24"/>
                <w:szCs w:val="24"/>
              </w:rPr>
            </w:rPrChange>
          </w:rPr>
          <w:t>[</w:t>
        </w:r>
        <w:r w:rsidR="000047D0" w:rsidRPr="00FC6CCF">
          <w:rPr>
            <w:rFonts w:asciiTheme="minorHAnsi" w:hAnsiTheme="minorHAnsi"/>
            <w:rPrChange w:id="311" w:author="gsc" w:date="2013-03-23T21:34:00Z">
              <w:rPr/>
            </w:rPrChange>
          </w:rPr>
          <w:fldChar w:fldCharType="begin"/>
        </w:r>
        <w:r w:rsidR="000047D0" w:rsidRPr="00FC6CCF">
          <w:rPr>
            <w:rFonts w:asciiTheme="minorHAnsi" w:hAnsiTheme="minorHAnsi"/>
            <w:rPrChange w:id="312" w:author="gsc" w:date="2013-03-23T21:34:00Z">
              <w:rPr/>
            </w:rPrChange>
          </w:rPr>
          <w:instrText xml:space="preserve"> HYPERLINK \l "_ENREF_1" \o "Matsuo, 2009 #2" </w:instrText>
        </w:r>
        <w:r w:rsidR="000047D0" w:rsidRPr="00FC6CCF">
          <w:rPr>
            <w:rFonts w:asciiTheme="minorHAnsi" w:hAnsiTheme="minorHAnsi"/>
            <w:rPrChange w:id="313" w:author="gsc" w:date="2013-03-23T21:34:00Z">
              <w:rPr/>
            </w:rPrChange>
          </w:rPr>
          <w:fldChar w:fldCharType="separate"/>
        </w:r>
        <w:r w:rsidR="000047D0" w:rsidRPr="00FC6CCF">
          <w:rPr>
            <w:rFonts w:asciiTheme="minorHAnsi" w:hAnsiTheme="minorHAnsi" w:cs="Times New Roman"/>
            <w:noProof/>
            <w:sz w:val="24"/>
            <w:szCs w:val="24"/>
            <w:rPrChange w:id="314" w:author="gsc" w:date="2013-03-23T21:34:00Z">
              <w:rPr>
                <w:rFonts w:ascii="Times New Roman" w:hAnsi="Times New Roman" w:cs="Times New Roman"/>
                <w:noProof/>
                <w:sz w:val="24"/>
                <w:szCs w:val="24"/>
              </w:rPr>
            </w:rPrChange>
          </w:rPr>
          <w:t>1</w:t>
        </w:r>
        <w:r w:rsidR="000047D0" w:rsidRPr="00FC6CCF">
          <w:rPr>
            <w:rFonts w:asciiTheme="minorHAnsi" w:hAnsiTheme="minorHAnsi" w:cs="Times New Roman"/>
            <w:noProof/>
            <w:sz w:val="24"/>
            <w:szCs w:val="24"/>
            <w:rPrChange w:id="315" w:author="gsc" w:date="2013-03-23T21:34:00Z">
              <w:rPr>
                <w:rFonts w:ascii="Times New Roman" w:hAnsi="Times New Roman" w:cs="Times New Roman"/>
                <w:noProof/>
                <w:sz w:val="24"/>
                <w:szCs w:val="24"/>
              </w:rPr>
            </w:rPrChange>
          </w:rPr>
          <w:fldChar w:fldCharType="end"/>
        </w:r>
        <w:r w:rsidR="000047D0" w:rsidRPr="00FC6CCF">
          <w:rPr>
            <w:rFonts w:asciiTheme="minorHAnsi" w:hAnsiTheme="minorHAnsi" w:cs="Times New Roman"/>
            <w:noProof/>
            <w:sz w:val="24"/>
            <w:szCs w:val="24"/>
            <w:rPrChange w:id="316" w:author="gsc" w:date="2013-03-23T21:34:00Z">
              <w:rPr>
                <w:rFonts w:ascii="Times New Roman" w:hAnsi="Times New Roman" w:cs="Times New Roman"/>
                <w:noProof/>
                <w:sz w:val="24"/>
                <w:szCs w:val="24"/>
              </w:rPr>
            </w:rPrChange>
          </w:rPr>
          <w:t>]</w:t>
        </w:r>
        <w:r w:rsidR="000047D0" w:rsidRPr="00FC6CCF">
          <w:rPr>
            <w:rFonts w:asciiTheme="minorHAnsi" w:hAnsiTheme="minorHAnsi" w:cs="Times New Roman"/>
            <w:sz w:val="24"/>
            <w:szCs w:val="24"/>
            <w:rPrChange w:id="317" w:author="gsc" w:date="2013-03-23T21:34:00Z">
              <w:rPr>
                <w:rFonts w:ascii="Times New Roman" w:hAnsi="Times New Roman" w:cs="Times New Roman"/>
                <w:sz w:val="24"/>
                <w:szCs w:val="24"/>
              </w:rPr>
            </w:rPrChange>
          </w:rPr>
          <w:fldChar w:fldCharType="end"/>
        </w:r>
      </w:moveTo>
      <w:ins w:id="318" w:author="gsc" w:date="2013-01-31T13:52:00Z">
        <w:r w:rsidR="00D2798E" w:rsidRPr="00FC6CCF">
          <w:rPr>
            <w:rFonts w:asciiTheme="minorHAnsi" w:eastAsiaTheme="minorEastAsia" w:hAnsiTheme="minorHAnsi" w:cs="Times New Roman"/>
            <w:sz w:val="24"/>
            <w:szCs w:val="24"/>
            <w:rPrChange w:id="319" w:author="gsc" w:date="2013-03-23T21:34:00Z">
              <w:rPr>
                <w:rFonts w:ascii="Times New Roman" w:eastAsiaTheme="minorEastAsia" w:hAnsi="Times New Roman" w:cs="Times New Roman" w:hint="eastAsia"/>
                <w:sz w:val="24"/>
                <w:szCs w:val="24"/>
              </w:rPr>
            </w:rPrChange>
          </w:rPr>
          <w:t xml:space="preserve"> while </w:t>
        </w:r>
      </w:ins>
      <w:moveTo w:id="320" w:author="gsc" w:date="2013-01-31T13:52:00Z">
        <w:del w:id="321" w:author="gsc" w:date="2013-01-31T13:52:00Z">
          <w:r w:rsidR="000047D0" w:rsidRPr="00FC6CCF" w:rsidDel="00D2798E">
            <w:rPr>
              <w:rFonts w:asciiTheme="minorHAnsi" w:hAnsiTheme="minorHAnsi" w:cs="Times New Roman"/>
              <w:sz w:val="24"/>
              <w:szCs w:val="24"/>
              <w:rPrChange w:id="322" w:author="gsc" w:date="2013-03-23T21:34:00Z">
                <w:rPr>
                  <w:rFonts w:ascii="Times New Roman" w:hAnsi="Times New Roman" w:cs="Times New Roman"/>
                  <w:sz w:val="24"/>
                  <w:szCs w:val="24"/>
                </w:rPr>
              </w:rPrChange>
            </w:rPr>
            <w:delText>.</w:delText>
          </w:r>
          <w:moveToRangeStart w:id="323" w:author="gsc" w:date="2013-01-31T13:52:00Z" w:name="move347403683"/>
          <w:moveToRangeEnd w:id="293"/>
          <w:r w:rsidR="00D2798E" w:rsidRPr="00FC6CCF" w:rsidDel="00D2798E">
            <w:rPr>
              <w:rFonts w:asciiTheme="minorHAnsi" w:hAnsiTheme="minorHAnsi" w:cs="Times New Roman"/>
              <w:sz w:val="24"/>
              <w:szCs w:val="24"/>
              <w:rPrChange w:id="324" w:author="gsc" w:date="2013-03-23T21:34:00Z">
                <w:rPr>
                  <w:rFonts w:ascii="Times New Roman" w:hAnsi="Times New Roman" w:cs="Times New Roman"/>
                  <w:sz w:val="24"/>
                  <w:szCs w:val="24"/>
                </w:rPr>
              </w:rPrChange>
            </w:rPr>
            <w:delText xml:space="preserve">And </w:delText>
          </w:r>
        </w:del>
        <w:r w:rsidR="00D2798E" w:rsidRPr="00FC6CCF">
          <w:rPr>
            <w:rFonts w:asciiTheme="minorHAnsi" w:hAnsiTheme="minorHAnsi" w:cs="Times New Roman"/>
            <w:sz w:val="24"/>
            <w:szCs w:val="24"/>
            <w:rPrChange w:id="325" w:author="gsc" w:date="2013-03-23T21:34:00Z">
              <w:rPr>
                <w:rFonts w:ascii="Times New Roman" w:hAnsi="Times New Roman" w:cs="Times New Roman"/>
                <w:sz w:val="24"/>
                <w:szCs w:val="24"/>
              </w:rPr>
            </w:rPrChange>
          </w:rPr>
          <w:t>the prevalence and incidence of gout are increasin</w:t>
        </w:r>
      </w:moveTo>
      <w:ins w:id="326" w:author="gsc" w:date="2013-01-31T13:59:00Z">
        <w:r w:rsidR="005C7671" w:rsidRPr="00FC6CCF">
          <w:rPr>
            <w:rFonts w:asciiTheme="minorHAnsi" w:eastAsiaTheme="minorEastAsia" w:hAnsiTheme="minorHAnsi" w:cs="Times New Roman"/>
            <w:sz w:val="24"/>
            <w:szCs w:val="24"/>
            <w:rPrChange w:id="327" w:author="gsc" w:date="2013-03-23T21:34:00Z">
              <w:rPr>
                <w:rFonts w:ascii="Times New Roman" w:eastAsiaTheme="minorEastAsia" w:hAnsi="Times New Roman" w:cs="Times New Roman" w:hint="eastAsia"/>
                <w:sz w:val="24"/>
                <w:szCs w:val="24"/>
              </w:rPr>
            </w:rPrChange>
          </w:rPr>
          <w:t>g</w:t>
        </w:r>
      </w:ins>
      <w:ins w:id="328" w:author="gsc" w:date="2013-01-31T14:02:00Z">
        <w:r w:rsidR="005C7671" w:rsidRPr="00FC6CCF">
          <w:rPr>
            <w:rFonts w:asciiTheme="minorHAnsi" w:eastAsiaTheme="minorEastAsia" w:hAnsiTheme="minorHAnsi" w:cs="Times New Roman"/>
            <w:sz w:val="24"/>
            <w:szCs w:val="24"/>
            <w:rPrChange w:id="329" w:author="gsc" w:date="2013-03-23T21:34:00Z">
              <w:rPr>
                <w:rFonts w:ascii="Times New Roman" w:eastAsiaTheme="minorEastAsia" w:hAnsi="Times New Roman" w:cs="Times New Roman" w:hint="eastAsia"/>
                <w:sz w:val="24"/>
                <w:szCs w:val="24"/>
              </w:rPr>
            </w:rPrChange>
          </w:rPr>
          <w:t xml:space="preserve"> with a non-</w:t>
        </w:r>
        <w:proofErr w:type="spellStart"/>
        <w:r w:rsidR="005C7671" w:rsidRPr="00FC6CCF">
          <w:rPr>
            <w:rFonts w:asciiTheme="minorHAnsi" w:eastAsiaTheme="minorEastAsia" w:hAnsiTheme="minorHAnsi" w:cs="Times New Roman"/>
            <w:sz w:val="24"/>
            <w:szCs w:val="24"/>
            <w:rPrChange w:id="330" w:author="gsc" w:date="2013-03-23T21:34:00Z">
              <w:rPr>
                <w:rFonts w:ascii="Times New Roman" w:eastAsiaTheme="minorEastAsia" w:hAnsi="Times New Roman" w:cs="Times New Roman"/>
                <w:sz w:val="24"/>
                <w:szCs w:val="24"/>
              </w:rPr>
            </w:rPrChange>
          </w:rPr>
          <w:t>neglectable</w:t>
        </w:r>
      </w:ins>
      <w:proofErr w:type="spellEnd"/>
      <w:ins w:id="331" w:author="gsc" w:date="2013-01-31T14:03:00Z">
        <w:r w:rsidR="005C7671" w:rsidRPr="00FC6CCF">
          <w:rPr>
            <w:rFonts w:asciiTheme="minorHAnsi" w:eastAsiaTheme="minorEastAsia" w:hAnsiTheme="minorHAnsi" w:cs="Times New Roman"/>
            <w:sz w:val="24"/>
            <w:szCs w:val="24"/>
            <w:rPrChange w:id="332" w:author="gsc" w:date="2013-03-23T21:34:00Z">
              <w:rPr>
                <w:rFonts w:ascii="Times New Roman" w:eastAsiaTheme="minorEastAsia" w:hAnsi="Times New Roman" w:cs="Times New Roman" w:hint="eastAsia"/>
                <w:sz w:val="24"/>
                <w:szCs w:val="24"/>
              </w:rPr>
            </w:rPrChange>
          </w:rPr>
          <w:t xml:space="preserve"> trend</w:t>
        </w:r>
      </w:ins>
      <w:moveTo w:id="333" w:author="gsc" w:date="2013-01-31T13:52:00Z">
        <w:del w:id="334" w:author="gsc" w:date="2013-01-31T13:59:00Z">
          <w:r w:rsidR="00D2798E" w:rsidRPr="00FC6CCF" w:rsidDel="005C7671">
            <w:rPr>
              <w:rFonts w:asciiTheme="minorHAnsi" w:hAnsiTheme="minorHAnsi" w:cs="Times New Roman"/>
              <w:sz w:val="24"/>
              <w:szCs w:val="24"/>
              <w:rPrChange w:id="335" w:author="gsc" w:date="2013-03-23T21:34:00Z">
                <w:rPr>
                  <w:rFonts w:ascii="Times New Roman" w:hAnsi="Times New Roman" w:cs="Times New Roman"/>
                  <w:sz w:val="24"/>
                  <w:szCs w:val="24"/>
                </w:rPr>
              </w:rPrChange>
            </w:rPr>
            <w:delText>g</w:delText>
          </w:r>
        </w:del>
        <w:del w:id="336" w:author="gsc" w:date="2013-01-31T13:58:00Z">
          <w:r w:rsidR="00D2798E" w:rsidRPr="00FC6CCF" w:rsidDel="005C7671">
            <w:rPr>
              <w:rFonts w:asciiTheme="minorHAnsi" w:hAnsiTheme="minorHAnsi" w:cs="Times New Roman"/>
              <w:sz w:val="24"/>
              <w:szCs w:val="24"/>
              <w:rPrChange w:id="337" w:author="gsc" w:date="2013-03-23T21:34:00Z">
                <w:rPr>
                  <w:rFonts w:ascii="Times New Roman" w:hAnsi="Times New Roman" w:cs="Times New Roman"/>
                  <w:sz w:val="24"/>
                  <w:szCs w:val="24"/>
                </w:rPr>
              </w:rPrChange>
            </w:rPr>
            <w:delText xml:space="preserve"> in some </w:delText>
          </w:r>
        </w:del>
        <w:del w:id="338" w:author="gsc" w:date="2013-01-31T13:57:00Z">
          <w:r w:rsidR="00D2798E" w:rsidRPr="00FC6CCF" w:rsidDel="005C7671">
            <w:rPr>
              <w:rFonts w:asciiTheme="minorHAnsi" w:hAnsiTheme="minorHAnsi" w:cs="Times New Roman"/>
              <w:sz w:val="24"/>
              <w:szCs w:val="24"/>
              <w:rPrChange w:id="339" w:author="gsc" w:date="2013-03-23T21:34:00Z">
                <w:rPr>
                  <w:rFonts w:ascii="Times New Roman" w:hAnsi="Times New Roman" w:cs="Times New Roman"/>
                  <w:sz w:val="24"/>
                  <w:szCs w:val="24"/>
                </w:rPr>
              </w:rPrChange>
            </w:rPr>
            <w:delText>epidemiological</w:delText>
          </w:r>
          <w:commentRangeStart w:id="340"/>
          <w:r w:rsidR="00D2798E" w:rsidRPr="00FC6CCF" w:rsidDel="005C7671">
            <w:rPr>
              <w:rFonts w:asciiTheme="minorHAnsi" w:hAnsiTheme="minorHAnsi" w:cs="Times New Roman"/>
              <w:sz w:val="24"/>
              <w:szCs w:val="24"/>
              <w:rPrChange w:id="341" w:author="gsc" w:date="2013-03-23T21:34:00Z">
                <w:rPr>
                  <w:rFonts w:ascii="Times New Roman" w:hAnsi="Times New Roman" w:cs="Times New Roman"/>
                  <w:sz w:val="24"/>
                  <w:szCs w:val="24"/>
                </w:rPr>
              </w:rPrChange>
            </w:rPr>
            <w:delText xml:space="preserve"> </w:delText>
          </w:r>
        </w:del>
        <w:del w:id="342" w:author="gsc" w:date="2013-01-31T13:58:00Z">
          <w:r w:rsidR="00D2798E" w:rsidRPr="00FC6CCF" w:rsidDel="005C7671">
            <w:rPr>
              <w:rFonts w:asciiTheme="minorHAnsi" w:hAnsiTheme="minorHAnsi" w:cs="Times New Roman"/>
              <w:sz w:val="24"/>
              <w:szCs w:val="24"/>
              <w:rPrChange w:id="343" w:author="gsc" w:date="2013-03-23T21:34:00Z">
                <w:rPr>
                  <w:rFonts w:ascii="Times New Roman" w:hAnsi="Times New Roman" w:cs="Times New Roman"/>
                  <w:sz w:val="24"/>
                  <w:szCs w:val="24"/>
                </w:rPr>
              </w:rPrChange>
            </w:rPr>
            <w:delText>studies</w:delText>
          </w:r>
          <w:r w:rsidR="00D2798E" w:rsidRPr="00FC6CCF" w:rsidDel="005C7671">
            <w:rPr>
              <w:rFonts w:asciiTheme="minorHAnsi" w:eastAsiaTheme="minorEastAsia" w:hAnsiTheme="minorHAnsi" w:cs="Times New Roman"/>
              <w:sz w:val="24"/>
              <w:szCs w:val="24"/>
              <w:rPrChange w:id="344" w:author="gsc" w:date="2013-03-23T21:34:00Z">
                <w:rPr>
                  <w:rFonts w:ascii="Times New Roman" w:eastAsiaTheme="minorEastAsia" w:hAnsi="Times New Roman" w:cs="Times New Roman"/>
                  <w:sz w:val="24"/>
                  <w:szCs w:val="24"/>
                </w:rPr>
              </w:rPrChange>
            </w:rPr>
            <w:delText xml:space="preserve"> </w:delText>
          </w:r>
        </w:del>
        <w:r w:rsidR="00D2798E" w:rsidRPr="00FC6CCF">
          <w:rPr>
            <w:rFonts w:asciiTheme="minorHAnsi" w:hAnsiTheme="minorHAnsi" w:cs="Times New Roman"/>
            <w:sz w:val="24"/>
            <w:szCs w:val="24"/>
            <w:rPrChange w:id="345" w:author="gsc" w:date="2013-03-23T21:34:00Z">
              <w:rPr>
                <w:rFonts w:ascii="Times New Roman" w:hAnsi="Times New Roman" w:cs="Times New Roman"/>
                <w:sz w:val="24"/>
                <w:szCs w:val="24"/>
              </w:rPr>
            </w:rPrChange>
          </w:rPr>
          <w:fldChar w:fldCharType="begin"/>
        </w:r>
        <w:r w:rsidR="00D2798E" w:rsidRPr="00FC6CCF">
          <w:rPr>
            <w:rFonts w:asciiTheme="minorHAnsi" w:hAnsiTheme="minorHAnsi" w:cs="Times New Roman"/>
            <w:sz w:val="24"/>
            <w:szCs w:val="24"/>
            <w:rPrChange w:id="346" w:author="gsc" w:date="2013-03-23T21:34:00Z">
              <w:rPr>
                <w:rFonts w:ascii="Times New Roman" w:hAnsi="Times New Roman" w:cs="Times New Roman"/>
                <w:sz w:val="24"/>
                <w:szCs w:val="24"/>
              </w:rPr>
            </w:rPrChange>
          </w:rPr>
          <w:instrText xml:space="preserve"> ADDIN EN.CITE &lt;EndNote&gt;&lt;Cite&gt;&lt;Author&gt;Roddy&lt;/Author&gt;&lt;Year&gt;2007&lt;/Year&gt;&lt;RecNum&gt;7&lt;/RecNum&gt;&lt;DisplayText&gt;[6]&lt;/DisplayText&gt;&lt;record&gt;&lt;rec-number&gt;7&lt;/rec-number&gt;&lt;foreign-keys&gt;&lt;key app="EN" db-id="epp0etz2j0es5fetve1xvf0xs0vfxv5f2xz5"&gt;7&lt;/key&gt;&lt;/foreign-keys&gt;&lt;ref-type name="Journal Article"&gt;17&lt;/ref-type&gt;&lt;contributors&gt;&lt;authors&gt;&lt;author&gt;Roddy, E.&lt;/author&gt;&lt;author&gt;Zhang, W.&lt;/author&gt;&lt;author&gt;Doherty, M.&lt;/author&gt;&lt;/authors&gt;&lt;/contributors&gt;&lt;auth-address&gt;Primary Care Musculoskeletal Research Centre, Primary Care Sciences, Staffordshire, Keele University, UK. e.roddy@cphc.keele.ac.uk&lt;/auth-address&gt;&lt;titles&gt;&lt;title&gt;The changing epidemiology of gout&lt;/title&gt;&lt;secondary-title&gt;Nat Clin Pract Rheumatol&lt;/secondary-title&gt;&lt;alt-title&gt;Nature clinical practice. Rheumatology&lt;/alt-title&gt;&lt;/titles&gt;&lt;periodical&gt;&lt;full-title&gt;Nat Clin Pract Rheumatol&lt;/full-title&gt;&lt;abbr-1&gt;Nature clinical practice. Rheumatology&lt;/abbr-1&gt;&lt;/periodical&gt;&lt;alt-periodical&gt;&lt;full-title&gt;Nat Clin Pract Rheumatol&lt;/full-title&gt;&lt;abbr-1&gt;Nature clinical practice. Rheumatology&lt;/abbr-1&gt;&lt;/alt-periodical&gt;&lt;pages&gt;443-9&lt;/pages&gt;&lt;volume&gt;3&lt;/volume&gt;&lt;number&gt;8&lt;/number&gt;&lt;edition&gt;2007/08/01&lt;/edition&gt;&lt;keywords&gt;&lt;keyword&gt;Gout/*epidemiology&lt;/keyword&gt;&lt;keyword&gt;Humans&lt;/keyword&gt;&lt;keyword&gt;Incidence&lt;/keyword&gt;&lt;keyword&gt;Prevalence&lt;/keyword&gt;&lt;keyword&gt;Risk Factors&lt;/keyword&gt;&lt;/keywords&gt;&lt;dates&gt;&lt;year&gt;2007&lt;/year&gt;&lt;pub-dates&gt;&lt;date&gt;Aug&lt;/date&gt;&lt;/pub-dates&gt;&lt;/dates&gt;&lt;isbn&gt;1745-8382 (Print)&amp;#xD;1745-8382 (Linking)&lt;/isbn&gt;&lt;accession-num&gt;17664951&lt;/accession-num&gt;&lt;work-type&gt;Research Support, Non-U.S. Gov&amp;apos;t&amp;#xD;Review&lt;/work-type&gt;&lt;urls&gt;&lt;related-urls&gt;&lt;url&gt;http://www.ncbi.nlm.nih.gov/pubmed/17664951&lt;/url&gt;&lt;/related-urls&gt;&lt;/urls&gt;&lt;electronic-resource-num&gt;10.1038/ncprheum0556&lt;/electronic-resource-num&gt;&lt;remote-database-provider&gt;6&lt;/remote-database-provider&gt;&lt;language&gt;eng&lt;/language&gt;&lt;/record&gt;&lt;/Cite&gt;&lt;/EndNote&gt;</w:instrText>
        </w:r>
        <w:r w:rsidR="00D2798E" w:rsidRPr="00FC6CCF">
          <w:rPr>
            <w:rFonts w:asciiTheme="minorHAnsi" w:hAnsiTheme="minorHAnsi" w:cs="Times New Roman"/>
            <w:sz w:val="24"/>
            <w:szCs w:val="24"/>
            <w:rPrChange w:id="347" w:author="gsc" w:date="2013-03-23T21:34:00Z">
              <w:rPr>
                <w:rFonts w:ascii="Times New Roman" w:hAnsi="Times New Roman" w:cs="Times New Roman"/>
                <w:sz w:val="24"/>
                <w:szCs w:val="24"/>
              </w:rPr>
            </w:rPrChange>
          </w:rPr>
          <w:fldChar w:fldCharType="separate"/>
        </w:r>
        <w:r w:rsidR="00D2798E" w:rsidRPr="00FC6CCF">
          <w:rPr>
            <w:rFonts w:asciiTheme="minorHAnsi" w:hAnsiTheme="minorHAnsi" w:cs="Times New Roman"/>
            <w:noProof/>
            <w:sz w:val="24"/>
            <w:szCs w:val="24"/>
            <w:rPrChange w:id="348" w:author="gsc" w:date="2013-03-23T21:34:00Z">
              <w:rPr>
                <w:rFonts w:ascii="Times New Roman" w:hAnsi="Times New Roman" w:cs="Times New Roman"/>
                <w:noProof/>
                <w:sz w:val="24"/>
                <w:szCs w:val="24"/>
              </w:rPr>
            </w:rPrChange>
          </w:rPr>
          <w:t>[</w:t>
        </w:r>
        <w:r w:rsidR="00D2798E" w:rsidRPr="00FC6CCF">
          <w:rPr>
            <w:rFonts w:asciiTheme="minorHAnsi" w:hAnsiTheme="minorHAnsi"/>
            <w:rPrChange w:id="349" w:author="gsc" w:date="2013-03-23T21:34:00Z">
              <w:rPr/>
            </w:rPrChange>
          </w:rPr>
          <w:fldChar w:fldCharType="begin"/>
        </w:r>
        <w:r w:rsidR="00D2798E" w:rsidRPr="00FC6CCF">
          <w:rPr>
            <w:rFonts w:asciiTheme="minorHAnsi" w:hAnsiTheme="minorHAnsi"/>
            <w:rPrChange w:id="350" w:author="gsc" w:date="2013-03-23T21:34:00Z">
              <w:rPr/>
            </w:rPrChange>
          </w:rPr>
          <w:instrText xml:space="preserve"> HYPERLINK \l "_ENREF_6" \o "Roddy, 2007 #7" </w:instrText>
        </w:r>
        <w:r w:rsidR="00D2798E" w:rsidRPr="00FC6CCF">
          <w:rPr>
            <w:rFonts w:asciiTheme="minorHAnsi" w:hAnsiTheme="minorHAnsi"/>
            <w:rPrChange w:id="351" w:author="gsc" w:date="2013-03-23T21:34:00Z">
              <w:rPr/>
            </w:rPrChange>
          </w:rPr>
          <w:fldChar w:fldCharType="separate"/>
        </w:r>
        <w:r w:rsidR="00D2798E" w:rsidRPr="00FC6CCF">
          <w:rPr>
            <w:rFonts w:asciiTheme="minorHAnsi" w:hAnsiTheme="minorHAnsi" w:cs="Times New Roman"/>
            <w:noProof/>
            <w:sz w:val="24"/>
            <w:szCs w:val="24"/>
            <w:rPrChange w:id="352" w:author="gsc" w:date="2013-03-23T21:34:00Z">
              <w:rPr>
                <w:rFonts w:ascii="Times New Roman" w:hAnsi="Times New Roman" w:cs="Times New Roman"/>
                <w:noProof/>
                <w:sz w:val="24"/>
                <w:szCs w:val="24"/>
              </w:rPr>
            </w:rPrChange>
          </w:rPr>
          <w:t>6</w:t>
        </w:r>
        <w:r w:rsidR="00D2798E" w:rsidRPr="00FC6CCF">
          <w:rPr>
            <w:rFonts w:asciiTheme="minorHAnsi" w:hAnsiTheme="minorHAnsi" w:cs="Times New Roman"/>
            <w:noProof/>
            <w:sz w:val="24"/>
            <w:szCs w:val="24"/>
            <w:rPrChange w:id="353" w:author="gsc" w:date="2013-03-23T21:34:00Z">
              <w:rPr>
                <w:rFonts w:ascii="Times New Roman" w:hAnsi="Times New Roman" w:cs="Times New Roman"/>
                <w:noProof/>
                <w:sz w:val="24"/>
                <w:szCs w:val="24"/>
              </w:rPr>
            </w:rPrChange>
          </w:rPr>
          <w:fldChar w:fldCharType="end"/>
        </w:r>
        <w:r w:rsidR="00D2798E" w:rsidRPr="00FC6CCF">
          <w:rPr>
            <w:rFonts w:asciiTheme="minorHAnsi" w:hAnsiTheme="minorHAnsi" w:cs="Times New Roman"/>
            <w:noProof/>
            <w:sz w:val="24"/>
            <w:szCs w:val="24"/>
            <w:rPrChange w:id="354" w:author="gsc" w:date="2013-03-23T21:34:00Z">
              <w:rPr>
                <w:rFonts w:ascii="Times New Roman" w:hAnsi="Times New Roman" w:cs="Times New Roman"/>
                <w:noProof/>
                <w:sz w:val="24"/>
                <w:szCs w:val="24"/>
              </w:rPr>
            </w:rPrChange>
          </w:rPr>
          <w:t>]</w:t>
        </w:r>
        <w:r w:rsidR="00D2798E" w:rsidRPr="00FC6CCF">
          <w:rPr>
            <w:rFonts w:asciiTheme="minorHAnsi" w:hAnsiTheme="minorHAnsi" w:cs="Times New Roman"/>
            <w:sz w:val="24"/>
            <w:szCs w:val="24"/>
            <w:rPrChange w:id="355" w:author="gsc" w:date="2013-03-23T21:34:00Z">
              <w:rPr>
                <w:rFonts w:ascii="Times New Roman" w:hAnsi="Times New Roman" w:cs="Times New Roman"/>
                <w:sz w:val="24"/>
                <w:szCs w:val="24"/>
              </w:rPr>
            </w:rPrChange>
          </w:rPr>
          <w:fldChar w:fldCharType="end"/>
        </w:r>
        <w:commentRangeEnd w:id="340"/>
        <w:r w:rsidR="00D2798E" w:rsidRPr="00FC6CCF">
          <w:rPr>
            <w:rStyle w:val="a8"/>
            <w:rFonts w:asciiTheme="minorHAnsi" w:hAnsiTheme="minorHAnsi"/>
            <w:rPrChange w:id="356" w:author="gsc" w:date="2013-03-23T21:34:00Z">
              <w:rPr>
                <w:rStyle w:val="a8"/>
              </w:rPr>
            </w:rPrChange>
          </w:rPr>
          <w:commentReference w:id="340"/>
        </w:r>
        <w:r w:rsidR="00D2798E" w:rsidRPr="00FC6CCF">
          <w:rPr>
            <w:rFonts w:asciiTheme="minorHAnsi" w:hAnsiTheme="minorHAnsi" w:cs="Times New Roman"/>
            <w:sz w:val="24"/>
            <w:szCs w:val="24"/>
            <w:rPrChange w:id="357" w:author="gsc" w:date="2013-03-23T21:34:00Z">
              <w:rPr>
                <w:rFonts w:ascii="Times New Roman" w:hAnsi="Times New Roman" w:cs="Times New Roman"/>
                <w:sz w:val="24"/>
                <w:szCs w:val="24"/>
              </w:rPr>
            </w:rPrChange>
          </w:rPr>
          <w:t>.</w:t>
        </w:r>
      </w:moveTo>
      <w:moveToRangeEnd w:id="323"/>
      <w:ins w:id="358" w:author="gsc" w:date="2013-01-31T13:57:00Z">
        <w:r w:rsidR="005C7671" w:rsidRPr="00FC6CCF">
          <w:rPr>
            <w:rFonts w:asciiTheme="minorHAnsi" w:eastAsiaTheme="minorEastAsia" w:hAnsiTheme="minorHAnsi" w:cs="Times New Roman"/>
            <w:sz w:val="24"/>
            <w:szCs w:val="24"/>
            <w:rPrChange w:id="359" w:author="gsc" w:date="2013-03-23T21:34:00Z">
              <w:rPr>
                <w:rFonts w:ascii="Times New Roman" w:eastAsiaTheme="minorEastAsia" w:hAnsi="Times New Roman" w:cs="Times New Roman" w:hint="eastAsia"/>
                <w:sz w:val="24"/>
                <w:szCs w:val="24"/>
              </w:rPr>
            </w:rPrChange>
          </w:rPr>
          <w:t xml:space="preserve"> </w:t>
        </w:r>
      </w:ins>
      <w:ins w:id="360" w:author="gsc" w:date="2013-01-31T13:49:00Z">
        <w:r w:rsidR="009D28DF" w:rsidRPr="00FC6CCF">
          <w:rPr>
            <w:rFonts w:asciiTheme="minorHAnsi" w:eastAsiaTheme="minorEastAsia" w:hAnsiTheme="minorHAnsi" w:cs="Times New Roman"/>
            <w:sz w:val="24"/>
            <w:szCs w:val="24"/>
            <w:rPrChange w:id="361" w:author="gsc" w:date="2013-03-23T21:34:00Z">
              <w:rPr>
                <w:rFonts w:ascii="Times New Roman" w:eastAsiaTheme="minorEastAsia" w:hAnsi="Times New Roman" w:cs="Times New Roman"/>
                <w:sz w:val="24"/>
                <w:szCs w:val="24"/>
              </w:rPr>
            </w:rPrChange>
          </w:rPr>
          <w:t xml:space="preserve">Except </w:t>
        </w:r>
      </w:ins>
      <w:ins w:id="362" w:author="gsc" w:date="2013-01-31T13:54:00Z">
        <w:r w:rsidR="00856A3C" w:rsidRPr="00FC6CCF">
          <w:rPr>
            <w:rFonts w:asciiTheme="minorHAnsi" w:eastAsiaTheme="minorEastAsia" w:hAnsiTheme="minorHAnsi" w:cs="Times New Roman"/>
            <w:sz w:val="24"/>
            <w:szCs w:val="24"/>
            <w:rPrChange w:id="363" w:author="gsc" w:date="2013-03-23T21:34:00Z">
              <w:rPr>
                <w:rFonts w:ascii="Times New Roman" w:eastAsiaTheme="minorEastAsia" w:hAnsi="Times New Roman" w:cs="Times New Roman" w:hint="eastAsia"/>
                <w:sz w:val="24"/>
                <w:szCs w:val="24"/>
              </w:rPr>
            </w:rPrChange>
          </w:rPr>
          <w:t xml:space="preserve">for the </w:t>
        </w:r>
      </w:ins>
      <w:ins w:id="364" w:author="gsc" w:date="2013-01-31T13:49:00Z">
        <w:r w:rsidR="009D28DF" w:rsidRPr="00FC6CCF">
          <w:rPr>
            <w:rFonts w:asciiTheme="minorHAnsi" w:eastAsiaTheme="minorEastAsia" w:hAnsiTheme="minorHAnsi" w:cs="Times New Roman"/>
            <w:sz w:val="24"/>
            <w:szCs w:val="24"/>
            <w:rPrChange w:id="365" w:author="gsc" w:date="2013-03-23T21:34:00Z">
              <w:rPr>
                <w:rFonts w:ascii="Times New Roman" w:eastAsiaTheme="minorEastAsia" w:hAnsi="Times New Roman" w:cs="Times New Roman" w:hint="eastAsia"/>
                <w:sz w:val="24"/>
                <w:szCs w:val="24"/>
              </w:rPr>
            </w:rPrChange>
          </w:rPr>
          <w:t>k</w:t>
        </w:r>
      </w:ins>
      <w:moveToRangeStart w:id="366" w:author="gsc" w:date="2013-01-31T13:49:00Z" w:name="move347403517"/>
      <w:moveTo w:id="367" w:author="gsc" w:date="2013-01-31T13:49:00Z">
        <w:del w:id="368" w:author="gsc" w:date="2013-01-31T13:49:00Z">
          <w:r w:rsidR="009D28DF" w:rsidRPr="00FC6CCF" w:rsidDel="009D28DF">
            <w:rPr>
              <w:rFonts w:asciiTheme="minorHAnsi" w:hAnsiTheme="minorHAnsi" w:cs="Times New Roman"/>
              <w:sz w:val="24"/>
              <w:szCs w:val="24"/>
              <w:rPrChange w:id="369" w:author="gsc" w:date="2013-03-23T21:34:00Z">
                <w:rPr>
                  <w:rFonts w:ascii="Times New Roman" w:hAnsi="Times New Roman" w:cs="Times New Roman"/>
                  <w:sz w:val="24"/>
                  <w:szCs w:val="24"/>
                </w:rPr>
              </w:rPrChange>
            </w:rPr>
            <w:delText>K</w:delText>
          </w:r>
        </w:del>
        <w:r w:rsidR="009D28DF" w:rsidRPr="00FC6CCF">
          <w:rPr>
            <w:rFonts w:asciiTheme="minorHAnsi" w:hAnsiTheme="minorHAnsi" w:cs="Times New Roman"/>
            <w:sz w:val="24"/>
            <w:szCs w:val="24"/>
            <w:rPrChange w:id="370" w:author="gsc" w:date="2013-03-23T21:34:00Z">
              <w:rPr>
                <w:rFonts w:ascii="Times New Roman" w:hAnsi="Times New Roman" w:cs="Times New Roman"/>
                <w:sz w:val="24"/>
                <w:szCs w:val="24"/>
              </w:rPr>
            </w:rPrChange>
          </w:rPr>
          <w:t xml:space="preserve">nown </w:t>
        </w:r>
      </w:moveTo>
      <w:ins w:id="371" w:author="gsc" w:date="2013-01-31T13:50:00Z">
        <w:r w:rsidR="009D28DF" w:rsidRPr="00FC6CCF">
          <w:rPr>
            <w:rFonts w:asciiTheme="minorHAnsi" w:hAnsiTheme="minorHAnsi" w:cs="Times New Roman"/>
            <w:sz w:val="24"/>
            <w:szCs w:val="24"/>
            <w:rPrChange w:id="372" w:author="gsc" w:date="2013-03-23T21:34:00Z">
              <w:rPr>
                <w:rFonts w:ascii="Times New Roman" w:hAnsi="Times New Roman" w:cs="Times New Roman"/>
                <w:sz w:val="24"/>
                <w:szCs w:val="24"/>
              </w:rPr>
            </w:rPrChange>
          </w:rPr>
          <w:t xml:space="preserve">epidemiological </w:t>
        </w:r>
      </w:ins>
      <w:moveTo w:id="373" w:author="gsc" w:date="2013-01-31T13:49:00Z">
        <w:r w:rsidR="009D28DF" w:rsidRPr="00FC6CCF">
          <w:rPr>
            <w:rFonts w:asciiTheme="minorHAnsi" w:hAnsiTheme="minorHAnsi" w:cs="Times New Roman"/>
            <w:sz w:val="24"/>
            <w:szCs w:val="24"/>
            <w:rPrChange w:id="374" w:author="gsc" w:date="2013-03-23T21:34:00Z">
              <w:rPr>
                <w:rFonts w:ascii="Times New Roman" w:hAnsi="Times New Roman" w:cs="Times New Roman"/>
                <w:sz w:val="24"/>
                <w:szCs w:val="24"/>
              </w:rPr>
            </w:rPrChange>
          </w:rPr>
          <w:t>risk</w:t>
        </w:r>
      </w:moveTo>
      <w:ins w:id="375" w:author="gsc" w:date="2013-01-31T13:54:00Z">
        <w:r w:rsidR="00D57596" w:rsidRPr="00FC6CCF">
          <w:rPr>
            <w:rFonts w:asciiTheme="minorHAnsi" w:eastAsiaTheme="minorEastAsia" w:hAnsiTheme="minorHAnsi" w:cs="Times New Roman"/>
            <w:sz w:val="24"/>
            <w:szCs w:val="24"/>
            <w:rPrChange w:id="376" w:author="gsc" w:date="2013-03-23T21:34:00Z">
              <w:rPr>
                <w:rFonts w:ascii="Times New Roman" w:eastAsiaTheme="minorEastAsia" w:hAnsi="Times New Roman" w:cs="Times New Roman" w:hint="eastAsia"/>
                <w:sz w:val="24"/>
                <w:szCs w:val="24"/>
              </w:rPr>
            </w:rPrChange>
          </w:rPr>
          <w:t>s</w:t>
        </w:r>
      </w:ins>
      <w:ins w:id="377" w:author="gsc" w:date="2013-01-31T13:50:00Z">
        <w:r w:rsidR="009D28DF" w:rsidRPr="00FC6CCF">
          <w:rPr>
            <w:rFonts w:asciiTheme="minorHAnsi" w:eastAsiaTheme="minorEastAsia" w:hAnsiTheme="minorHAnsi" w:cs="Times New Roman"/>
            <w:sz w:val="24"/>
            <w:szCs w:val="24"/>
            <w:rPrChange w:id="378" w:author="gsc" w:date="2013-03-23T21:34:00Z">
              <w:rPr>
                <w:rFonts w:ascii="Times New Roman" w:eastAsiaTheme="minorEastAsia" w:hAnsi="Times New Roman" w:cs="Times New Roman" w:hint="eastAsia"/>
                <w:sz w:val="24"/>
                <w:szCs w:val="24"/>
              </w:rPr>
            </w:rPrChange>
          </w:rPr>
          <w:t xml:space="preserve"> such as </w:t>
        </w:r>
      </w:ins>
      <w:moveTo w:id="379" w:author="gsc" w:date="2013-01-31T13:49:00Z">
        <w:del w:id="380" w:author="gsc" w:date="2013-01-31T13:50:00Z">
          <w:r w:rsidR="009D28DF" w:rsidRPr="00FC6CCF" w:rsidDel="009D28DF">
            <w:rPr>
              <w:rFonts w:asciiTheme="minorHAnsi" w:hAnsiTheme="minorHAnsi" w:cs="Times New Roman"/>
              <w:sz w:val="24"/>
              <w:szCs w:val="24"/>
              <w:rPrChange w:id="381" w:author="gsc" w:date="2013-03-23T21:34:00Z">
                <w:rPr>
                  <w:rFonts w:ascii="Times New Roman" w:hAnsi="Times New Roman" w:cs="Times New Roman"/>
                  <w:sz w:val="24"/>
                  <w:szCs w:val="24"/>
                </w:rPr>
              </w:rPrChange>
            </w:rPr>
            <w:delText xml:space="preserve"> factors for gout include </w:delText>
          </w:r>
        </w:del>
        <w:proofErr w:type="spellStart"/>
        <w:r w:rsidR="009D28DF" w:rsidRPr="00FC6CCF">
          <w:rPr>
            <w:rFonts w:asciiTheme="minorHAnsi" w:hAnsiTheme="minorHAnsi" w:cs="Times New Roman"/>
            <w:sz w:val="24"/>
            <w:szCs w:val="24"/>
            <w:rPrChange w:id="382" w:author="gsc" w:date="2013-03-23T21:34:00Z">
              <w:rPr>
                <w:rFonts w:ascii="Times New Roman" w:hAnsi="Times New Roman" w:cs="Times New Roman"/>
                <w:sz w:val="24"/>
                <w:szCs w:val="24"/>
              </w:rPr>
            </w:rPrChange>
          </w:rPr>
          <w:t>hyperuricemia</w:t>
        </w:r>
        <w:proofErr w:type="spellEnd"/>
        <w:r w:rsidR="009D28DF" w:rsidRPr="00FC6CCF">
          <w:rPr>
            <w:rFonts w:asciiTheme="minorHAnsi" w:hAnsiTheme="minorHAnsi" w:cs="Times New Roman"/>
            <w:sz w:val="24"/>
            <w:szCs w:val="24"/>
            <w:rPrChange w:id="383" w:author="gsc" w:date="2013-03-23T21:34:00Z">
              <w:rPr>
                <w:rFonts w:ascii="Times New Roman" w:hAnsi="Times New Roman" w:cs="Times New Roman"/>
                <w:sz w:val="24"/>
                <w:szCs w:val="24"/>
              </w:rPr>
            </w:rPrChange>
          </w:rPr>
          <w:t>,</w:t>
        </w:r>
        <w:r w:rsidR="009D28DF" w:rsidRPr="00FC6CCF">
          <w:rPr>
            <w:rFonts w:asciiTheme="minorHAnsi" w:eastAsiaTheme="minorEastAsia" w:hAnsiTheme="minorHAnsi" w:cs="Times New Roman"/>
            <w:sz w:val="24"/>
            <w:szCs w:val="24"/>
            <w:rPrChange w:id="384" w:author="gsc" w:date="2013-03-23T21:34:00Z">
              <w:rPr>
                <w:rFonts w:ascii="Times New Roman" w:eastAsiaTheme="minorEastAsia" w:hAnsi="Times New Roman" w:cs="Times New Roman" w:hint="eastAsia"/>
                <w:sz w:val="24"/>
                <w:szCs w:val="24"/>
              </w:rPr>
            </w:rPrChange>
          </w:rPr>
          <w:t xml:space="preserve"> </w:t>
        </w:r>
        <w:r w:rsidR="009D28DF" w:rsidRPr="00FC6CCF">
          <w:rPr>
            <w:rFonts w:asciiTheme="minorHAnsi" w:hAnsiTheme="minorHAnsi" w:cs="Times New Roman"/>
            <w:sz w:val="24"/>
            <w:szCs w:val="24"/>
            <w:rPrChange w:id="385" w:author="gsc" w:date="2013-03-23T21:34:00Z">
              <w:rPr>
                <w:rFonts w:ascii="Times New Roman" w:hAnsi="Times New Roman" w:cs="Times New Roman"/>
                <w:sz w:val="24"/>
                <w:szCs w:val="24"/>
              </w:rPr>
            </w:rPrChange>
          </w:rPr>
          <w:t>obesity, hypertension, diuretic us</w:t>
        </w:r>
      </w:moveTo>
      <w:ins w:id="386" w:author="gsc" w:date="2013-01-31T13:50:00Z">
        <w:r w:rsidR="009D28DF" w:rsidRPr="00FC6CCF">
          <w:rPr>
            <w:rFonts w:asciiTheme="minorHAnsi" w:eastAsiaTheme="minorEastAsia" w:hAnsiTheme="minorHAnsi" w:cs="Times New Roman"/>
            <w:sz w:val="24"/>
            <w:szCs w:val="24"/>
            <w:rPrChange w:id="387" w:author="gsc" w:date="2013-03-23T21:34:00Z">
              <w:rPr>
                <w:rFonts w:ascii="Times New Roman" w:eastAsiaTheme="minorEastAsia" w:hAnsi="Times New Roman" w:cs="Times New Roman" w:hint="eastAsia"/>
                <w:sz w:val="24"/>
                <w:szCs w:val="24"/>
              </w:rPr>
            </w:rPrChange>
          </w:rPr>
          <w:t>age</w:t>
        </w:r>
      </w:ins>
      <w:moveTo w:id="388" w:author="gsc" w:date="2013-01-31T13:49:00Z">
        <w:del w:id="389" w:author="gsc" w:date="2013-01-31T13:50:00Z">
          <w:r w:rsidR="009D28DF" w:rsidRPr="00FC6CCF" w:rsidDel="009D28DF">
            <w:rPr>
              <w:rFonts w:asciiTheme="minorHAnsi" w:hAnsiTheme="minorHAnsi" w:cs="Times New Roman"/>
              <w:sz w:val="24"/>
              <w:szCs w:val="24"/>
              <w:rPrChange w:id="390" w:author="gsc" w:date="2013-03-23T21:34:00Z">
                <w:rPr>
                  <w:rFonts w:ascii="Times New Roman" w:hAnsi="Times New Roman" w:cs="Times New Roman"/>
                  <w:sz w:val="24"/>
                  <w:szCs w:val="24"/>
                </w:rPr>
              </w:rPrChange>
            </w:rPr>
            <w:delText>e</w:delText>
          </w:r>
        </w:del>
        <w:r w:rsidR="009D28DF" w:rsidRPr="00FC6CCF">
          <w:rPr>
            <w:rFonts w:asciiTheme="minorHAnsi" w:hAnsiTheme="minorHAnsi" w:cs="Times New Roman"/>
            <w:sz w:val="24"/>
            <w:szCs w:val="24"/>
            <w:rPrChange w:id="391" w:author="gsc" w:date="2013-03-23T21:34:00Z">
              <w:rPr>
                <w:rFonts w:ascii="Times New Roman" w:hAnsi="Times New Roman" w:cs="Times New Roman"/>
                <w:sz w:val="24"/>
                <w:szCs w:val="24"/>
              </w:rPr>
            </w:rPrChange>
          </w:rPr>
          <w:t>, and alcohol consumption</w:t>
        </w:r>
        <w:r w:rsidR="009D28DF" w:rsidRPr="00FC6CCF">
          <w:rPr>
            <w:rFonts w:asciiTheme="minorHAnsi" w:eastAsiaTheme="minorEastAsia" w:hAnsiTheme="minorHAnsi" w:cs="Times New Roman"/>
            <w:sz w:val="24"/>
            <w:szCs w:val="24"/>
            <w:rPrChange w:id="392" w:author="gsc" w:date="2013-03-23T21:34:00Z">
              <w:rPr>
                <w:rFonts w:ascii="Times New Roman" w:eastAsiaTheme="minorEastAsia" w:hAnsi="Times New Roman" w:cs="Times New Roman"/>
                <w:sz w:val="24"/>
                <w:szCs w:val="24"/>
              </w:rPr>
            </w:rPrChange>
          </w:rPr>
          <w:t xml:space="preserve"> </w:t>
        </w:r>
        <w:r w:rsidR="009D28DF" w:rsidRPr="00FC6CCF">
          <w:rPr>
            <w:rFonts w:asciiTheme="minorHAnsi" w:hAnsiTheme="minorHAnsi" w:cs="Times New Roman"/>
            <w:sz w:val="24"/>
            <w:szCs w:val="24"/>
            <w:rPrChange w:id="393" w:author="gsc" w:date="2013-03-23T21:34:00Z">
              <w:rPr>
                <w:rFonts w:ascii="Times New Roman" w:hAnsi="Times New Roman" w:cs="Times New Roman"/>
                <w:sz w:val="24"/>
                <w:szCs w:val="24"/>
              </w:rPr>
            </w:rPrChange>
          </w:rPr>
          <w:fldChar w:fldCharType="begin">
            <w:fldData xml:space="preserve">PEVuZE5vdGU+PENpdGU+PEF1dGhvcj5TYWFnPC9BdXRob3I+PFllYXI+MjAwNjwvWWVhcj48UmVj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</w:fldData>
          </w:fldChar>
        </w:r>
        <w:r w:rsidR="009D28DF" w:rsidRPr="00FC6CCF">
          <w:rPr>
            <w:rFonts w:asciiTheme="minorHAnsi" w:hAnsiTheme="minorHAnsi" w:cs="Times New Roman"/>
            <w:sz w:val="24"/>
            <w:szCs w:val="24"/>
            <w:rPrChange w:id="394" w:author="gsc" w:date="2013-03-23T21:34:00Z">
              <w:rPr>
                <w:rFonts w:ascii="Times New Roman" w:hAnsi="Times New Roman" w:cs="Times New Roman"/>
                <w:sz w:val="24"/>
                <w:szCs w:val="24"/>
              </w:rPr>
            </w:rPrChange>
          </w:rPr>
          <w:instrText xml:space="preserve"> ADDIN EN.CITE </w:instrText>
        </w:r>
        <w:r w:rsidR="009D28DF" w:rsidRPr="00FC6CCF">
          <w:rPr>
            <w:rFonts w:asciiTheme="minorHAnsi" w:hAnsiTheme="minorHAnsi" w:cs="Times New Roman"/>
            <w:sz w:val="24"/>
            <w:szCs w:val="24"/>
            <w:rPrChange w:id="395" w:author="gsc" w:date="2013-03-23T21:34:00Z">
              <w:rPr>
                <w:rFonts w:ascii="Times New Roman" w:hAnsi="Times New Roman" w:cs="Times New Roman"/>
                <w:sz w:val="24"/>
                <w:szCs w:val="24"/>
              </w:rPr>
            </w:rPrChange>
          </w:rPr>
          <w:fldChar w:fldCharType="begin">
            <w:fldData xml:space="preserve">PEVuZE5vdGU+PENpdGU+PEF1dGhvcj5TYWFnPC9BdXRob3I+PFllYXI+MjAwNjwvWWVhcj48UmVj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</w:fldData>
          </w:fldChar>
        </w:r>
        <w:r w:rsidR="009D28DF" w:rsidRPr="00FC6CCF">
          <w:rPr>
            <w:rFonts w:asciiTheme="minorHAnsi" w:hAnsiTheme="minorHAnsi" w:cs="Times New Roman"/>
            <w:sz w:val="24"/>
            <w:szCs w:val="24"/>
            <w:rPrChange w:id="396" w:author="gsc" w:date="2013-03-23T21:34:00Z">
              <w:rPr>
                <w:rFonts w:ascii="Times New Roman" w:hAnsi="Times New Roman" w:cs="Times New Roman"/>
                <w:sz w:val="24"/>
                <w:szCs w:val="24"/>
              </w:rPr>
            </w:rPrChange>
          </w:rPr>
          <w:instrText xml:space="preserve"> ADDIN EN.CITE.DATA </w:instrText>
        </w:r>
      </w:moveTo>
      <w:ins w:id="397" w:author="gsc" w:date="2013-01-31T13:49:00Z">
        <w:r w:rsidR="009D28DF" w:rsidRPr="00FC6CCF">
          <w:rPr>
            <w:rFonts w:asciiTheme="minorHAnsi" w:hAnsiTheme="minorHAnsi" w:cs="Times New Roman"/>
            <w:sz w:val="24"/>
            <w:szCs w:val="24"/>
            <w:rPrChange w:id="398" w:author="gsc" w:date="2013-03-23T21:34:00Z">
              <w:rPr>
                <w:rFonts w:ascii="Times New Roman" w:hAnsi="Times New Roman" w:cs="Times New Roman"/>
                <w:sz w:val="24"/>
                <w:szCs w:val="24"/>
              </w:rPr>
            </w:rPrChange>
          </w:rPr>
        </w:r>
      </w:ins>
      <w:moveTo w:id="399" w:author="gsc" w:date="2013-01-31T13:49:00Z">
        <w:r w:rsidR="009D28DF" w:rsidRPr="00FC6CCF">
          <w:rPr>
            <w:rFonts w:asciiTheme="minorHAnsi" w:hAnsiTheme="minorHAnsi" w:cs="Times New Roman"/>
            <w:sz w:val="24"/>
            <w:szCs w:val="24"/>
            <w:rPrChange w:id="400" w:author="gsc" w:date="2013-03-23T21:34:00Z">
              <w:rPr>
                <w:rFonts w:ascii="Times New Roman" w:hAnsi="Times New Roman" w:cs="Times New Roman"/>
                <w:sz w:val="24"/>
                <w:szCs w:val="24"/>
              </w:rPr>
            </w:rPrChange>
          </w:rPr>
          <w:fldChar w:fldCharType="end"/>
        </w:r>
      </w:moveTo>
      <w:ins w:id="401" w:author="gsc" w:date="2013-01-31T13:49:00Z">
        <w:r w:rsidR="009D28DF" w:rsidRPr="00FC6CCF">
          <w:rPr>
            <w:rFonts w:asciiTheme="minorHAnsi" w:hAnsiTheme="minorHAnsi" w:cs="Times New Roman"/>
            <w:sz w:val="24"/>
            <w:szCs w:val="24"/>
            <w:rPrChange w:id="402" w:author="gsc" w:date="2013-03-23T21:34:00Z">
              <w:rPr>
                <w:rFonts w:ascii="Times New Roman" w:hAnsi="Times New Roman" w:cs="Times New Roman"/>
                <w:sz w:val="24"/>
                <w:szCs w:val="24"/>
              </w:rPr>
            </w:rPrChange>
          </w:rPr>
        </w:r>
      </w:ins>
      <w:moveTo w:id="403" w:author="gsc" w:date="2013-01-31T13:49:00Z">
        <w:r w:rsidR="009D28DF" w:rsidRPr="00FC6CCF">
          <w:rPr>
            <w:rFonts w:asciiTheme="minorHAnsi" w:hAnsiTheme="minorHAnsi" w:cs="Times New Roman"/>
            <w:sz w:val="24"/>
            <w:szCs w:val="24"/>
            <w:rPrChange w:id="404" w:author="gsc" w:date="2013-03-23T21:34:00Z">
              <w:rPr>
                <w:rFonts w:ascii="Times New Roman" w:hAnsi="Times New Roman" w:cs="Times New Roman"/>
                <w:sz w:val="24"/>
                <w:szCs w:val="24"/>
              </w:rPr>
            </w:rPrChange>
          </w:rPr>
          <w:fldChar w:fldCharType="separate"/>
        </w:r>
        <w:r w:rsidR="009D28DF" w:rsidRPr="00FC6CCF">
          <w:rPr>
            <w:rFonts w:asciiTheme="minorHAnsi" w:hAnsiTheme="minorHAnsi" w:cs="Times New Roman"/>
            <w:noProof/>
            <w:sz w:val="24"/>
            <w:szCs w:val="24"/>
            <w:rPrChange w:id="405" w:author="gsc" w:date="2013-03-23T21:34:00Z">
              <w:rPr>
                <w:rFonts w:ascii="Times New Roman" w:hAnsi="Times New Roman" w:cs="Times New Roman"/>
                <w:noProof/>
                <w:sz w:val="24"/>
                <w:szCs w:val="24"/>
              </w:rPr>
            </w:rPrChange>
          </w:rPr>
          <w:t>[</w:t>
        </w:r>
        <w:r w:rsidR="009D28DF" w:rsidRPr="00FC6CCF">
          <w:rPr>
            <w:rFonts w:asciiTheme="minorHAnsi" w:hAnsiTheme="minorHAnsi"/>
            <w:rPrChange w:id="406" w:author="gsc" w:date="2013-03-23T21:34:00Z">
              <w:rPr/>
            </w:rPrChange>
          </w:rPr>
          <w:fldChar w:fldCharType="begin"/>
        </w:r>
        <w:r w:rsidR="009D28DF" w:rsidRPr="00FC6CCF">
          <w:rPr>
            <w:rFonts w:asciiTheme="minorHAnsi" w:hAnsiTheme="minorHAnsi"/>
            <w:rPrChange w:id="407" w:author="gsc" w:date="2013-03-23T21:34:00Z">
              <w:rPr/>
            </w:rPrChange>
          </w:rPr>
          <w:instrText xml:space="preserve"> HYPERLINK \l "_ENREF_9" \o "Saag, 2006 #10" </w:instrText>
        </w:r>
        <w:r w:rsidR="009D28DF" w:rsidRPr="00FC6CCF">
          <w:rPr>
            <w:rFonts w:asciiTheme="minorHAnsi" w:hAnsiTheme="minorHAnsi"/>
            <w:rPrChange w:id="408" w:author="gsc" w:date="2013-03-23T21:34:00Z">
              <w:rPr/>
            </w:rPrChange>
          </w:rPr>
          <w:fldChar w:fldCharType="separate"/>
        </w:r>
        <w:r w:rsidR="009D28DF" w:rsidRPr="00FC6CCF">
          <w:rPr>
            <w:rFonts w:asciiTheme="minorHAnsi" w:hAnsiTheme="minorHAnsi" w:cs="Times New Roman"/>
            <w:noProof/>
            <w:sz w:val="24"/>
            <w:szCs w:val="24"/>
            <w:rPrChange w:id="409" w:author="gsc" w:date="2013-03-23T21:34:00Z">
              <w:rPr>
                <w:rFonts w:ascii="Times New Roman" w:hAnsi="Times New Roman" w:cs="Times New Roman"/>
                <w:noProof/>
                <w:sz w:val="24"/>
                <w:szCs w:val="24"/>
              </w:rPr>
            </w:rPrChange>
          </w:rPr>
          <w:t>9</w:t>
        </w:r>
        <w:r w:rsidR="009D28DF" w:rsidRPr="00FC6CCF">
          <w:rPr>
            <w:rFonts w:asciiTheme="minorHAnsi" w:hAnsiTheme="minorHAnsi" w:cs="Times New Roman"/>
            <w:noProof/>
            <w:sz w:val="24"/>
            <w:szCs w:val="24"/>
            <w:rPrChange w:id="410" w:author="gsc" w:date="2013-03-23T21:34:00Z">
              <w:rPr>
                <w:rFonts w:ascii="Times New Roman" w:hAnsi="Times New Roman" w:cs="Times New Roman"/>
                <w:noProof/>
                <w:sz w:val="24"/>
                <w:szCs w:val="24"/>
              </w:rPr>
            </w:rPrChange>
          </w:rPr>
          <w:fldChar w:fldCharType="end"/>
        </w:r>
        <w:r w:rsidR="009D28DF" w:rsidRPr="00FC6CCF">
          <w:rPr>
            <w:rFonts w:asciiTheme="minorHAnsi" w:hAnsiTheme="minorHAnsi" w:cs="Times New Roman"/>
            <w:noProof/>
            <w:sz w:val="24"/>
            <w:szCs w:val="24"/>
            <w:rPrChange w:id="411" w:author="gsc" w:date="2013-03-23T21:34:00Z">
              <w:rPr>
                <w:rFonts w:ascii="Times New Roman" w:hAnsi="Times New Roman" w:cs="Times New Roman"/>
                <w:noProof/>
                <w:sz w:val="24"/>
                <w:szCs w:val="24"/>
              </w:rPr>
            </w:rPrChange>
          </w:rPr>
          <w:t>]</w:t>
        </w:r>
        <w:r w:rsidR="009D28DF" w:rsidRPr="00FC6CCF">
          <w:rPr>
            <w:rFonts w:asciiTheme="minorHAnsi" w:hAnsiTheme="minorHAnsi" w:cs="Times New Roman"/>
            <w:sz w:val="24"/>
            <w:szCs w:val="24"/>
            <w:rPrChange w:id="412" w:author="gsc" w:date="2013-03-23T21:34:00Z">
              <w:rPr>
                <w:rFonts w:ascii="Times New Roman" w:hAnsi="Times New Roman" w:cs="Times New Roman"/>
                <w:sz w:val="24"/>
                <w:szCs w:val="24"/>
              </w:rPr>
            </w:rPrChange>
          </w:rPr>
          <w:fldChar w:fldCharType="end"/>
        </w:r>
        <w:del w:id="413" w:author="gsc" w:date="2013-01-31T13:50:00Z">
          <w:r w:rsidR="009D28DF" w:rsidRPr="00FC6CCF" w:rsidDel="009D28DF">
            <w:rPr>
              <w:rFonts w:asciiTheme="minorHAnsi" w:hAnsiTheme="minorHAnsi" w:cs="Times New Roman"/>
              <w:sz w:val="24"/>
              <w:szCs w:val="24"/>
              <w:rPrChange w:id="414" w:author="gsc" w:date="2013-03-23T21:34:00Z">
                <w:rPr>
                  <w:rFonts w:ascii="Times New Roman" w:hAnsi="Times New Roman" w:cs="Times New Roman"/>
                  <w:sz w:val="24"/>
                  <w:szCs w:val="24"/>
                </w:rPr>
              </w:rPrChange>
            </w:rPr>
            <w:delText>.</w:delText>
          </w:r>
        </w:del>
      </w:moveTo>
      <w:moveToRangeEnd w:id="366"/>
      <w:del w:id="415" w:author="gsc" w:date="2013-01-31T13:02:00Z">
        <w:r w:rsidRPr="00FC6CCF" w:rsidDel="00551D35">
          <w:rPr>
            <w:rFonts w:asciiTheme="minorHAnsi" w:hAnsiTheme="minorHAnsi" w:cs="Times New Roman"/>
            <w:sz w:val="24"/>
            <w:szCs w:val="24"/>
            <w:rPrChange w:id="416" w:author="gsc" w:date="2013-03-23T21:34:00Z">
              <w:rPr>
                <w:rFonts w:ascii="Times New Roman" w:hAnsi="Times New Roman" w:cs="Times New Roman"/>
                <w:sz w:val="24"/>
                <w:szCs w:val="24"/>
              </w:rPr>
            </w:rPrChange>
          </w:rPr>
          <w:delText xml:space="preserve">Gout is one of the most common forms of arthritis </w:delText>
        </w:r>
        <w:r w:rsidR="00F44A9E" w:rsidRPr="00FC6CCF" w:rsidDel="00551D35">
          <w:rPr>
            <w:rFonts w:asciiTheme="minorHAnsi" w:hAnsiTheme="minorHAnsi" w:cs="Times New Roman"/>
            <w:sz w:val="24"/>
            <w:szCs w:val="24"/>
            <w:rPrChange w:id="417" w:author="gsc" w:date="2013-03-23T21:34:00Z">
              <w:rPr>
                <w:rFonts w:ascii="Times New Roman" w:hAnsi="Times New Roman" w:cs="Times New Roman"/>
                <w:sz w:val="24"/>
                <w:szCs w:val="24"/>
              </w:rPr>
            </w:rPrChange>
          </w:rPr>
          <w:fldChar w:fldCharType="begin">
            <w:fldData xml:space="preserve">PEVuZE5vdGU+PENpdGU+PEF1dGhvcj5DaG9pPC9BdXRob3I+PFllYXI+MjAwNTwvWWVhcj48UmVj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</w:fldData>
          </w:fldChar>
        </w:r>
        <w:r w:rsidRPr="00FC6CCF" w:rsidDel="00551D35">
          <w:rPr>
            <w:rFonts w:asciiTheme="minorHAnsi" w:hAnsiTheme="minorHAnsi" w:cs="Times New Roman"/>
            <w:sz w:val="24"/>
            <w:szCs w:val="24"/>
            <w:rPrChange w:id="418" w:author="gsc" w:date="2013-03-23T21:34:00Z">
              <w:rPr>
                <w:rFonts w:ascii="Times New Roman" w:hAnsi="Times New Roman" w:cs="Times New Roman"/>
                <w:sz w:val="24"/>
                <w:szCs w:val="24"/>
              </w:rPr>
            </w:rPrChange>
          </w:rPr>
          <w:delInstrText xml:space="preserve"> ADDIN EN.CITE </w:delInstrText>
        </w:r>
        <w:r w:rsidR="00F44A9E" w:rsidRPr="00FC6CCF" w:rsidDel="00551D35">
          <w:rPr>
            <w:rFonts w:asciiTheme="minorHAnsi" w:hAnsiTheme="minorHAnsi" w:cs="Times New Roman"/>
            <w:sz w:val="24"/>
            <w:szCs w:val="24"/>
            <w:rPrChange w:id="419" w:author="gsc" w:date="2013-03-23T21:34:00Z">
              <w:rPr>
                <w:rFonts w:ascii="Times New Roman" w:hAnsi="Times New Roman" w:cs="Times New Roman"/>
                <w:sz w:val="24"/>
                <w:szCs w:val="24"/>
              </w:rPr>
            </w:rPrChange>
          </w:rPr>
          <w:fldChar w:fldCharType="begin">
            <w:fldData xml:space="preserve">PEVuZE5vdGU+PENpdGU+PEF1dGhvcj5DaG9pPC9BdXRob3I+PFllYXI+MjAwNTwvWWVhcj48UmVj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</w:fldData>
          </w:fldChar>
        </w:r>
        <w:r w:rsidRPr="00FC6CCF" w:rsidDel="00551D35">
          <w:rPr>
            <w:rFonts w:asciiTheme="minorHAnsi" w:hAnsiTheme="minorHAnsi" w:cs="Times New Roman"/>
            <w:sz w:val="24"/>
            <w:szCs w:val="24"/>
            <w:rPrChange w:id="420" w:author="gsc" w:date="2013-03-23T21:34:00Z">
              <w:rPr>
                <w:rFonts w:ascii="Times New Roman" w:hAnsi="Times New Roman" w:cs="Times New Roman"/>
                <w:sz w:val="24"/>
                <w:szCs w:val="24"/>
              </w:rPr>
            </w:rPrChange>
          </w:rPr>
          <w:delInstrText xml:space="preserve"> ADDIN EN.CITE.DATA </w:delInstrText>
        </w:r>
        <w:r w:rsidR="00F44A9E" w:rsidRPr="00FC6CCF" w:rsidDel="00551D35">
          <w:rPr>
            <w:rFonts w:asciiTheme="minorHAnsi" w:hAnsiTheme="minorHAnsi" w:cs="Times New Roman"/>
            <w:sz w:val="24"/>
            <w:szCs w:val="24"/>
            <w:rPrChange w:id="421" w:author="gsc" w:date="2013-03-23T21:34:00Z">
              <w:rPr>
                <w:rFonts w:ascii="Times New Roman" w:hAnsi="Times New Roman" w:cs="Times New Roman"/>
                <w:sz w:val="24"/>
                <w:szCs w:val="24"/>
              </w:rPr>
            </w:rPrChange>
          </w:rPr>
        </w:r>
        <w:r w:rsidR="00F44A9E" w:rsidRPr="00FC6CCF" w:rsidDel="00551D35">
          <w:rPr>
            <w:rFonts w:asciiTheme="minorHAnsi" w:hAnsiTheme="minorHAnsi" w:cs="Times New Roman"/>
            <w:sz w:val="24"/>
            <w:szCs w:val="24"/>
            <w:rPrChange w:id="422" w:author="gsc" w:date="2013-03-23T21:34:00Z">
              <w:rPr>
                <w:rFonts w:ascii="Times New Roman" w:hAnsi="Times New Roman" w:cs="Times New Roman"/>
                <w:sz w:val="24"/>
                <w:szCs w:val="24"/>
              </w:rPr>
            </w:rPrChange>
          </w:rPr>
          <w:fldChar w:fldCharType="end"/>
        </w:r>
        <w:r w:rsidR="00F44A9E" w:rsidRPr="00FC6CCF" w:rsidDel="00551D35">
          <w:rPr>
            <w:rFonts w:asciiTheme="minorHAnsi" w:hAnsiTheme="minorHAnsi" w:cs="Times New Roman"/>
            <w:sz w:val="24"/>
            <w:szCs w:val="24"/>
            <w:rPrChange w:id="423" w:author="gsc" w:date="2013-03-23T21:34:00Z">
              <w:rPr>
                <w:rFonts w:ascii="Times New Roman" w:hAnsi="Times New Roman" w:cs="Times New Roman"/>
                <w:sz w:val="24"/>
                <w:szCs w:val="24"/>
              </w:rPr>
            </w:rPrChange>
          </w:rPr>
        </w:r>
        <w:r w:rsidR="00F44A9E" w:rsidRPr="00FC6CCF" w:rsidDel="00551D35">
          <w:rPr>
            <w:rFonts w:asciiTheme="minorHAnsi" w:hAnsiTheme="minorHAnsi" w:cs="Times New Roman"/>
            <w:sz w:val="24"/>
            <w:szCs w:val="24"/>
            <w:rPrChange w:id="424" w:author="gsc" w:date="2013-03-23T21:34:00Z">
              <w:rPr>
                <w:rFonts w:ascii="Times New Roman" w:hAnsi="Times New Roman" w:cs="Times New Roman"/>
                <w:sz w:val="24"/>
                <w:szCs w:val="24"/>
              </w:rPr>
            </w:rPrChange>
          </w:rPr>
          <w:fldChar w:fldCharType="separate"/>
        </w:r>
        <w:r w:rsidRPr="00FC6CCF" w:rsidDel="00551D35">
          <w:rPr>
            <w:rFonts w:asciiTheme="minorHAnsi" w:hAnsiTheme="minorHAnsi" w:cs="Times New Roman"/>
            <w:noProof/>
            <w:sz w:val="24"/>
            <w:szCs w:val="24"/>
            <w:rPrChange w:id="425" w:author="gsc" w:date="2013-03-23T21:34:00Z">
              <w:rPr>
                <w:rFonts w:ascii="Times New Roman" w:hAnsi="Times New Roman" w:cs="Times New Roman"/>
                <w:noProof/>
                <w:sz w:val="24"/>
                <w:szCs w:val="24"/>
              </w:rPr>
            </w:rPrChange>
          </w:rPr>
          <w:delText>[</w:delText>
        </w:r>
        <w:r w:rsidR="00B91347" w:rsidRPr="00FC6CCF" w:rsidDel="00551D35">
          <w:rPr>
            <w:rFonts w:asciiTheme="minorHAnsi" w:hAnsiTheme="minorHAnsi"/>
            <w:rPrChange w:id="426" w:author="gsc" w:date="2013-03-23T21:34:00Z">
              <w:rPr/>
            </w:rPrChange>
          </w:rPr>
          <w:fldChar w:fldCharType="begin"/>
        </w:r>
        <w:r w:rsidR="00B91347" w:rsidRPr="00FC6CCF" w:rsidDel="00551D35">
          <w:rPr>
            <w:rFonts w:asciiTheme="minorHAnsi" w:hAnsiTheme="minorHAnsi"/>
            <w:rPrChange w:id="427" w:author="gsc" w:date="2013-03-23T21:34:00Z">
              <w:rPr/>
            </w:rPrChange>
          </w:rPr>
          <w:delInstrText xml:space="preserve"> HYPERLINK \l "_ENREF_2" \o "Choi, 2005 #3" </w:delInstrText>
        </w:r>
        <w:r w:rsidR="00B91347" w:rsidRPr="00FC6CCF" w:rsidDel="00551D35">
          <w:rPr>
            <w:rFonts w:asciiTheme="minorHAnsi" w:hAnsiTheme="minorHAnsi"/>
            <w:rPrChange w:id="428" w:author="gsc" w:date="2013-03-23T21:34:00Z">
              <w:rPr/>
            </w:rPrChange>
          </w:rPr>
          <w:fldChar w:fldCharType="separate"/>
        </w:r>
        <w:r w:rsidR="00DC67F8" w:rsidRPr="00FC6CCF" w:rsidDel="00551D35">
          <w:rPr>
            <w:rFonts w:asciiTheme="minorHAnsi" w:hAnsiTheme="minorHAnsi" w:cs="Times New Roman"/>
            <w:noProof/>
            <w:sz w:val="24"/>
            <w:szCs w:val="24"/>
            <w:rPrChange w:id="429" w:author="gsc" w:date="2013-03-23T21:34:00Z">
              <w:rPr>
                <w:rFonts w:ascii="Times New Roman" w:hAnsi="Times New Roman" w:cs="Times New Roman"/>
                <w:noProof/>
                <w:sz w:val="24"/>
                <w:szCs w:val="24"/>
              </w:rPr>
            </w:rPrChange>
          </w:rPr>
          <w:delText>2</w:delText>
        </w:r>
        <w:r w:rsidR="00B91347" w:rsidRPr="00FC6CCF" w:rsidDel="00551D35">
          <w:rPr>
            <w:rFonts w:asciiTheme="minorHAnsi" w:hAnsiTheme="minorHAnsi" w:cs="Times New Roman"/>
            <w:noProof/>
            <w:sz w:val="24"/>
            <w:szCs w:val="24"/>
            <w:rPrChange w:id="430" w:author="gsc" w:date="2013-03-23T21:34:00Z">
              <w:rPr>
                <w:rFonts w:ascii="Times New Roman" w:hAnsi="Times New Roman" w:cs="Times New Roman"/>
                <w:noProof/>
                <w:sz w:val="24"/>
                <w:szCs w:val="24"/>
              </w:rPr>
            </w:rPrChange>
          </w:rPr>
          <w:fldChar w:fldCharType="end"/>
        </w:r>
        <w:r w:rsidRPr="00FC6CCF" w:rsidDel="00551D35">
          <w:rPr>
            <w:rFonts w:asciiTheme="minorHAnsi" w:hAnsiTheme="minorHAnsi" w:cs="Times New Roman"/>
            <w:noProof/>
            <w:sz w:val="24"/>
            <w:szCs w:val="24"/>
            <w:rPrChange w:id="431" w:author="gsc" w:date="2013-03-23T21:34:00Z">
              <w:rPr>
                <w:rFonts w:ascii="Times New Roman" w:hAnsi="Times New Roman" w:cs="Times New Roman"/>
                <w:noProof/>
                <w:sz w:val="24"/>
                <w:szCs w:val="24"/>
              </w:rPr>
            </w:rPrChange>
          </w:rPr>
          <w:delText>,</w:delText>
        </w:r>
        <w:r w:rsidR="00B91347" w:rsidRPr="00FC6CCF" w:rsidDel="00551D35">
          <w:rPr>
            <w:rFonts w:asciiTheme="minorHAnsi" w:hAnsiTheme="minorHAnsi"/>
            <w:rPrChange w:id="432" w:author="gsc" w:date="2013-03-23T21:34:00Z">
              <w:rPr/>
            </w:rPrChange>
          </w:rPr>
          <w:fldChar w:fldCharType="begin"/>
        </w:r>
        <w:r w:rsidR="00B91347" w:rsidRPr="00FC6CCF" w:rsidDel="00551D35">
          <w:rPr>
            <w:rFonts w:asciiTheme="minorHAnsi" w:hAnsiTheme="minorHAnsi"/>
            <w:rPrChange w:id="433" w:author="gsc" w:date="2013-03-23T21:34:00Z">
              <w:rPr/>
            </w:rPrChange>
          </w:rPr>
          <w:delInstrText xml:space="preserve"> HYPERLINK \l "_ENREF_3" \o "Mikuls, 2005 #4" </w:delInstrText>
        </w:r>
        <w:r w:rsidR="00B91347" w:rsidRPr="00FC6CCF" w:rsidDel="00551D35">
          <w:rPr>
            <w:rFonts w:asciiTheme="minorHAnsi" w:hAnsiTheme="minorHAnsi"/>
            <w:rPrChange w:id="434" w:author="gsc" w:date="2013-03-23T21:34:00Z">
              <w:rPr/>
            </w:rPrChange>
          </w:rPr>
          <w:fldChar w:fldCharType="separate"/>
        </w:r>
        <w:r w:rsidR="00DC67F8" w:rsidRPr="00FC6CCF" w:rsidDel="00551D35">
          <w:rPr>
            <w:rFonts w:asciiTheme="minorHAnsi" w:hAnsiTheme="minorHAnsi" w:cs="Times New Roman"/>
            <w:noProof/>
            <w:sz w:val="24"/>
            <w:szCs w:val="24"/>
            <w:rPrChange w:id="435" w:author="gsc" w:date="2013-03-23T21:34:00Z">
              <w:rPr>
                <w:rFonts w:ascii="Times New Roman" w:hAnsi="Times New Roman" w:cs="Times New Roman"/>
                <w:noProof/>
                <w:sz w:val="24"/>
                <w:szCs w:val="24"/>
              </w:rPr>
            </w:rPrChange>
          </w:rPr>
          <w:delText>3</w:delText>
        </w:r>
        <w:r w:rsidR="00B91347" w:rsidRPr="00FC6CCF" w:rsidDel="00551D35">
          <w:rPr>
            <w:rFonts w:asciiTheme="minorHAnsi" w:hAnsiTheme="minorHAnsi" w:cs="Times New Roman"/>
            <w:noProof/>
            <w:sz w:val="24"/>
            <w:szCs w:val="24"/>
            <w:rPrChange w:id="436" w:author="gsc" w:date="2013-03-23T21:34:00Z">
              <w:rPr>
                <w:rFonts w:ascii="Times New Roman" w:hAnsi="Times New Roman" w:cs="Times New Roman"/>
                <w:noProof/>
                <w:sz w:val="24"/>
                <w:szCs w:val="24"/>
              </w:rPr>
            </w:rPrChange>
          </w:rPr>
          <w:fldChar w:fldCharType="end"/>
        </w:r>
        <w:r w:rsidRPr="00FC6CCF" w:rsidDel="00551D35">
          <w:rPr>
            <w:rFonts w:asciiTheme="minorHAnsi" w:hAnsiTheme="minorHAnsi" w:cs="Times New Roman"/>
            <w:noProof/>
            <w:sz w:val="24"/>
            <w:szCs w:val="24"/>
            <w:rPrChange w:id="437" w:author="gsc" w:date="2013-03-23T21:34:00Z">
              <w:rPr>
                <w:rFonts w:ascii="Times New Roman" w:hAnsi="Times New Roman" w:cs="Times New Roman"/>
                <w:noProof/>
                <w:sz w:val="24"/>
                <w:szCs w:val="24"/>
              </w:rPr>
            </w:rPrChange>
          </w:rPr>
          <w:delText>]</w:delText>
        </w:r>
        <w:r w:rsidR="00F44A9E" w:rsidRPr="00FC6CCF" w:rsidDel="00551D35">
          <w:rPr>
            <w:rFonts w:asciiTheme="minorHAnsi" w:hAnsiTheme="minorHAnsi" w:cs="Times New Roman"/>
            <w:sz w:val="24"/>
            <w:szCs w:val="24"/>
            <w:rPrChange w:id="438" w:author="gsc" w:date="2013-03-23T21:34:00Z">
              <w:rPr>
                <w:rFonts w:ascii="Times New Roman" w:hAnsi="Times New Roman" w:cs="Times New Roman"/>
                <w:sz w:val="24"/>
                <w:szCs w:val="24"/>
              </w:rPr>
            </w:rPrChange>
          </w:rPr>
          <w:fldChar w:fldCharType="end"/>
        </w:r>
        <w:r w:rsidRPr="00FC6CCF" w:rsidDel="00551D35">
          <w:rPr>
            <w:rFonts w:asciiTheme="minorHAnsi" w:hAnsiTheme="minorHAnsi" w:cs="Times New Roman"/>
            <w:sz w:val="24"/>
            <w:szCs w:val="24"/>
            <w:rPrChange w:id="439" w:author="gsc" w:date="2013-03-23T21:34:00Z">
              <w:rPr>
                <w:rFonts w:ascii="Times New Roman" w:hAnsi="Times New Roman" w:cs="Times New Roman"/>
                <w:sz w:val="24"/>
                <w:szCs w:val="24"/>
              </w:rPr>
            </w:rPrChange>
          </w:rPr>
          <w:delText xml:space="preserve"> and a </w:delText>
        </w:r>
      </w:del>
      <w:del w:id="440" w:author="gsc" w:date="2013-01-31T13:51:00Z">
        <w:r w:rsidRPr="00FC6CCF" w:rsidDel="009D28DF">
          <w:rPr>
            <w:rFonts w:asciiTheme="minorHAnsi" w:hAnsiTheme="minorHAnsi" w:cs="Times New Roman"/>
            <w:sz w:val="24"/>
            <w:szCs w:val="24"/>
            <w:rPrChange w:id="441" w:author="gsc" w:date="2013-03-23T21:34:00Z">
              <w:rPr>
                <w:rFonts w:ascii="Times New Roman" w:hAnsi="Times New Roman" w:cs="Times New Roman"/>
                <w:sz w:val="24"/>
                <w:szCs w:val="24"/>
              </w:rPr>
            </w:rPrChange>
          </w:rPr>
          <w:delText>common disease</w:delText>
        </w:r>
      </w:del>
      <w:del w:id="442" w:author="gsc" w:date="2013-01-31T13:21:00Z">
        <w:r w:rsidRPr="00FC6CCF" w:rsidDel="00CF230D">
          <w:rPr>
            <w:rFonts w:asciiTheme="minorHAnsi" w:hAnsiTheme="minorHAnsi" w:cs="Times New Roman"/>
            <w:sz w:val="24"/>
            <w:szCs w:val="24"/>
            <w:rPrChange w:id="443" w:author="gsc" w:date="2013-03-23T21:34:00Z">
              <w:rPr>
                <w:rFonts w:ascii="Times New Roman" w:hAnsi="Times New Roman" w:cs="Times New Roman"/>
                <w:sz w:val="24"/>
                <w:szCs w:val="24"/>
              </w:rPr>
            </w:rPrChange>
          </w:rPr>
          <w:delText xml:space="preserve"> </w:delText>
        </w:r>
      </w:del>
      <w:commentRangeStart w:id="444"/>
      <w:del w:id="445" w:author="gsc" w:date="2013-01-31T13:51:00Z">
        <w:r w:rsidRPr="00FC6CCF" w:rsidDel="009D28DF">
          <w:rPr>
            <w:rFonts w:asciiTheme="minorHAnsi" w:hAnsiTheme="minorHAnsi" w:cs="Times New Roman"/>
            <w:sz w:val="24"/>
            <w:szCs w:val="24"/>
            <w:rPrChange w:id="446" w:author="gsc" w:date="2013-03-23T21:34:00Z">
              <w:rPr>
                <w:rFonts w:ascii="Times New Roman" w:hAnsi="Times New Roman" w:cs="Times New Roman"/>
                <w:sz w:val="24"/>
                <w:szCs w:val="24"/>
              </w:rPr>
            </w:rPrChange>
          </w:rPr>
          <w:delText xml:space="preserve">with a </w:delText>
        </w:r>
      </w:del>
      <w:ins w:id="447" w:author="gsc" w:date="2013-01-31T13:51:00Z">
        <w:r w:rsidR="009D28DF" w:rsidRPr="00FC6CCF">
          <w:rPr>
            <w:rFonts w:asciiTheme="minorHAnsi" w:eastAsiaTheme="minorEastAsia" w:hAnsiTheme="minorHAnsi" w:cs="Times New Roman"/>
            <w:sz w:val="24"/>
            <w:szCs w:val="24"/>
            <w:rPrChange w:id="448" w:author="gsc" w:date="2013-03-23T21:34:00Z">
              <w:rPr>
                <w:rFonts w:ascii="Times New Roman" w:eastAsiaTheme="minorEastAsia" w:hAnsi="Times New Roman" w:cs="Times New Roman" w:hint="eastAsia"/>
                <w:sz w:val="24"/>
                <w:szCs w:val="24"/>
              </w:rPr>
            </w:rPrChange>
          </w:rPr>
          <w:t xml:space="preserve">, </w:t>
        </w:r>
      </w:ins>
      <w:r w:rsidRPr="00FC6CCF">
        <w:rPr>
          <w:rFonts w:asciiTheme="minorHAnsi" w:hAnsiTheme="minorHAnsi" w:cs="Times New Roman"/>
          <w:sz w:val="24"/>
          <w:szCs w:val="24"/>
          <w:rPrChange w:id="449" w:author="gsc" w:date="2013-03-23T21:34:00Z">
            <w:rPr>
              <w:rFonts w:ascii="Times New Roman" w:hAnsi="Times New Roman" w:cs="Times New Roman"/>
              <w:sz w:val="24"/>
              <w:szCs w:val="24"/>
            </w:rPr>
          </w:rPrChange>
        </w:rPr>
        <w:t>genetic predisposition</w:t>
      </w:r>
      <w:r w:rsidR="00E0131D" w:rsidRPr="00FC6CCF">
        <w:rPr>
          <w:rFonts w:asciiTheme="minorHAnsi" w:eastAsiaTheme="minorEastAsia" w:hAnsiTheme="minorHAnsi" w:cs="Times New Roman"/>
          <w:sz w:val="24"/>
          <w:szCs w:val="24"/>
          <w:rPrChange w:id="450" w:author="gsc" w:date="2013-03-23T21:34:00Z">
            <w:rPr>
              <w:rFonts w:ascii="Times New Roman" w:eastAsiaTheme="minorEastAsia" w:hAnsi="Times New Roman" w:cs="Times New Roman"/>
              <w:sz w:val="24"/>
              <w:szCs w:val="24"/>
            </w:rPr>
          </w:rPrChange>
        </w:rPr>
        <w:t xml:space="preserve"> </w:t>
      </w:r>
      <w:ins w:id="451" w:author="gsc" w:date="2013-01-31T13:51:00Z">
        <w:r w:rsidR="009D28DF" w:rsidRPr="00FC6CCF">
          <w:rPr>
            <w:rFonts w:asciiTheme="minorHAnsi" w:eastAsiaTheme="minorEastAsia" w:hAnsiTheme="minorHAnsi" w:cs="Times New Roman"/>
            <w:sz w:val="24"/>
            <w:szCs w:val="24"/>
            <w:rPrChange w:id="452" w:author="gsc" w:date="2013-03-23T21:34:00Z">
              <w:rPr>
                <w:rFonts w:ascii="Times New Roman" w:eastAsiaTheme="minorEastAsia" w:hAnsi="Times New Roman" w:cs="Times New Roman" w:hint="eastAsia"/>
                <w:sz w:val="24"/>
                <w:szCs w:val="24"/>
              </w:rPr>
            </w:rPrChange>
          </w:rPr>
          <w:t>was also thought to be an important factor</w:t>
        </w:r>
      </w:ins>
      <w:r w:rsidR="00F44A9E" w:rsidRPr="00FC6CCF">
        <w:rPr>
          <w:rFonts w:asciiTheme="minorHAnsi" w:hAnsiTheme="minorHAnsi" w:cs="Times New Roman"/>
          <w:sz w:val="24"/>
          <w:szCs w:val="24"/>
          <w:rPrChange w:id="453" w:author="gsc" w:date="2013-03-23T21:34:00Z">
            <w:rPr>
              <w:rFonts w:ascii="Times New Roman" w:hAnsi="Times New Roman" w:cs="Times New Roman"/>
              <w:sz w:val="24"/>
              <w:szCs w:val="24"/>
            </w:rPr>
          </w:rPrChange>
        </w:rPr>
        <w:fldChar w:fldCharType="begin">
          <w:fldData xml:space="preserve">PEVuZE5vdGU+PENpdGU+PEF1dGhvcj5CbGV5ZXI8L0F1dGhvcj48WWVhcj4yMDA2PC9ZZWFyPjxS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</w:fldData>
        </w:fldChar>
      </w:r>
      <w:r w:rsidRPr="00FC6CCF">
        <w:rPr>
          <w:rFonts w:asciiTheme="minorHAnsi" w:hAnsiTheme="minorHAnsi" w:cs="Times New Roman"/>
          <w:sz w:val="24"/>
          <w:szCs w:val="24"/>
          <w:rPrChange w:id="454" w:author="gsc" w:date="2013-03-23T21:34:00Z">
            <w:rPr>
              <w:rFonts w:ascii="Times New Roman" w:hAnsi="Times New Roman" w:cs="Times New Roman"/>
              <w:sz w:val="24"/>
              <w:szCs w:val="24"/>
            </w:rPr>
          </w:rPrChange>
        </w:rPr>
        <w:instrText xml:space="preserve"> ADDIN EN.CITE </w:instrText>
      </w:r>
      <w:r w:rsidR="00F44A9E" w:rsidRPr="00FC6CCF">
        <w:rPr>
          <w:rFonts w:asciiTheme="minorHAnsi" w:hAnsiTheme="minorHAnsi" w:cs="Times New Roman"/>
          <w:sz w:val="24"/>
          <w:szCs w:val="24"/>
          <w:rPrChange w:id="455" w:author="gsc" w:date="2013-03-23T21:34:00Z">
            <w:rPr>
              <w:rFonts w:ascii="Times New Roman" w:hAnsi="Times New Roman" w:cs="Times New Roman"/>
              <w:sz w:val="24"/>
              <w:szCs w:val="24"/>
            </w:rPr>
          </w:rPrChange>
        </w:rPr>
        <w:fldChar w:fldCharType="begin">
          <w:fldData xml:space="preserve">PEVuZE5vdGU+PENpdGU+PEF1dGhvcj5CbGV5ZXI8L0F1dGhvcj48WWVhcj4yMDA2PC9ZZWFyPjxS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</w:fldData>
        </w:fldChar>
      </w:r>
      <w:r w:rsidRPr="00FC6CCF">
        <w:rPr>
          <w:rFonts w:asciiTheme="minorHAnsi" w:hAnsiTheme="minorHAnsi" w:cs="Times New Roman"/>
          <w:sz w:val="24"/>
          <w:szCs w:val="24"/>
          <w:rPrChange w:id="456" w:author="gsc" w:date="2013-03-23T21:34:00Z">
            <w:rPr>
              <w:rFonts w:ascii="Times New Roman" w:hAnsi="Times New Roman" w:cs="Times New Roman"/>
              <w:sz w:val="24"/>
              <w:szCs w:val="24"/>
            </w:rPr>
          </w:rPrChange>
        </w:rPr>
        <w:instrText xml:space="preserve"> ADDIN EN.CITE.DATA </w:instrText>
      </w:r>
      <w:r w:rsidR="00F44A9E" w:rsidRPr="00FC6CCF">
        <w:rPr>
          <w:rFonts w:asciiTheme="minorHAnsi" w:hAnsiTheme="minorHAnsi" w:cs="Times New Roman"/>
          <w:sz w:val="24"/>
          <w:szCs w:val="24"/>
          <w:rPrChange w:id="457" w:author="gsc" w:date="2013-03-23T21:34:00Z">
            <w:rPr>
              <w:rFonts w:ascii="Times New Roman" w:hAnsi="Times New Roman" w:cs="Times New Roman"/>
              <w:sz w:val="24"/>
              <w:szCs w:val="24"/>
            </w:rPr>
          </w:rPrChange>
        </w:rPr>
      </w:r>
      <w:r w:rsidR="00F44A9E" w:rsidRPr="00FC6CCF">
        <w:rPr>
          <w:rFonts w:asciiTheme="minorHAnsi" w:hAnsiTheme="minorHAnsi" w:cs="Times New Roman"/>
          <w:sz w:val="24"/>
          <w:szCs w:val="24"/>
          <w:rPrChange w:id="458" w:author="gsc" w:date="2013-03-23T21:34:00Z">
            <w:rPr>
              <w:rFonts w:ascii="Times New Roman" w:hAnsi="Times New Roman" w:cs="Times New Roman"/>
              <w:sz w:val="24"/>
              <w:szCs w:val="24"/>
            </w:rPr>
          </w:rPrChange>
        </w:rPr>
        <w:fldChar w:fldCharType="end"/>
      </w:r>
      <w:r w:rsidR="00F44A9E" w:rsidRPr="00FC6CCF">
        <w:rPr>
          <w:rFonts w:asciiTheme="minorHAnsi" w:hAnsiTheme="minorHAnsi" w:cs="Times New Roman"/>
          <w:sz w:val="24"/>
          <w:szCs w:val="24"/>
          <w:rPrChange w:id="459" w:author="gsc" w:date="2013-03-23T21:34:00Z">
            <w:rPr>
              <w:rFonts w:ascii="Times New Roman" w:hAnsi="Times New Roman" w:cs="Times New Roman"/>
              <w:sz w:val="24"/>
              <w:szCs w:val="24"/>
            </w:rPr>
          </w:rPrChange>
        </w:rPr>
      </w:r>
      <w:r w:rsidR="00F44A9E" w:rsidRPr="00FC6CCF">
        <w:rPr>
          <w:rFonts w:asciiTheme="minorHAnsi" w:hAnsiTheme="minorHAnsi" w:cs="Times New Roman"/>
          <w:sz w:val="24"/>
          <w:szCs w:val="24"/>
          <w:rPrChange w:id="460" w:author="gsc" w:date="2013-03-23T21:34:00Z">
            <w:rPr>
              <w:rFonts w:ascii="Times New Roman" w:hAnsi="Times New Roman" w:cs="Times New Roman"/>
              <w:sz w:val="24"/>
              <w:szCs w:val="24"/>
            </w:rPr>
          </w:rPrChange>
        </w:rPr>
        <w:fldChar w:fldCharType="separate"/>
      </w:r>
      <w:r w:rsidRPr="00FC6CCF">
        <w:rPr>
          <w:rFonts w:asciiTheme="minorHAnsi" w:hAnsiTheme="minorHAnsi" w:cs="Times New Roman"/>
          <w:noProof/>
          <w:sz w:val="24"/>
          <w:szCs w:val="24"/>
          <w:rPrChange w:id="461" w:author="gsc" w:date="2013-03-23T21:34:00Z">
            <w:rPr>
              <w:rFonts w:ascii="Times New Roman" w:hAnsi="Times New Roman" w:cs="Times New Roman"/>
              <w:noProof/>
              <w:sz w:val="24"/>
              <w:szCs w:val="24"/>
            </w:rPr>
          </w:rPrChange>
        </w:rPr>
        <w:t>[</w:t>
      </w:r>
      <w:r w:rsidR="00B91347" w:rsidRPr="00FC6CCF">
        <w:rPr>
          <w:rFonts w:asciiTheme="minorHAnsi" w:hAnsiTheme="minorHAnsi"/>
          <w:rPrChange w:id="462" w:author="gsc" w:date="2013-03-23T21:34:00Z">
            <w:rPr/>
          </w:rPrChange>
        </w:rPr>
        <w:fldChar w:fldCharType="begin"/>
      </w:r>
      <w:r w:rsidR="00B91347" w:rsidRPr="00FC6CCF">
        <w:rPr>
          <w:rFonts w:asciiTheme="minorHAnsi" w:hAnsiTheme="minorHAnsi"/>
          <w:rPrChange w:id="463" w:author="gsc" w:date="2013-03-23T21:34:00Z">
            <w:rPr/>
          </w:rPrChange>
        </w:rPr>
        <w:instrText xml:space="preserve"> HYPERLINK \l "_ENREF_4" \o "Bleyer, 2006 #5" </w:instrText>
      </w:r>
      <w:r w:rsidR="00B91347" w:rsidRPr="00FC6CCF">
        <w:rPr>
          <w:rFonts w:asciiTheme="minorHAnsi" w:hAnsiTheme="minorHAnsi"/>
          <w:rPrChange w:id="464" w:author="gsc" w:date="2013-03-23T21:34:00Z">
            <w:rPr/>
          </w:rPrChange>
        </w:rPr>
        <w:fldChar w:fldCharType="separate"/>
      </w:r>
      <w:r w:rsidR="00DC67F8" w:rsidRPr="00FC6CCF">
        <w:rPr>
          <w:rFonts w:asciiTheme="minorHAnsi" w:hAnsiTheme="minorHAnsi" w:cs="Times New Roman"/>
          <w:noProof/>
          <w:sz w:val="24"/>
          <w:szCs w:val="24"/>
          <w:rPrChange w:id="465" w:author="gsc" w:date="2013-03-23T21:34:00Z">
            <w:rPr>
              <w:rFonts w:ascii="Times New Roman" w:hAnsi="Times New Roman" w:cs="Times New Roman"/>
              <w:noProof/>
              <w:sz w:val="24"/>
              <w:szCs w:val="24"/>
            </w:rPr>
          </w:rPrChange>
        </w:rPr>
        <w:t>4</w:t>
      </w:r>
      <w:r w:rsidR="00B91347" w:rsidRPr="00FC6CCF">
        <w:rPr>
          <w:rFonts w:asciiTheme="minorHAnsi" w:hAnsiTheme="minorHAnsi" w:cs="Times New Roman"/>
          <w:noProof/>
          <w:sz w:val="24"/>
          <w:szCs w:val="24"/>
          <w:rPrChange w:id="466" w:author="gsc" w:date="2013-03-23T21:34:00Z">
            <w:rPr>
              <w:rFonts w:ascii="Times New Roman" w:hAnsi="Times New Roman" w:cs="Times New Roman"/>
              <w:noProof/>
              <w:sz w:val="24"/>
              <w:szCs w:val="24"/>
            </w:rPr>
          </w:rPrChange>
        </w:rPr>
        <w:fldChar w:fldCharType="end"/>
      </w:r>
      <w:r w:rsidRPr="00FC6CCF">
        <w:rPr>
          <w:rFonts w:asciiTheme="minorHAnsi" w:hAnsiTheme="minorHAnsi" w:cs="Times New Roman"/>
          <w:noProof/>
          <w:sz w:val="24"/>
          <w:szCs w:val="24"/>
          <w:rPrChange w:id="467" w:author="gsc" w:date="2013-03-23T21:34:00Z">
            <w:rPr>
              <w:rFonts w:ascii="Times New Roman" w:hAnsi="Times New Roman" w:cs="Times New Roman"/>
              <w:noProof/>
              <w:sz w:val="24"/>
              <w:szCs w:val="24"/>
            </w:rPr>
          </w:rPrChange>
        </w:rPr>
        <w:t>]</w:t>
      </w:r>
      <w:r w:rsidR="00F44A9E" w:rsidRPr="00FC6CCF">
        <w:rPr>
          <w:rFonts w:asciiTheme="minorHAnsi" w:hAnsiTheme="minorHAnsi" w:cs="Times New Roman"/>
          <w:sz w:val="24"/>
          <w:szCs w:val="24"/>
          <w:rPrChange w:id="468" w:author="gsc" w:date="2013-03-23T21:34:00Z">
            <w:rPr>
              <w:rFonts w:ascii="Times New Roman" w:hAnsi="Times New Roman" w:cs="Times New Roman"/>
              <w:sz w:val="24"/>
              <w:szCs w:val="24"/>
            </w:rPr>
          </w:rPrChange>
        </w:rPr>
        <w:fldChar w:fldCharType="end"/>
      </w:r>
      <w:commentRangeEnd w:id="444"/>
      <w:r w:rsidR="00551D35" w:rsidRPr="00FC6CCF">
        <w:rPr>
          <w:rStyle w:val="a8"/>
          <w:rFonts w:asciiTheme="minorHAnsi" w:hAnsiTheme="minorHAnsi"/>
          <w:rPrChange w:id="469" w:author="gsc" w:date="2013-03-23T21:34:00Z">
            <w:rPr>
              <w:rStyle w:val="a8"/>
            </w:rPr>
          </w:rPrChange>
        </w:rPr>
        <w:commentReference w:id="444"/>
      </w:r>
      <w:r w:rsidRPr="00FC6CCF">
        <w:rPr>
          <w:rFonts w:asciiTheme="minorHAnsi" w:hAnsiTheme="minorHAnsi" w:cs="Times New Roman"/>
          <w:sz w:val="24"/>
          <w:szCs w:val="24"/>
          <w:rPrChange w:id="470" w:author="gsc" w:date="2013-03-23T21:34:00Z">
            <w:rPr>
              <w:rFonts w:ascii="Times New Roman" w:hAnsi="Times New Roman" w:cs="Times New Roman"/>
              <w:sz w:val="24"/>
              <w:szCs w:val="24"/>
            </w:rPr>
          </w:rPrChange>
        </w:rPr>
        <w:t>.</w:t>
      </w:r>
      <w:ins w:id="471" w:author="gsc" w:date="2013-01-31T13:52:00Z">
        <w:r w:rsidR="00D2798E" w:rsidRPr="00FC6CCF">
          <w:rPr>
            <w:rFonts w:asciiTheme="minorHAnsi" w:eastAsiaTheme="minorEastAsia" w:hAnsiTheme="minorHAnsi" w:cs="Times New Roman"/>
            <w:sz w:val="24"/>
            <w:szCs w:val="24"/>
            <w:rPrChange w:id="472" w:author="gsc" w:date="2013-03-23T21:34:00Z">
              <w:rPr>
                <w:rFonts w:ascii="Times New Roman" w:eastAsiaTheme="minorEastAsia" w:hAnsi="Times New Roman" w:cs="Times New Roman" w:hint="eastAsia"/>
                <w:sz w:val="24"/>
                <w:szCs w:val="24"/>
              </w:rPr>
            </w:rPrChange>
          </w:rPr>
          <w:t xml:space="preserve"> </w:t>
        </w:r>
      </w:ins>
      <w:ins w:id="473" w:author="gsc" w:date="2013-01-31T13:53:00Z">
        <w:r w:rsidR="00C401FC" w:rsidRPr="00FC6CCF">
          <w:rPr>
            <w:rFonts w:asciiTheme="minorHAnsi" w:eastAsiaTheme="minorEastAsia" w:hAnsiTheme="minorHAnsi" w:cs="Times New Roman"/>
            <w:sz w:val="24"/>
            <w:szCs w:val="24"/>
            <w:rPrChange w:id="474" w:author="gsc" w:date="2013-03-23T21:34:00Z">
              <w:rPr>
                <w:rFonts w:ascii="Times New Roman" w:eastAsiaTheme="minorEastAsia" w:hAnsi="Times New Roman" w:cs="Times New Roman"/>
                <w:sz w:val="24"/>
                <w:szCs w:val="24"/>
              </w:rPr>
            </w:rPrChange>
          </w:rPr>
          <w:t xml:space="preserve">Molecular </w:t>
        </w:r>
        <w:r w:rsidR="00C774FA" w:rsidRPr="00FC6CCF">
          <w:rPr>
            <w:rFonts w:asciiTheme="minorHAnsi" w:eastAsiaTheme="minorEastAsia" w:hAnsiTheme="minorHAnsi" w:cs="Times New Roman"/>
            <w:sz w:val="24"/>
            <w:szCs w:val="24"/>
            <w:rPrChange w:id="475" w:author="gsc" w:date="2013-03-23T21:34:00Z">
              <w:rPr>
                <w:rFonts w:ascii="Times New Roman" w:eastAsiaTheme="minorEastAsia" w:hAnsi="Times New Roman" w:cs="Times New Roman" w:hint="eastAsia"/>
                <w:sz w:val="24"/>
                <w:szCs w:val="24"/>
              </w:rPr>
            </w:rPrChange>
          </w:rPr>
          <w:t xml:space="preserve">and cellular </w:t>
        </w:r>
        <w:r w:rsidR="00C401FC" w:rsidRPr="00FC6CCF">
          <w:rPr>
            <w:rFonts w:asciiTheme="minorHAnsi" w:eastAsiaTheme="minorEastAsia" w:hAnsiTheme="minorHAnsi" w:cs="Times New Roman"/>
            <w:sz w:val="24"/>
            <w:szCs w:val="24"/>
            <w:rPrChange w:id="476" w:author="gsc" w:date="2013-03-23T21:34:00Z">
              <w:rPr>
                <w:rFonts w:ascii="Times New Roman" w:eastAsiaTheme="minorEastAsia" w:hAnsi="Times New Roman" w:cs="Times New Roman" w:hint="eastAsia"/>
                <w:sz w:val="24"/>
                <w:szCs w:val="24"/>
              </w:rPr>
            </w:rPrChange>
          </w:rPr>
          <w:t>evidence</w:t>
        </w:r>
        <w:r w:rsidR="00C774FA" w:rsidRPr="00FC6CCF">
          <w:rPr>
            <w:rFonts w:asciiTheme="minorHAnsi" w:eastAsiaTheme="minorEastAsia" w:hAnsiTheme="minorHAnsi" w:cs="Times New Roman"/>
            <w:sz w:val="24"/>
            <w:szCs w:val="24"/>
            <w:rPrChange w:id="477" w:author="gsc" w:date="2013-03-23T21:34:00Z">
              <w:rPr>
                <w:rFonts w:ascii="Times New Roman" w:eastAsiaTheme="minorEastAsia" w:hAnsi="Times New Roman" w:cs="Times New Roman" w:hint="eastAsia"/>
                <w:sz w:val="24"/>
                <w:szCs w:val="24"/>
              </w:rPr>
            </w:rPrChange>
          </w:rPr>
          <w:t>s</w:t>
        </w:r>
        <w:r w:rsidR="00C401FC" w:rsidRPr="00FC6CCF">
          <w:rPr>
            <w:rFonts w:asciiTheme="minorHAnsi" w:eastAsiaTheme="minorEastAsia" w:hAnsiTheme="minorHAnsi" w:cs="Times New Roman"/>
            <w:sz w:val="24"/>
            <w:szCs w:val="24"/>
            <w:rPrChange w:id="478" w:author="gsc" w:date="2013-03-23T21:34:00Z">
              <w:rPr>
                <w:rFonts w:ascii="Times New Roman" w:eastAsiaTheme="minorEastAsia" w:hAnsi="Times New Roman" w:cs="Times New Roman" w:hint="eastAsia"/>
                <w:sz w:val="24"/>
                <w:szCs w:val="24"/>
              </w:rPr>
            </w:rPrChange>
          </w:rPr>
          <w:t xml:space="preserve"> </w:t>
        </w:r>
      </w:ins>
      <w:ins w:id="479" w:author="gsc" w:date="2013-01-31T13:55:00Z">
        <w:r w:rsidR="00D57596" w:rsidRPr="00FC6CCF">
          <w:rPr>
            <w:rFonts w:asciiTheme="minorHAnsi" w:eastAsiaTheme="minorEastAsia" w:hAnsiTheme="minorHAnsi" w:cs="Times New Roman"/>
            <w:sz w:val="24"/>
            <w:szCs w:val="24"/>
            <w:rPrChange w:id="480" w:author="gsc" w:date="2013-03-23T21:34:00Z">
              <w:rPr>
                <w:rFonts w:ascii="Times New Roman" w:eastAsiaTheme="minorEastAsia" w:hAnsi="Times New Roman" w:cs="Times New Roman" w:hint="eastAsia"/>
                <w:sz w:val="24"/>
                <w:szCs w:val="24"/>
              </w:rPr>
            </w:rPrChange>
          </w:rPr>
          <w:t xml:space="preserve">has </w:t>
        </w:r>
      </w:ins>
      <w:ins w:id="481" w:author="gsc" w:date="2013-01-31T13:53:00Z">
        <w:r w:rsidR="00C401FC" w:rsidRPr="00FC6CCF">
          <w:rPr>
            <w:rFonts w:asciiTheme="minorHAnsi" w:eastAsiaTheme="minorEastAsia" w:hAnsiTheme="minorHAnsi" w:cs="Times New Roman"/>
            <w:sz w:val="24"/>
            <w:szCs w:val="24"/>
            <w:rPrChange w:id="482" w:author="gsc" w:date="2013-03-23T21:34:00Z">
              <w:rPr>
                <w:rFonts w:ascii="Times New Roman" w:eastAsiaTheme="minorEastAsia" w:hAnsi="Times New Roman" w:cs="Times New Roman" w:hint="eastAsia"/>
                <w:sz w:val="24"/>
                <w:szCs w:val="24"/>
              </w:rPr>
            </w:rPrChange>
          </w:rPr>
          <w:t>show</w:t>
        </w:r>
      </w:ins>
      <w:ins w:id="483" w:author="gsc" w:date="2013-01-31T13:55:00Z">
        <w:r w:rsidR="00D57596" w:rsidRPr="00FC6CCF">
          <w:rPr>
            <w:rFonts w:asciiTheme="minorHAnsi" w:eastAsiaTheme="minorEastAsia" w:hAnsiTheme="minorHAnsi" w:cs="Times New Roman"/>
            <w:sz w:val="24"/>
            <w:szCs w:val="24"/>
            <w:rPrChange w:id="484" w:author="gsc" w:date="2013-03-23T21:34:00Z">
              <w:rPr>
                <w:rFonts w:ascii="Times New Roman" w:eastAsiaTheme="minorEastAsia" w:hAnsi="Times New Roman" w:cs="Times New Roman" w:hint="eastAsia"/>
                <w:sz w:val="24"/>
                <w:szCs w:val="24"/>
              </w:rPr>
            </w:rPrChange>
          </w:rPr>
          <w:t>n</w:t>
        </w:r>
      </w:ins>
      <w:ins w:id="485" w:author="gsc" w:date="2013-01-31T13:53:00Z">
        <w:r w:rsidR="00C401FC" w:rsidRPr="00FC6CCF">
          <w:rPr>
            <w:rFonts w:asciiTheme="minorHAnsi" w:eastAsiaTheme="minorEastAsia" w:hAnsiTheme="minorHAnsi" w:cs="Times New Roman"/>
            <w:sz w:val="24"/>
            <w:szCs w:val="24"/>
            <w:rPrChange w:id="486" w:author="gsc" w:date="2013-03-23T21:34:00Z">
              <w:rPr>
                <w:rFonts w:ascii="Times New Roman" w:eastAsiaTheme="minorEastAsia" w:hAnsi="Times New Roman" w:cs="Times New Roman" w:hint="eastAsia"/>
                <w:sz w:val="24"/>
                <w:szCs w:val="24"/>
              </w:rPr>
            </w:rPrChange>
          </w:rPr>
          <w:t xml:space="preserve"> that</w:t>
        </w:r>
      </w:ins>
      <w:del w:id="487" w:author="gsc" w:date="2013-01-31T13:52:00Z">
        <w:r w:rsidRPr="00FC6CCF" w:rsidDel="00D2798E">
          <w:rPr>
            <w:rFonts w:asciiTheme="minorHAnsi" w:hAnsiTheme="minorHAnsi" w:cs="Times New Roman"/>
            <w:sz w:val="24"/>
            <w:szCs w:val="24"/>
            <w:rPrChange w:id="488" w:author="gsc" w:date="2013-03-23T21:34:00Z">
              <w:rPr>
                <w:rFonts w:ascii="Times New Roman" w:hAnsi="Times New Roman" w:cs="Times New Roman"/>
                <w:sz w:val="24"/>
                <w:szCs w:val="24"/>
              </w:rPr>
            </w:rPrChange>
          </w:rPr>
          <w:delText xml:space="preserve"> </w:delText>
        </w:r>
      </w:del>
      <w:del w:id="489" w:author="gsc" w:date="2013-01-31T13:02:00Z">
        <w:r w:rsidRPr="00FC6CCF" w:rsidDel="00551D35">
          <w:rPr>
            <w:rFonts w:asciiTheme="minorHAnsi" w:hAnsiTheme="minorHAnsi" w:cs="Times New Roman"/>
            <w:sz w:val="24"/>
            <w:szCs w:val="24"/>
            <w:rPrChange w:id="490" w:author="gsc" w:date="2013-03-23T21:34:00Z">
              <w:rPr>
                <w:rFonts w:ascii="Times New Roman" w:hAnsi="Times New Roman" w:cs="Times New Roman"/>
                <w:sz w:val="24"/>
                <w:szCs w:val="24"/>
              </w:rPr>
            </w:rPrChange>
          </w:rPr>
          <w:delText>Gout currently</w:delText>
        </w:r>
      </w:del>
      <w:del w:id="491" w:author="gsc" w:date="2013-01-31T11:34:00Z">
        <w:r w:rsidRPr="00FC6CCF" w:rsidDel="00160E7D">
          <w:rPr>
            <w:rFonts w:asciiTheme="minorHAnsi" w:hAnsiTheme="minorHAnsi" w:cs="Times New Roman"/>
            <w:sz w:val="24"/>
            <w:szCs w:val="24"/>
            <w:rPrChange w:id="492" w:author="gsc" w:date="2013-03-23T21:34:00Z">
              <w:rPr>
                <w:rFonts w:ascii="Times New Roman" w:hAnsi="Times New Roman" w:cs="Times New Roman"/>
                <w:sz w:val="24"/>
                <w:szCs w:val="24"/>
              </w:rPr>
            </w:rPrChange>
          </w:rPr>
          <w:delText xml:space="preserve"> affects over 700,000 adults in the United Kingdom and nearly 3 million individuals in the United States</w:delText>
        </w:r>
        <w:r w:rsidR="009C0EE5" w:rsidRPr="00FC6CCF" w:rsidDel="00160E7D">
          <w:rPr>
            <w:rFonts w:asciiTheme="minorHAnsi" w:eastAsiaTheme="minorEastAsia" w:hAnsiTheme="minorHAnsi" w:cs="Times New Roman"/>
            <w:sz w:val="24"/>
            <w:szCs w:val="24"/>
            <w:rPrChange w:id="493" w:author="gsc" w:date="2013-03-23T21:34:00Z">
              <w:rPr>
                <w:rFonts w:ascii="Times New Roman" w:eastAsiaTheme="minorEastAsia" w:hAnsi="Times New Roman" w:cs="Times New Roman"/>
                <w:sz w:val="24"/>
                <w:szCs w:val="24"/>
              </w:rPr>
            </w:rPrChange>
          </w:rPr>
          <w:delText xml:space="preserve"> </w:delText>
        </w:r>
        <w:r w:rsidR="00F44A9E" w:rsidRPr="00FC6CCF" w:rsidDel="00160E7D">
          <w:rPr>
            <w:rFonts w:asciiTheme="minorHAnsi" w:hAnsiTheme="minorHAnsi" w:cs="Times New Roman"/>
            <w:sz w:val="24"/>
            <w:szCs w:val="24"/>
            <w:rPrChange w:id="494" w:author="gsc" w:date="2013-03-23T21:34:00Z">
              <w:rPr>
                <w:rFonts w:ascii="Times New Roman" w:hAnsi="Times New Roman" w:cs="Times New Roman"/>
                <w:sz w:val="24"/>
                <w:szCs w:val="24"/>
              </w:rPr>
            </w:rPrChange>
          </w:rPr>
          <w:fldChar w:fldCharType="begin"/>
        </w:r>
        <w:r w:rsidRPr="00FC6CCF" w:rsidDel="00160E7D">
          <w:rPr>
            <w:rFonts w:asciiTheme="minorHAnsi" w:hAnsiTheme="minorHAnsi" w:cs="Times New Roman"/>
            <w:sz w:val="24"/>
            <w:szCs w:val="24"/>
            <w:rPrChange w:id="495" w:author="gsc" w:date="2013-03-23T21:34:00Z">
              <w:rPr>
                <w:rFonts w:ascii="Times New Roman" w:hAnsi="Times New Roman" w:cs="Times New Roman"/>
                <w:sz w:val="24"/>
                <w:szCs w:val="24"/>
              </w:rPr>
            </w:rPrChange>
          </w:rPr>
          <w:delInstrText xml:space="preserve"> ADDIN EN.CITE &lt;EndNote&gt;&lt;Cite&gt;&lt;Author&gt;Dehghan&lt;/Author&gt;&lt;Year&gt;2008&lt;/Year&gt;&lt;RecNum&gt;6&lt;/RecNum&gt;&lt;DisplayText&gt;[5]&lt;/DisplayText&gt;&lt;record&gt;&lt;rec-number&gt;6&lt;/rec-number&gt;&lt;foreign-keys&gt;&lt;key app="EN" db-id="epp0etz2j0es5fetve1xvf0xs0vfxv5f2xz5"&gt;6&lt;/key&gt;&lt;/foreign-keys&gt;&lt;ref-type name="Journal Article"&gt;17&lt;/ref-type&gt;&lt;contributors&gt;&lt;authors&gt;&lt;author&gt;Dehghan, A.&lt;/author&gt;&lt;author&gt;Kottgen, A.&lt;/author&gt;&lt;author&gt;Yang, Q.&lt;/author&gt;&lt;author&gt;Hwang, S.&lt;/author&gt;&lt;author&gt;Kao, W.&lt;/author&gt;&lt;author&gt;Rivadeneira, F.&lt;/author&gt;&lt;author&gt;Boerwinkle, E.&lt;/author&gt;&lt;author&gt;Levy, D.&lt;/author&gt;&lt;author&gt;Hofman, A.&lt;/author&gt;&lt;author&gt;Astor, B.&lt;/author&gt;&lt;/authors&gt;&lt;/contributors&gt;&lt;titles&gt;&lt;title&gt;Association of three genetic loci with uric acid concentration and risk of gout: a genome-wide association study&lt;/title&gt;&lt;secondary-title&gt;The Lancet&lt;/secondary-title&gt;&lt;/titles&gt;&lt;periodical&gt;&lt;full-title&gt;The Lancet&lt;/full-title&gt;&lt;/periodical&gt;&lt;pages&gt;1953-1961&lt;/pages&gt;&lt;volume&gt;372&lt;/volume&gt;&lt;number&gt;9654&lt;/number&gt;&lt;dates&gt;&lt;year&gt;2008&lt;/year&gt;&lt;/dates&gt;&lt;isbn&gt;01406736&lt;/isbn&gt;&lt;urls&gt;&lt;/urls&gt;&lt;electronic-resource-num&gt;10.1016/s0140-6736(08)61343-4&lt;/electronic-resource-num&gt;&lt;remote-database-provider&gt;5&lt;/remote-database-provider&gt;&lt;/record&gt;&lt;/Cite&gt;&lt;/EndNote&gt;</w:delInstrText>
        </w:r>
        <w:r w:rsidR="00F44A9E" w:rsidRPr="00FC6CCF" w:rsidDel="00160E7D">
          <w:rPr>
            <w:rFonts w:asciiTheme="minorHAnsi" w:hAnsiTheme="minorHAnsi" w:cs="Times New Roman"/>
            <w:sz w:val="24"/>
            <w:szCs w:val="24"/>
            <w:rPrChange w:id="496" w:author="gsc" w:date="2013-03-23T21:34:00Z">
              <w:rPr>
                <w:rFonts w:ascii="Times New Roman" w:hAnsi="Times New Roman" w:cs="Times New Roman"/>
                <w:sz w:val="24"/>
                <w:szCs w:val="24"/>
              </w:rPr>
            </w:rPrChange>
          </w:rPr>
          <w:fldChar w:fldCharType="separate"/>
        </w:r>
        <w:r w:rsidRPr="00FC6CCF" w:rsidDel="00160E7D">
          <w:rPr>
            <w:rFonts w:asciiTheme="minorHAnsi" w:hAnsiTheme="minorHAnsi" w:cs="Times New Roman"/>
            <w:noProof/>
            <w:sz w:val="24"/>
            <w:szCs w:val="24"/>
            <w:rPrChange w:id="497" w:author="gsc" w:date="2013-03-23T21:34:00Z">
              <w:rPr>
                <w:rFonts w:ascii="Times New Roman" w:hAnsi="Times New Roman" w:cs="Times New Roman"/>
                <w:noProof/>
                <w:sz w:val="24"/>
                <w:szCs w:val="24"/>
              </w:rPr>
            </w:rPrChange>
          </w:rPr>
          <w:delText>[</w:delText>
        </w:r>
        <w:r w:rsidR="00B91347" w:rsidRPr="00FC6CCF" w:rsidDel="00160E7D">
          <w:rPr>
            <w:rFonts w:asciiTheme="minorHAnsi" w:hAnsiTheme="minorHAnsi"/>
            <w:rPrChange w:id="498" w:author="gsc" w:date="2013-03-23T21:34:00Z">
              <w:rPr/>
            </w:rPrChange>
          </w:rPr>
          <w:fldChar w:fldCharType="begin"/>
        </w:r>
        <w:r w:rsidR="00B91347" w:rsidRPr="00FC6CCF" w:rsidDel="00160E7D">
          <w:rPr>
            <w:rFonts w:asciiTheme="minorHAnsi" w:hAnsiTheme="minorHAnsi"/>
            <w:rPrChange w:id="499" w:author="gsc" w:date="2013-03-23T21:34:00Z">
              <w:rPr/>
            </w:rPrChange>
          </w:rPr>
          <w:delInstrText xml:space="preserve"> HYPERLINK \l "_ENREF_5" \o "Dehghan, 2008 #6" </w:delInstrText>
        </w:r>
        <w:r w:rsidR="00B91347" w:rsidRPr="00FC6CCF" w:rsidDel="00160E7D">
          <w:rPr>
            <w:rFonts w:asciiTheme="minorHAnsi" w:hAnsiTheme="minorHAnsi"/>
            <w:rPrChange w:id="500" w:author="gsc" w:date="2013-03-23T21:34:00Z">
              <w:rPr/>
            </w:rPrChange>
          </w:rPr>
          <w:fldChar w:fldCharType="separate"/>
        </w:r>
        <w:r w:rsidR="00DC67F8" w:rsidRPr="00FC6CCF" w:rsidDel="00160E7D">
          <w:rPr>
            <w:rFonts w:asciiTheme="minorHAnsi" w:hAnsiTheme="minorHAnsi" w:cs="Times New Roman"/>
            <w:noProof/>
            <w:sz w:val="24"/>
            <w:szCs w:val="24"/>
            <w:rPrChange w:id="501" w:author="gsc" w:date="2013-03-23T21:34:00Z">
              <w:rPr>
                <w:rFonts w:ascii="Times New Roman" w:hAnsi="Times New Roman" w:cs="Times New Roman"/>
                <w:noProof/>
                <w:sz w:val="24"/>
                <w:szCs w:val="24"/>
              </w:rPr>
            </w:rPrChange>
          </w:rPr>
          <w:delText>5</w:delText>
        </w:r>
        <w:r w:rsidR="00B91347" w:rsidRPr="00FC6CCF" w:rsidDel="00160E7D">
          <w:rPr>
            <w:rFonts w:asciiTheme="minorHAnsi" w:hAnsiTheme="minorHAnsi" w:cs="Times New Roman"/>
            <w:noProof/>
            <w:sz w:val="24"/>
            <w:szCs w:val="24"/>
            <w:rPrChange w:id="502" w:author="gsc" w:date="2013-03-23T21:34:00Z">
              <w:rPr>
                <w:rFonts w:ascii="Times New Roman" w:hAnsi="Times New Roman" w:cs="Times New Roman"/>
                <w:noProof/>
                <w:sz w:val="24"/>
                <w:szCs w:val="24"/>
              </w:rPr>
            </w:rPrChange>
          </w:rPr>
          <w:fldChar w:fldCharType="end"/>
        </w:r>
        <w:r w:rsidRPr="00FC6CCF" w:rsidDel="00160E7D">
          <w:rPr>
            <w:rFonts w:asciiTheme="minorHAnsi" w:hAnsiTheme="minorHAnsi" w:cs="Times New Roman"/>
            <w:noProof/>
            <w:sz w:val="24"/>
            <w:szCs w:val="24"/>
            <w:rPrChange w:id="503" w:author="gsc" w:date="2013-03-23T21:34:00Z">
              <w:rPr>
                <w:rFonts w:ascii="Times New Roman" w:hAnsi="Times New Roman" w:cs="Times New Roman"/>
                <w:noProof/>
                <w:sz w:val="24"/>
                <w:szCs w:val="24"/>
              </w:rPr>
            </w:rPrChange>
          </w:rPr>
          <w:delText>]</w:delText>
        </w:r>
        <w:r w:rsidR="00F44A9E" w:rsidRPr="00FC6CCF" w:rsidDel="00160E7D">
          <w:rPr>
            <w:rFonts w:asciiTheme="minorHAnsi" w:hAnsiTheme="minorHAnsi" w:cs="Times New Roman"/>
            <w:sz w:val="24"/>
            <w:szCs w:val="24"/>
            <w:rPrChange w:id="504" w:author="gsc" w:date="2013-03-23T21:34:00Z">
              <w:rPr>
                <w:rFonts w:ascii="Times New Roman" w:hAnsi="Times New Roman" w:cs="Times New Roman"/>
                <w:sz w:val="24"/>
                <w:szCs w:val="24"/>
              </w:rPr>
            </w:rPrChange>
          </w:rPr>
          <w:fldChar w:fldCharType="end"/>
        </w:r>
      </w:del>
      <w:del w:id="505" w:author="gsc" w:date="2013-01-31T13:02:00Z">
        <w:r w:rsidRPr="00FC6CCF" w:rsidDel="00551D35">
          <w:rPr>
            <w:rFonts w:asciiTheme="minorHAnsi" w:hAnsiTheme="minorHAnsi" w:cs="Times New Roman"/>
            <w:sz w:val="24"/>
            <w:szCs w:val="24"/>
            <w:rPrChange w:id="506" w:author="gsc" w:date="2013-03-23T21:34:00Z">
              <w:rPr>
                <w:rFonts w:ascii="Times New Roman" w:hAnsi="Times New Roman" w:cs="Times New Roman"/>
                <w:sz w:val="24"/>
                <w:szCs w:val="24"/>
              </w:rPr>
            </w:rPrChange>
          </w:rPr>
          <w:delText xml:space="preserve">, </w:delText>
        </w:r>
      </w:del>
      <w:moveFromRangeStart w:id="507" w:author="gsc" w:date="2013-01-31T13:52:00Z" w:name="move347403657"/>
      <w:moveFrom w:id="508" w:author="gsc" w:date="2013-01-31T13:52:00Z">
        <w:del w:id="509" w:author="gsc" w:date="2013-01-31T13:52:00Z">
          <w:r w:rsidRPr="00FC6CCF" w:rsidDel="00D2798E">
            <w:rPr>
              <w:rFonts w:asciiTheme="minorHAnsi" w:hAnsiTheme="minorHAnsi" w:cs="Times New Roman"/>
              <w:sz w:val="24"/>
              <w:szCs w:val="24"/>
              <w:rPrChange w:id="510" w:author="gsc" w:date="2013-03-23T21:34:00Z">
                <w:rPr>
                  <w:rFonts w:ascii="Times New Roman" w:hAnsi="Times New Roman" w:cs="Times New Roman"/>
                  <w:sz w:val="24"/>
                  <w:szCs w:val="24"/>
                </w:rPr>
              </w:rPrChange>
            </w:rPr>
            <w:delText>The prevalence of gout is about 1 to 2% in males, in Japan and other countries</w:delText>
          </w:r>
          <w:r w:rsidR="009C0EE5" w:rsidRPr="00FC6CCF" w:rsidDel="00D2798E">
            <w:rPr>
              <w:rFonts w:asciiTheme="minorHAnsi" w:eastAsiaTheme="minorEastAsia" w:hAnsiTheme="minorHAnsi" w:cs="Times New Roman"/>
              <w:sz w:val="24"/>
              <w:szCs w:val="24"/>
              <w:rPrChange w:id="511" w:author="gsc" w:date="2013-03-23T21:34:00Z">
                <w:rPr>
                  <w:rFonts w:ascii="Times New Roman" w:eastAsiaTheme="minorEastAsia" w:hAnsi="Times New Roman" w:cs="Times New Roman"/>
                  <w:sz w:val="24"/>
                  <w:szCs w:val="24"/>
                </w:rPr>
              </w:rPrChange>
            </w:rPr>
            <w:delText xml:space="preserve"> </w:delText>
          </w:r>
          <w:r w:rsidR="00F44A9E" w:rsidRPr="00FC6CCF" w:rsidDel="00D2798E">
            <w:rPr>
              <w:rFonts w:asciiTheme="minorHAnsi" w:hAnsiTheme="minorHAnsi" w:cs="Times New Roman"/>
              <w:sz w:val="24"/>
              <w:szCs w:val="24"/>
              <w:rPrChange w:id="512" w:author="gsc" w:date="2013-03-23T21:34:00Z">
                <w:rPr>
                  <w:rFonts w:ascii="Times New Roman" w:hAnsi="Times New Roman" w:cs="Times New Roman"/>
                  <w:sz w:val="24"/>
                  <w:szCs w:val="24"/>
                </w:rPr>
              </w:rPrChange>
            </w:rPr>
            <w:fldChar w:fldCharType="begin">
              <w:fldData xml:space="preserve">PEVuZE5vdGU+PENpdGU+PEF1dGhvcj5NYXRzdW88L0F1dGhvcj48WWVhcj4yMDA5PC9ZZWFyPjxS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</w:fldData>
            </w:fldChar>
          </w:r>
          <w:r w:rsidRPr="00FC6CCF" w:rsidDel="00D2798E">
            <w:rPr>
              <w:rFonts w:asciiTheme="minorHAnsi" w:hAnsiTheme="minorHAnsi" w:cs="Times New Roman"/>
              <w:sz w:val="24"/>
              <w:szCs w:val="24"/>
              <w:rPrChange w:id="513" w:author="gsc" w:date="2013-03-23T21:34:00Z">
                <w:rPr>
                  <w:rFonts w:ascii="Times New Roman" w:hAnsi="Times New Roman" w:cs="Times New Roman"/>
                  <w:sz w:val="24"/>
                  <w:szCs w:val="24"/>
                </w:rPr>
              </w:rPrChange>
            </w:rPr>
            <w:delInstrText xml:space="preserve"> ADDIN EN.CITE </w:delInstrText>
          </w:r>
          <w:r w:rsidR="00F44A9E" w:rsidRPr="00FC6CCF" w:rsidDel="00D2798E">
            <w:rPr>
              <w:rFonts w:asciiTheme="minorHAnsi" w:hAnsiTheme="minorHAnsi" w:cs="Times New Roman"/>
              <w:sz w:val="24"/>
              <w:szCs w:val="24"/>
              <w:rPrChange w:id="514" w:author="gsc" w:date="2013-03-23T21:34:00Z">
                <w:rPr>
                  <w:rFonts w:ascii="Times New Roman" w:hAnsi="Times New Roman" w:cs="Times New Roman"/>
                  <w:sz w:val="24"/>
                  <w:szCs w:val="24"/>
                </w:rPr>
              </w:rPrChange>
            </w:rPr>
            <w:fldChar w:fldCharType="begin">
              <w:fldData xml:space="preserve">PEVuZE5vdGU+PENpdGU+PEF1dGhvcj5NYXRzdW88L0F1dGhvcj48WWVhcj4yMDA5PC9ZZWFyPjxS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</w:fldData>
            </w:fldChar>
          </w:r>
          <w:r w:rsidRPr="00FC6CCF" w:rsidDel="00D2798E">
            <w:rPr>
              <w:rFonts w:asciiTheme="minorHAnsi" w:hAnsiTheme="minorHAnsi" w:cs="Times New Roman"/>
              <w:sz w:val="24"/>
              <w:szCs w:val="24"/>
              <w:rPrChange w:id="515" w:author="gsc" w:date="2013-03-23T21:34:00Z">
                <w:rPr>
                  <w:rFonts w:ascii="Times New Roman" w:hAnsi="Times New Roman" w:cs="Times New Roman"/>
                  <w:sz w:val="24"/>
                  <w:szCs w:val="24"/>
                </w:rPr>
              </w:rPrChange>
            </w:rPr>
            <w:delInstrText xml:space="preserve"> ADDIN EN.CITE.DATA </w:delInstrText>
          </w:r>
        </w:del>
      </w:moveFrom>
      <w:del w:id="516" w:author="gsc" w:date="2013-01-31T13:52:00Z">
        <w:r w:rsidR="00F44A9E" w:rsidRPr="00FC6CCF" w:rsidDel="00D2798E">
          <w:rPr>
            <w:rFonts w:asciiTheme="minorHAnsi" w:hAnsiTheme="minorHAnsi" w:cs="Times New Roman"/>
            <w:sz w:val="24"/>
            <w:szCs w:val="24"/>
            <w:rPrChange w:id="517" w:author="gsc" w:date="2013-03-23T21:34:00Z">
              <w:rPr>
                <w:rFonts w:ascii="Times New Roman" w:hAnsi="Times New Roman" w:cs="Times New Roman"/>
                <w:sz w:val="24"/>
                <w:szCs w:val="24"/>
              </w:rPr>
            </w:rPrChange>
          </w:rPr>
        </w:r>
      </w:del>
      <w:moveFrom w:id="518" w:author="gsc" w:date="2013-01-31T13:52:00Z">
        <w:del w:id="519" w:author="gsc" w:date="2013-01-31T13:52:00Z">
          <w:r w:rsidR="00F44A9E" w:rsidRPr="00FC6CCF" w:rsidDel="00D2798E">
            <w:rPr>
              <w:rFonts w:asciiTheme="minorHAnsi" w:hAnsiTheme="minorHAnsi" w:cs="Times New Roman"/>
              <w:sz w:val="24"/>
              <w:szCs w:val="24"/>
              <w:rPrChange w:id="520" w:author="gsc" w:date="2013-03-23T21:34:00Z">
                <w:rPr>
                  <w:rFonts w:ascii="Times New Roman" w:hAnsi="Times New Roman" w:cs="Times New Roman"/>
                  <w:sz w:val="24"/>
                  <w:szCs w:val="24"/>
                </w:rPr>
              </w:rPrChange>
            </w:rPr>
            <w:fldChar w:fldCharType="end"/>
          </w:r>
        </w:del>
      </w:moveFrom>
      <w:del w:id="521" w:author="gsc" w:date="2013-01-31T13:52:00Z">
        <w:r w:rsidR="00F44A9E" w:rsidRPr="00FC6CCF" w:rsidDel="00D2798E">
          <w:rPr>
            <w:rFonts w:asciiTheme="minorHAnsi" w:hAnsiTheme="minorHAnsi" w:cs="Times New Roman"/>
            <w:sz w:val="24"/>
            <w:szCs w:val="24"/>
            <w:rPrChange w:id="522" w:author="gsc" w:date="2013-03-23T21:34:00Z">
              <w:rPr>
                <w:rFonts w:ascii="Times New Roman" w:hAnsi="Times New Roman" w:cs="Times New Roman"/>
                <w:sz w:val="24"/>
                <w:szCs w:val="24"/>
              </w:rPr>
            </w:rPrChange>
          </w:rPr>
        </w:r>
      </w:del>
      <w:moveFrom w:id="523" w:author="gsc" w:date="2013-01-31T13:52:00Z">
        <w:del w:id="524" w:author="gsc" w:date="2013-01-31T13:52:00Z">
          <w:r w:rsidR="00F44A9E" w:rsidRPr="00FC6CCF" w:rsidDel="00D2798E">
            <w:rPr>
              <w:rFonts w:asciiTheme="minorHAnsi" w:hAnsiTheme="minorHAnsi" w:cs="Times New Roman"/>
              <w:sz w:val="24"/>
              <w:szCs w:val="24"/>
              <w:rPrChange w:id="525" w:author="gsc" w:date="2013-03-23T21:34:00Z">
                <w:rPr>
                  <w:rFonts w:ascii="Times New Roman" w:hAnsi="Times New Roman" w:cs="Times New Roman"/>
                  <w:sz w:val="24"/>
                  <w:szCs w:val="24"/>
                </w:rPr>
              </w:rPrChange>
            </w:rPr>
            <w:fldChar w:fldCharType="separate"/>
          </w:r>
          <w:r w:rsidRPr="00FC6CCF" w:rsidDel="00D2798E">
            <w:rPr>
              <w:rFonts w:asciiTheme="minorHAnsi" w:hAnsiTheme="minorHAnsi" w:cs="Times New Roman"/>
              <w:noProof/>
              <w:sz w:val="24"/>
              <w:szCs w:val="24"/>
              <w:rPrChange w:id="526" w:author="gsc" w:date="2013-03-23T21:34:00Z">
                <w:rPr>
                  <w:rFonts w:ascii="Times New Roman" w:hAnsi="Times New Roman" w:cs="Times New Roman"/>
                  <w:noProof/>
                  <w:sz w:val="24"/>
                  <w:szCs w:val="24"/>
                </w:rPr>
              </w:rPrChange>
            </w:rPr>
            <w:delText>[</w:delText>
          </w:r>
          <w:r w:rsidR="00B91347" w:rsidRPr="00FC6CCF" w:rsidDel="00D2798E">
            <w:rPr>
              <w:rFonts w:asciiTheme="minorHAnsi" w:hAnsiTheme="minorHAnsi"/>
              <w:rPrChange w:id="527" w:author="gsc" w:date="2013-03-23T21:34:00Z">
                <w:rPr/>
              </w:rPrChange>
            </w:rPr>
            <w:fldChar w:fldCharType="begin"/>
          </w:r>
          <w:r w:rsidR="00B91347" w:rsidRPr="00FC6CCF" w:rsidDel="00D2798E">
            <w:rPr>
              <w:rFonts w:asciiTheme="minorHAnsi" w:hAnsiTheme="minorHAnsi"/>
              <w:rPrChange w:id="528" w:author="gsc" w:date="2013-03-23T21:34:00Z">
                <w:rPr/>
              </w:rPrChange>
            </w:rPr>
            <w:delInstrText xml:space="preserve"> HYPERLINK \l "_ENREF_1" \o "Matsuo, 2009 #2" </w:delInstrText>
          </w:r>
          <w:r w:rsidR="00B91347" w:rsidRPr="00FC6CCF" w:rsidDel="00D2798E">
            <w:rPr>
              <w:rFonts w:asciiTheme="minorHAnsi" w:hAnsiTheme="minorHAnsi"/>
              <w:rPrChange w:id="529" w:author="gsc" w:date="2013-03-23T21:34:00Z">
                <w:rPr/>
              </w:rPrChange>
            </w:rPr>
            <w:fldChar w:fldCharType="separate"/>
          </w:r>
          <w:r w:rsidR="00DC67F8" w:rsidRPr="00FC6CCF" w:rsidDel="00D2798E">
            <w:rPr>
              <w:rFonts w:asciiTheme="minorHAnsi" w:hAnsiTheme="minorHAnsi" w:cs="Times New Roman"/>
              <w:noProof/>
              <w:sz w:val="24"/>
              <w:szCs w:val="24"/>
              <w:rPrChange w:id="530" w:author="gsc" w:date="2013-03-23T21:34:00Z">
                <w:rPr>
                  <w:rFonts w:ascii="Times New Roman" w:hAnsi="Times New Roman" w:cs="Times New Roman"/>
                  <w:noProof/>
                  <w:sz w:val="24"/>
                  <w:szCs w:val="24"/>
                </w:rPr>
              </w:rPrChange>
            </w:rPr>
            <w:delText>1</w:delText>
          </w:r>
          <w:r w:rsidR="00B91347" w:rsidRPr="00FC6CCF" w:rsidDel="00D2798E">
            <w:rPr>
              <w:rFonts w:asciiTheme="minorHAnsi" w:hAnsiTheme="minorHAnsi" w:cs="Times New Roman"/>
              <w:noProof/>
              <w:sz w:val="24"/>
              <w:szCs w:val="24"/>
              <w:rPrChange w:id="531" w:author="gsc" w:date="2013-03-23T21:34:00Z">
                <w:rPr>
                  <w:rFonts w:ascii="Times New Roman" w:hAnsi="Times New Roman" w:cs="Times New Roman"/>
                  <w:noProof/>
                  <w:sz w:val="24"/>
                  <w:szCs w:val="24"/>
                </w:rPr>
              </w:rPrChange>
            </w:rPr>
            <w:fldChar w:fldCharType="end"/>
          </w:r>
          <w:r w:rsidRPr="00FC6CCF" w:rsidDel="00D2798E">
            <w:rPr>
              <w:rFonts w:asciiTheme="minorHAnsi" w:hAnsiTheme="minorHAnsi" w:cs="Times New Roman"/>
              <w:noProof/>
              <w:sz w:val="24"/>
              <w:szCs w:val="24"/>
              <w:rPrChange w:id="532" w:author="gsc" w:date="2013-03-23T21:34:00Z">
                <w:rPr>
                  <w:rFonts w:ascii="Times New Roman" w:hAnsi="Times New Roman" w:cs="Times New Roman"/>
                  <w:noProof/>
                  <w:sz w:val="24"/>
                  <w:szCs w:val="24"/>
                </w:rPr>
              </w:rPrChange>
            </w:rPr>
            <w:delText>]</w:delText>
          </w:r>
          <w:r w:rsidR="00F44A9E" w:rsidRPr="00FC6CCF" w:rsidDel="00D2798E">
            <w:rPr>
              <w:rFonts w:asciiTheme="minorHAnsi" w:hAnsiTheme="minorHAnsi" w:cs="Times New Roman"/>
              <w:sz w:val="24"/>
              <w:szCs w:val="24"/>
              <w:rPrChange w:id="533" w:author="gsc" w:date="2013-03-23T21:34:00Z">
                <w:rPr>
                  <w:rFonts w:ascii="Times New Roman" w:hAnsi="Times New Roman" w:cs="Times New Roman"/>
                  <w:sz w:val="24"/>
                  <w:szCs w:val="24"/>
                </w:rPr>
              </w:rPrChange>
            </w:rPr>
            <w:fldChar w:fldCharType="end"/>
          </w:r>
          <w:r w:rsidRPr="00FC6CCF" w:rsidDel="00D2798E">
            <w:rPr>
              <w:rFonts w:asciiTheme="minorHAnsi" w:hAnsiTheme="minorHAnsi" w:cs="Times New Roman"/>
              <w:sz w:val="24"/>
              <w:szCs w:val="24"/>
              <w:rPrChange w:id="534" w:author="gsc" w:date="2013-03-23T21:34:00Z">
                <w:rPr>
                  <w:rFonts w:ascii="Times New Roman" w:hAnsi="Times New Roman" w:cs="Times New Roman"/>
                  <w:sz w:val="24"/>
                  <w:szCs w:val="24"/>
                </w:rPr>
              </w:rPrChange>
            </w:rPr>
            <w:delText>.</w:delText>
          </w:r>
        </w:del>
        <w:moveFromRangeStart w:id="535" w:author="gsc" w:date="2013-01-31T13:52:00Z" w:name="move347403683"/>
        <w:moveFromRangeEnd w:id="507"/>
        <w:r w:rsidRPr="00FC6CCF" w:rsidDel="00D2798E">
          <w:rPr>
            <w:rFonts w:asciiTheme="minorHAnsi" w:hAnsiTheme="minorHAnsi" w:cs="Times New Roman"/>
            <w:sz w:val="24"/>
            <w:szCs w:val="24"/>
            <w:rPrChange w:id="536" w:author="gsc" w:date="2013-03-23T21:34:00Z">
              <w:rPr>
                <w:rFonts w:ascii="Times New Roman" w:hAnsi="Times New Roman" w:cs="Times New Roman"/>
                <w:sz w:val="24"/>
                <w:szCs w:val="24"/>
              </w:rPr>
            </w:rPrChange>
          </w:rPr>
          <w:t>And the prevalence and incidence of gout are increasing in some epidemiological</w:t>
        </w:r>
        <w:commentRangeStart w:id="537"/>
        <w:r w:rsidRPr="00FC6CCF" w:rsidDel="00D2798E">
          <w:rPr>
            <w:rFonts w:asciiTheme="minorHAnsi" w:hAnsiTheme="minorHAnsi" w:cs="Times New Roman"/>
            <w:sz w:val="24"/>
            <w:szCs w:val="24"/>
            <w:rPrChange w:id="538" w:author="gsc" w:date="2013-03-23T21:34:00Z">
              <w:rPr>
                <w:rFonts w:ascii="Times New Roman" w:hAnsi="Times New Roman" w:cs="Times New Roman"/>
                <w:sz w:val="24"/>
                <w:szCs w:val="24"/>
              </w:rPr>
            </w:rPrChange>
          </w:rPr>
          <w:t xml:space="preserve"> studies</w:t>
        </w:r>
        <w:r w:rsidR="009C0EE5" w:rsidRPr="00FC6CCF" w:rsidDel="00D2798E">
          <w:rPr>
            <w:rFonts w:asciiTheme="minorHAnsi" w:eastAsiaTheme="minorEastAsia" w:hAnsiTheme="minorHAnsi" w:cs="Times New Roman"/>
            <w:sz w:val="24"/>
            <w:szCs w:val="24"/>
            <w:rPrChange w:id="539" w:author="gsc" w:date="2013-03-23T21:34:00Z">
              <w:rPr>
                <w:rFonts w:ascii="Times New Roman" w:eastAsiaTheme="minorEastAsia" w:hAnsi="Times New Roman" w:cs="Times New Roman"/>
                <w:sz w:val="24"/>
                <w:szCs w:val="24"/>
              </w:rPr>
            </w:rPrChange>
          </w:rPr>
          <w:t xml:space="preserve"> </w:t>
        </w:r>
        <w:r w:rsidR="00F44A9E" w:rsidRPr="00FC6CCF" w:rsidDel="00D2798E">
          <w:rPr>
            <w:rFonts w:asciiTheme="minorHAnsi" w:hAnsiTheme="minorHAnsi" w:cs="Times New Roman"/>
            <w:sz w:val="24"/>
            <w:szCs w:val="24"/>
            <w:rPrChange w:id="540" w:author="gsc" w:date="2013-03-23T21:34:00Z">
              <w:rPr>
                <w:rFonts w:ascii="Times New Roman" w:hAnsi="Times New Roman" w:cs="Times New Roman"/>
                <w:sz w:val="24"/>
                <w:szCs w:val="24"/>
              </w:rPr>
            </w:rPrChange>
          </w:rPr>
          <w:fldChar w:fldCharType="begin"/>
        </w:r>
        <w:r w:rsidRPr="00FC6CCF" w:rsidDel="00D2798E">
          <w:rPr>
            <w:rFonts w:asciiTheme="minorHAnsi" w:hAnsiTheme="minorHAnsi" w:cs="Times New Roman"/>
            <w:sz w:val="24"/>
            <w:szCs w:val="24"/>
            <w:rPrChange w:id="541" w:author="gsc" w:date="2013-03-23T21:34:00Z">
              <w:rPr>
                <w:rFonts w:ascii="Times New Roman" w:hAnsi="Times New Roman" w:cs="Times New Roman"/>
                <w:sz w:val="24"/>
                <w:szCs w:val="24"/>
              </w:rPr>
            </w:rPrChange>
          </w:rPr>
          <w:instrText xml:space="preserve"> ADDIN EN.CITE &lt;EndNote&gt;&lt;Cite&gt;&lt;Author&gt;Roddy&lt;/Author&gt;&lt;Year&gt;2007&lt;/Year&gt;&lt;RecNum&gt;7&lt;/RecNum&gt;&lt;DisplayText&gt;[6]&lt;/DisplayText&gt;&lt;record&gt;&lt;rec-number&gt;7&lt;/rec-number&gt;&lt;foreign-keys&gt;&lt;key app="EN" db-id="epp0etz2j0es5fetve1xvf0xs0vfxv5f2xz5"&gt;7&lt;/key&gt;&lt;/foreign-keys&gt;&lt;ref-type name="Journal Article"&gt;17&lt;/ref-type&gt;&lt;contributors&gt;&lt;authors&gt;&lt;author&gt;Roddy, E.&lt;/author&gt;&lt;author&gt;Zhang, W.&lt;/author&gt;&lt;author&gt;Doherty, M.&lt;/author&gt;&lt;/authors&gt;&lt;/contributors&gt;&lt;auth-address&gt;Primary Care Musculoskeletal Research Centre, Primary Care Sciences, Staffordshire, Keele University, UK. e.roddy@cphc.keele.ac.uk&lt;/auth-address&gt;&lt;titles&gt;&lt;title&gt;The changing epidemiology of gout&lt;/title&gt;&lt;secondary-title&gt;Nat Clin Pract Rheumatol&lt;/secondary-title&gt;&lt;alt-title&gt;Nature clinical practice. Rheumatology&lt;/alt-title&gt;&lt;/titles&gt;&lt;periodical&gt;&lt;full-title&gt;Nat Clin Pract Rheumatol&lt;/full-title&gt;&lt;abbr-1&gt;Nature clinical practice. Rheumatology&lt;/abbr-1&gt;&lt;/periodical&gt;&lt;alt-periodical&gt;&lt;full-title&gt;Nat Clin Pract Rheumatol&lt;/full-title&gt;&lt;abbr-1&gt;Nature clinical practice. Rheumatology&lt;/abbr-1&gt;&lt;/alt-periodical&gt;&lt;pages&gt;443-9&lt;/pages&gt;&lt;volume&gt;3&lt;/volume&gt;&lt;number&gt;8&lt;/number&gt;&lt;edition&gt;2007/08/01&lt;/edition&gt;&lt;keywords&gt;&lt;keyword&gt;Gout/*epidemiology&lt;/keyword&gt;&lt;keyword&gt;Humans&lt;/keyword&gt;&lt;keyword&gt;Incidence&lt;/keyword&gt;&lt;keyword&gt;Prevalence&lt;/keyword&gt;&lt;keyword&gt;Risk Factors&lt;/keyword&gt;&lt;/keywords&gt;&lt;dates&gt;&lt;year&gt;2007&lt;/year&gt;&lt;pub-dates&gt;&lt;date&gt;Aug&lt;/date&gt;&lt;/pub-dates&gt;&lt;/dates&gt;&lt;isbn&gt;1745-8382 (Print)&amp;#xD;1745-8382 (Linking)&lt;/isbn&gt;&lt;accession-num&gt;17664951&lt;/accession-num&gt;&lt;work-type&gt;Research Support, Non-U.S. Gov&amp;apos;t&amp;#xD;Review&lt;/work-type&gt;&lt;urls&gt;&lt;related-urls&gt;&lt;url&gt;http://www.ncbi.nlm.nih.gov/pubmed/17664951&lt;/url&gt;&lt;/related-urls&gt;&lt;/urls&gt;&lt;electronic-resource-num&gt;10.1038/ncprheum0556&lt;/electronic-resource-num&gt;&lt;remote-database-provider&gt;6&lt;/remote-database-provider&gt;&lt;language&gt;eng&lt;/language&gt;&lt;/record&gt;&lt;/Cite&gt;&lt;/EndNote&gt;</w:instrText>
        </w:r>
        <w:r w:rsidR="00F44A9E" w:rsidRPr="00FC6CCF" w:rsidDel="00D2798E">
          <w:rPr>
            <w:rFonts w:asciiTheme="minorHAnsi" w:hAnsiTheme="minorHAnsi" w:cs="Times New Roman"/>
            <w:sz w:val="24"/>
            <w:szCs w:val="24"/>
            <w:rPrChange w:id="542" w:author="gsc" w:date="2013-03-23T21:34:00Z">
              <w:rPr>
                <w:rFonts w:ascii="Times New Roman" w:hAnsi="Times New Roman" w:cs="Times New Roman"/>
                <w:sz w:val="24"/>
                <w:szCs w:val="24"/>
              </w:rPr>
            </w:rPrChange>
          </w:rPr>
          <w:fldChar w:fldCharType="separate"/>
        </w:r>
        <w:r w:rsidRPr="00FC6CCF" w:rsidDel="00D2798E">
          <w:rPr>
            <w:rFonts w:asciiTheme="minorHAnsi" w:hAnsiTheme="minorHAnsi" w:cs="Times New Roman"/>
            <w:noProof/>
            <w:sz w:val="24"/>
            <w:szCs w:val="24"/>
            <w:rPrChange w:id="543" w:author="gsc" w:date="2013-03-23T21:34:00Z">
              <w:rPr>
                <w:rFonts w:ascii="Times New Roman" w:hAnsi="Times New Roman" w:cs="Times New Roman"/>
                <w:noProof/>
                <w:sz w:val="24"/>
                <w:szCs w:val="24"/>
              </w:rPr>
            </w:rPrChange>
          </w:rPr>
          <w:t>[</w:t>
        </w:r>
        <w:r w:rsidR="00B91347" w:rsidRPr="00FC6CCF" w:rsidDel="00D2798E">
          <w:rPr>
            <w:rFonts w:asciiTheme="minorHAnsi" w:hAnsiTheme="minorHAnsi"/>
            <w:rPrChange w:id="544" w:author="gsc" w:date="2013-03-23T21:34:00Z">
              <w:rPr/>
            </w:rPrChange>
          </w:rPr>
          <w:fldChar w:fldCharType="begin"/>
        </w:r>
        <w:r w:rsidR="00B91347" w:rsidRPr="00FC6CCF" w:rsidDel="00D2798E">
          <w:rPr>
            <w:rFonts w:asciiTheme="minorHAnsi" w:hAnsiTheme="minorHAnsi"/>
            <w:rPrChange w:id="545" w:author="gsc" w:date="2013-03-23T21:34:00Z">
              <w:rPr/>
            </w:rPrChange>
          </w:rPr>
          <w:instrText xml:space="preserve"> HYPERLINK \l "_ENREF_6" \o "Roddy, 2007 #7" </w:instrText>
        </w:r>
        <w:r w:rsidR="00B91347" w:rsidRPr="00FC6CCF" w:rsidDel="00D2798E">
          <w:rPr>
            <w:rFonts w:asciiTheme="minorHAnsi" w:hAnsiTheme="minorHAnsi"/>
            <w:rPrChange w:id="546" w:author="gsc" w:date="2013-03-23T21:34:00Z">
              <w:rPr/>
            </w:rPrChange>
          </w:rPr>
          <w:fldChar w:fldCharType="separate"/>
        </w:r>
        <w:r w:rsidR="00DC67F8" w:rsidRPr="00FC6CCF" w:rsidDel="00D2798E">
          <w:rPr>
            <w:rFonts w:asciiTheme="minorHAnsi" w:hAnsiTheme="minorHAnsi" w:cs="Times New Roman"/>
            <w:noProof/>
            <w:sz w:val="24"/>
            <w:szCs w:val="24"/>
            <w:rPrChange w:id="547" w:author="gsc" w:date="2013-03-23T21:34:00Z">
              <w:rPr>
                <w:rFonts w:ascii="Times New Roman" w:hAnsi="Times New Roman" w:cs="Times New Roman"/>
                <w:noProof/>
                <w:sz w:val="24"/>
                <w:szCs w:val="24"/>
              </w:rPr>
            </w:rPrChange>
          </w:rPr>
          <w:t>6</w:t>
        </w:r>
        <w:r w:rsidR="00B91347" w:rsidRPr="00FC6CCF" w:rsidDel="00D2798E">
          <w:rPr>
            <w:rFonts w:asciiTheme="minorHAnsi" w:hAnsiTheme="minorHAnsi" w:cs="Times New Roman"/>
            <w:noProof/>
            <w:sz w:val="24"/>
            <w:szCs w:val="24"/>
            <w:rPrChange w:id="548" w:author="gsc" w:date="2013-03-23T21:34:00Z">
              <w:rPr>
                <w:rFonts w:ascii="Times New Roman" w:hAnsi="Times New Roman" w:cs="Times New Roman"/>
                <w:noProof/>
                <w:sz w:val="24"/>
                <w:szCs w:val="24"/>
              </w:rPr>
            </w:rPrChange>
          </w:rPr>
          <w:fldChar w:fldCharType="end"/>
        </w:r>
        <w:r w:rsidRPr="00FC6CCF" w:rsidDel="00D2798E">
          <w:rPr>
            <w:rFonts w:asciiTheme="minorHAnsi" w:hAnsiTheme="minorHAnsi" w:cs="Times New Roman"/>
            <w:noProof/>
            <w:sz w:val="24"/>
            <w:szCs w:val="24"/>
            <w:rPrChange w:id="549" w:author="gsc" w:date="2013-03-23T21:34:00Z">
              <w:rPr>
                <w:rFonts w:ascii="Times New Roman" w:hAnsi="Times New Roman" w:cs="Times New Roman"/>
                <w:noProof/>
                <w:sz w:val="24"/>
                <w:szCs w:val="24"/>
              </w:rPr>
            </w:rPrChange>
          </w:rPr>
          <w:t>]</w:t>
        </w:r>
        <w:r w:rsidR="00F44A9E" w:rsidRPr="00FC6CCF" w:rsidDel="00D2798E">
          <w:rPr>
            <w:rFonts w:asciiTheme="minorHAnsi" w:hAnsiTheme="minorHAnsi" w:cs="Times New Roman"/>
            <w:sz w:val="24"/>
            <w:szCs w:val="24"/>
            <w:rPrChange w:id="550" w:author="gsc" w:date="2013-03-23T21:34:00Z">
              <w:rPr>
                <w:rFonts w:ascii="Times New Roman" w:hAnsi="Times New Roman" w:cs="Times New Roman"/>
                <w:sz w:val="24"/>
                <w:szCs w:val="24"/>
              </w:rPr>
            </w:rPrChange>
          </w:rPr>
          <w:fldChar w:fldCharType="end"/>
        </w:r>
        <w:commentRangeEnd w:id="537"/>
        <w:r w:rsidR="009E6086" w:rsidRPr="00FC6CCF" w:rsidDel="00D2798E">
          <w:rPr>
            <w:rStyle w:val="a8"/>
            <w:rFonts w:asciiTheme="minorHAnsi" w:hAnsiTheme="minorHAnsi"/>
            <w:rPrChange w:id="551" w:author="gsc" w:date="2013-03-23T21:34:00Z">
              <w:rPr>
                <w:rStyle w:val="a8"/>
              </w:rPr>
            </w:rPrChange>
          </w:rPr>
          <w:commentReference w:id="537"/>
        </w:r>
        <w:r w:rsidRPr="00FC6CCF" w:rsidDel="00D2798E">
          <w:rPr>
            <w:rFonts w:asciiTheme="minorHAnsi" w:hAnsiTheme="minorHAnsi" w:cs="Times New Roman"/>
            <w:sz w:val="24"/>
            <w:szCs w:val="24"/>
            <w:rPrChange w:id="552" w:author="gsc" w:date="2013-03-23T21:34:00Z">
              <w:rPr>
                <w:rFonts w:ascii="Times New Roman" w:hAnsi="Times New Roman" w:cs="Times New Roman"/>
                <w:sz w:val="24"/>
                <w:szCs w:val="24"/>
              </w:rPr>
            </w:rPrChange>
          </w:rPr>
          <w:t>.</w:t>
        </w:r>
      </w:moveFrom>
      <w:moveFromRangeEnd w:id="535"/>
      <w:r w:rsidRPr="00FC6CCF">
        <w:rPr>
          <w:rFonts w:asciiTheme="minorHAnsi" w:hAnsiTheme="minorHAnsi" w:cs="Times New Roman"/>
          <w:sz w:val="24"/>
          <w:szCs w:val="24"/>
          <w:rPrChange w:id="553" w:author="gsc" w:date="2013-03-23T21:34:00Z">
            <w:rPr>
              <w:rFonts w:ascii="Times New Roman" w:hAnsi="Times New Roman" w:cs="Times New Roman"/>
              <w:sz w:val="24"/>
              <w:szCs w:val="24"/>
            </w:rPr>
          </w:rPrChange>
        </w:rPr>
        <w:t xml:space="preserve"> </w:t>
      </w:r>
      <w:ins w:id="554" w:author="gsc" w:date="2013-01-31T13:53:00Z">
        <w:r w:rsidR="00C401FC" w:rsidRPr="00FC6CCF">
          <w:rPr>
            <w:rFonts w:asciiTheme="minorHAnsi" w:eastAsiaTheme="minorEastAsia" w:hAnsiTheme="minorHAnsi" w:cs="Times New Roman"/>
            <w:sz w:val="24"/>
            <w:szCs w:val="24"/>
            <w:rPrChange w:id="555" w:author="gsc" w:date="2013-03-23T21:34:00Z">
              <w:rPr>
                <w:rFonts w:ascii="Times New Roman" w:eastAsiaTheme="minorEastAsia" w:hAnsi="Times New Roman" w:cs="Times New Roman" w:hint="eastAsia"/>
                <w:sz w:val="24"/>
                <w:szCs w:val="24"/>
              </w:rPr>
            </w:rPrChange>
          </w:rPr>
          <w:t>r</w:t>
        </w:r>
      </w:ins>
      <w:del w:id="556" w:author="gsc" w:date="2013-01-31T13:53:00Z">
        <w:r w:rsidRPr="00FC6CCF" w:rsidDel="00C401FC">
          <w:rPr>
            <w:rFonts w:asciiTheme="minorHAnsi" w:hAnsiTheme="minorHAnsi" w:cs="Times New Roman"/>
            <w:sz w:val="24"/>
            <w:szCs w:val="24"/>
            <w:rPrChange w:id="557" w:author="gsc" w:date="2013-03-23T21:34:00Z">
              <w:rPr>
                <w:rFonts w:ascii="Times New Roman" w:hAnsi="Times New Roman" w:cs="Times New Roman"/>
                <w:sz w:val="24"/>
                <w:szCs w:val="24"/>
              </w:rPr>
            </w:rPrChange>
          </w:rPr>
          <w:delText>R</w:delText>
        </w:r>
      </w:del>
      <w:r w:rsidRPr="00FC6CCF">
        <w:rPr>
          <w:rFonts w:asciiTheme="minorHAnsi" w:hAnsiTheme="minorHAnsi" w:cs="Times New Roman"/>
          <w:sz w:val="24"/>
          <w:szCs w:val="24"/>
          <w:rPrChange w:id="558" w:author="gsc" w:date="2013-03-23T21:34:00Z">
            <w:rPr>
              <w:rFonts w:ascii="Times New Roman" w:hAnsi="Times New Roman" w:cs="Times New Roman"/>
              <w:sz w:val="24"/>
              <w:szCs w:val="24"/>
            </w:rPr>
          </w:rPrChange>
        </w:rPr>
        <w:t xml:space="preserve">educed excretion of </w:t>
      </w:r>
      <w:proofErr w:type="spellStart"/>
      <w:r w:rsidRPr="00FC6CCF">
        <w:rPr>
          <w:rFonts w:asciiTheme="minorHAnsi" w:hAnsiTheme="minorHAnsi" w:cs="Times New Roman"/>
          <w:sz w:val="24"/>
          <w:szCs w:val="24"/>
          <w:rPrChange w:id="559" w:author="gsc" w:date="2013-03-23T21:34:00Z">
            <w:rPr>
              <w:rFonts w:ascii="Times New Roman" w:hAnsi="Times New Roman" w:cs="Times New Roman"/>
              <w:sz w:val="24"/>
              <w:szCs w:val="24"/>
            </w:rPr>
          </w:rPrChange>
        </w:rPr>
        <w:t>urate</w:t>
      </w:r>
      <w:proofErr w:type="spellEnd"/>
      <w:r w:rsidRPr="00FC6CCF">
        <w:rPr>
          <w:rFonts w:asciiTheme="minorHAnsi" w:hAnsiTheme="minorHAnsi" w:cs="Times New Roman"/>
          <w:sz w:val="24"/>
          <w:szCs w:val="24"/>
          <w:rPrChange w:id="560" w:author="gsc" w:date="2013-03-23T21:34:00Z">
            <w:rPr>
              <w:rFonts w:ascii="Times New Roman" w:hAnsi="Times New Roman" w:cs="Times New Roman"/>
              <w:sz w:val="24"/>
              <w:szCs w:val="24"/>
            </w:rPr>
          </w:rPrChange>
        </w:rPr>
        <w:t xml:space="preserve"> by the kidney is </w:t>
      </w:r>
      <w:ins w:id="561" w:author="gsc" w:date="2013-01-31T13:56:00Z">
        <w:r w:rsidR="00E05063" w:rsidRPr="00FC6CCF">
          <w:rPr>
            <w:rFonts w:asciiTheme="minorHAnsi" w:eastAsiaTheme="minorEastAsia" w:hAnsiTheme="minorHAnsi" w:cs="Times New Roman"/>
            <w:sz w:val="24"/>
            <w:szCs w:val="24"/>
            <w:rPrChange w:id="562" w:author="gsc" w:date="2013-03-23T21:34:00Z">
              <w:rPr>
                <w:rFonts w:ascii="Times New Roman" w:eastAsiaTheme="minorEastAsia" w:hAnsi="Times New Roman" w:cs="Times New Roman" w:hint="eastAsia"/>
                <w:sz w:val="24"/>
                <w:szCs w:val="24"/>
              </w:rPr>
            </w:rPrChange>
          </w:rPr>
          <w:t xml:space="preserve">one of </w:t>
        </w:r>
      </w:ins>
      <w:r w:rsidRPr="00FC6CCF">
        <w:rPr>
          <w:rFonts w:asciiTheme="minorHAnsi" w:hAnsiTheme="minorHAnsi" w:cs="Times New Roman"/>
          <w:sz w:val="24"/>
          <w:szCs w:val="24"/>
          <w:rPrChange w:id="563" w:author="gsc" w:date="2013-03-23T21:34:00Z">
            <w:rPr>
              <w:rFonts w:ascii="Times New Roman" w:hAnsi="Times New Roman" w:cs="Times New Roman"/>
              <w:sz w:val="24"/>
              <w:szCs w:val="24"/>
            </w:rPr>
          </w:rPrChange>
        </w:rPr>
        <w:t xml:space="preserve">the main cause for elevated </w:t>
      </w:r>
      <w:proofErr w:type="spellStart"/>
      <w:r w:rsidRPr="00FC6CCF">
        <w:rPr>
          <w:rFonts w:asciiTheme="minorHAnsi" w:hAnsiTheme="minorHAnsi" w:cs="Times New Roman"/>
          <w:sz w:val="24"/>
          <w:szCs w:val="24"/>
          <w:rPrChange w:id="564" w:author="gsc" w:date="2013-03-23T21:34:00Z">
            <w:rPr>
              <w:rFonts w:ascii="Times New Roman" w:hAnsi="Times New Roman" w:cs="Times New Roman"/>
              <w:sz w:val="24"/>
              <w:szCs w:val="24"/>
            </w:rPr>
          </w:rPrChange>
        </w:rPr>
        <w:t>urate</w:t>
      </w:r>
      <w:proofErr w:type="spellEnd"/>
      <w:r w:rsidRPr="00FC6CCF">
        <w:rPr>
          <w:rFonts w:asciiTheme="minorHAnsi" w:hAnsiTheme="minorHAnsi" w:cs="Times New Roman"/>
          <w:sz w:val="24"/>
          <w:szCs w:val="24"/>
          <w:rPrChange w:id="565" w:author="gsc" w:date="2013-03-23T21:34:00Z">
            <w:rPr>
              <w:rFonts w:ascii="Times New Roman" w:hAnsi="Times New Roman" w:cs="Times New Roman"/>
              <w:sz w:val="24"/>
              <w:szCs w:val="24"/>
            </w:rPr>
          </w:rPrChange>
        </w:rPr>
        <w:t xml:space="preserve"> levels</w:t>
      </w:r>
      <w:del w:id="566" w:author="gsc" w:date="2013-01-31T13:53:00Z">
        <w:r w:rsidR="009C0EE5" w:rsidRPr="00FC6CCF" w:rsidDel="004B576A">
          <w:rPr>
            <w:rFonts w:asciiTheme="minorHAnsi" w:eastAsiaTheme="minorEastAsia" w:hAnsiTheme="minorHAnsi" w:cs="Times New Roman"/>
            <w:sz w:val="24"/>
            <w:szCs w:val="24"/>
            <w:rPrChange w:id="567" w:author="gsc" w:date="2013-03-23T21:34:00Z">
              <w:rPr>
                <w:rFonts w:ascii="Times New Roman" w:eastAsiaTheme="minorEastAsia" w:hAnsi="Times New Roman" w:cs="Times New Roman"/>
                <w:sz w:val="24"/>
                <w:szCs w:val="24"/>
              </w:rPr>
            </w:rPrChange>
          </w:rPr>
          <w:delText xml:space="preserve"> </w:delText>
        </w:r>
      </w:del>
      <w:r w:rsidR="00F44A9E" w:rsidRPr="00FC6CCF">
        <w:rPr>
          <w:rFonts w:asciiTheme="minorHAnsi" w:hAnsiTheme="minorHAnsi" w:cs="Times New Roman"/>
          <w:sz w:val="24"/>
          <w:szCs w:val="24"/>
          <w:rPrChange w:id="568" w:author="gsc" w:date="2013-03-23T21:34:00Z">
            <w:rPr>
              <w:rFonts w:ascii="Times New Roman" w:hAnsi="Times New Roman" w:cs="Times New Roman"/>
              <w:sz w:val="24"/>
              <w:szCs w:val="24"/>
            </w:rPr>
          </w:rPrChange>
        </w:rPr>
        <w:fldChar w:fldCharType="begin"/>
      </w:r>
      <w:r w:rsidRPr="00FC6CCF">
        <w:rPr>
          <w:rFonts w:asciiTheme="minorHAnsi" w:hAnsiTheme="minorHAnsi" w:cs="Times New Roman"/>
          <w:sz w:val="24"/>
          <w:szCs w:val="24"/>
          <w:rPrChange w:id="569" w:author="gsc" w:date="2013-03-23T21:34:00Z">
            <w:rPr>
              <w:rFonts w:ascii="Times New Roman" w:hAnsi="Times New Roman" w:cs="Times New Roman"/>
              <w:sz w:val="24"/>
              <w:szCs w:val="24"/>
            </w:rPr>
          </w:rPrChange>
        </w:rPr>
        <w:instrText xml:space="preserve"> ADDIN EN.CITE &lt;EndNote&gt;&lt;Cite&gt;&lt;Author&gt;Anzai&lt;/Author&gt;&lt;Year&gt;2007&lt;/Year&gt;&lt;RecNum&gt;8&lt;/RecNum&gt;&lt;DisplayText&gt;[7]&lt;/DisplayText&gt;&lt;record&gt;&lt;rec-number&gt;8&lt;/rec-number&gt;&lt;foreign-keys&gt;&lt;key app="EN" db-id="epp0etz2j0es5fetve1xvf0xs0vfxv5f2xz5"&gt;8&lt;/key&gt;&lt;/foreign-keys&gt;&lt;ref-type name="Journal Article"&gt;17&lt;/ref-type&gt;&lt;contributors&gt;&lt;authors&gt;&lt;author&gt;Anzai, N.&lt;/author&gt;&lt;author&gt;Kanai, Y.&lt;/author&gt;&lt;author&gt;Endou, H.&lt;/author&gt;&lt;/authors&gt;&lt;/contributors&gt;&lt;auth-address&gt;Department of Pharmacology and Toxicology, Kyorin University School of Medicine, Shinkawa, Mitaka-shi, Tokyo, Japan.&lt;/auth-address&gt;&lt;titles&gt;&lt;title&gt;New insights into renal transport of urate&lt;/title&gt;&lt;secondary-title&gt;Curr Opin Rheumatol&lt;/secondary-title&gt;&lt;alt-title&gt;Current opinion in rheumatology&lt;/alt-title&gt;&lt;/titles&gt;&lt;periodical&gt;&lt;full-title&gt;Curr Opin Rheumatol&lt;/full-title&gt;&lt;abbr-1&gt;Current opinion in rheumatology&lt;/abbr-1&gt;&lt;/periodical&gt;&lt;alt-periodical&gt;&lt;full-title&gt;Curr Opin Rheumatol&lt;/full-title&gt;&lt;abbr-1&gt;Current opinion in rheumatology&lt;/abbr-1&gt;&lt;/alt-periodical&gt;&lt;pages&gt;151-7&lt;/pages&gt;&lt;volume&gt;19&lt;/volume&gt;&lt;number&gt;2&lt;/number&gt;&lt;edition&gt;2007/02/07&lt;/edition&gt;&lt;keywords&gt;&lt;keyword&gt;Humans&lt;/keyword&gt;&lt;keyword&gt;Kidney/*metabolism&lt;/keyword&gt;&lt;keyword&gt;Multidrug Resistance-Associated Proteins/physiology&lt;/keyword&gt;&lt;keyword&gt;Organic Anion Transporters/genetics/*physiology&lt;/keyword&gt;&lt;keyword&gt;Organic Cation Transport Proteins/genetics/*physiology&lt;/keyword&gt;&lt;keyword&gt;Sodium-Phosphate Cotransporter Proteins, Type I/physiology&lt;/keyword&gt;&lt;keyword&gt;Uric Acid/*metabolism/urine&lt;/keyword&gt;&lt;/keywords&gt;&lt;dates&gt;&lt;year&gt;2007&lt;/year&gt;&lt;pub-dates&gt;&lt;date&gt;Mar&lt;/date&gt;&lt;/pub-dates&gt;&lt;/dates&gt;&lt;isbn&gt;1040-8711 (Print)&amp;#xD;1040-8711 (Linking)&lt;/isbn&gt;&lt;accession-num&gt;17278930&lt;/accession-num&gt;&lt;work-type&gt;Research Support, Non-U.S. Gov&amp;apos;t&amp;#xD;Review&lt;/work-type&gt;&lt;urls&gt;&lt;related-urls&gt;&lt;url&gt;http://www.ncbi.nlm.nih.gov/pubmed/17278930&lt;/url&gt;&lt;/related-urls&gt;&lt;/urls&gt;&lt;electronic-resource-num&gt;10.1097/BOR.0b013e328032781a&lt;/electronic-resource-num&gt;&lt;remote-database-provider&gt;7&lt;/remote-database-provider&gt;&lt;language&gt;eng&lt;/language&gt;&lt;/record&gt;&lt;/Cite&gt;&lt;/EndNote&gt;</w:instrText>
      </w:r>
      <w:r w:rsidR="00F44A9E" w:rsidRPr="00FC6CCF">
        <w:rPr>
          <w:rFonts w:asciiTheme="minorHAnsi" w:hAnsiTheme="minorHAnsi" w:cs="Times New Roman"/>
          <w:sz w:val="24"/>
          <w:szCs w:val="24"/>
          <w:rPrChange w:id="570" w:author="gsc" w:date="2013-03-23T21:34:00Z">
            <w:rPr>
              <w:rFonts w:ascii="Times New Roman" w:hAnsi="Times New Roman" w:cs="Times New Roman"/>
              <w:sz w:val="24"/>
              <w:szCs w:val="24"/>
            </w:rPr>
          </w:rPrChange>
        </w:rPr>
        <w:fldChar w:fldCharType="separate"/>
      </w:r>
      <w:r w:rsidRPr="00FC6CCF">
        <w:rPr>
          <w:rFonts w:asciiTheme="minorHAnsi" w:hAnsiTheme="minorHAnsi" w:cs="Times New Roman"/>
          <w:noProof/>
          <w:sz w:val="24"/>
          <w:szCs w:val="24"/>
          <w:rPrChange w:id="571" w:author="gsc" w:date="2013-03-23T21:34:00Z">
            <w:rPr>
              <w:rFonts w:ascii="Times New Roman" w:hAnsi="Times New Roman" w:cs="Times New Roman"/>
              <w:noProof/>
              <w:sz w:val="24"/>
              <w:szCs w:val="24"/>
            </w:rPr>
          </w:rPrChange>
        </w:rPr>
        <w:t>[</w:t>
      </w:r>
      <w:r w:rsidR="00B91347" w:rsidRPr="00FC6CCF">
        <w:rPr>
          <w:rFonts w:asciiTheme="minorHAnsi" w:hAnsiTheme="minorHAnsi"/>
          <w:rPrChange w:id="572" w:author="gsc" w:date="2013-03-23T21:34:00Z">
            <w:rPr/>
          </w:rPrChange>
        </w:rPr>
        <w:fldChar w:fldCharType="begin"/>
      </w:r>
      <w:r w:rsidR="00B91347" w:rsidRPr="00FC6CCF">
        <w:rPr>
          <w:rFonts w:asciiTheme="minorHAnsi" w:hAnsiTheme="minorHAnsi"/>
          <w:rPrChange w:id="573" w:author="gsc" w:date="2013-03-23T21:34:00Z">
            <w:rPr/>
          </w:rPrChange>
        </w:rPr>
        <w:instrText xml:space="preserve"> HYPERLINK \l "_ENREF_7" \o "Anzai, 2007 #8" </w:instrText>
      </w:r>
      <w:r w:rsidR="00B91347" w:rsidRPr="00FC6CCF">
        <w:rPr>
          <w:rFonts w:asciiTheme="minorHAnsi" w:hAnsiTheme="minorHAnsi"/>
          <w:rPrChange w:id="574" w:author="gsc" w:date="2013-03-23T21:34:00Z">
            <w:rPr/>
          </w:rPrChange>
        </w:rPr>
        <w:fldChar w:fldCharType="separate"/>
      </w:r>
      <w:r w:rsidR="00DC67F8" w:rsidRPr="00FC6CCF">
        <w:rPr>
          <w:rFonts w:asciiTheme="minorHAnsi" w:hAnsiTheme="minorHAnsi" w:cs="Times New Roman"/>
          <w:noProof/>
          <w:sz w:val="24"/>
          <w:szCs w:val="24"/>
          <w:rPrChange w:id="575" w:author="gsc" w:date="2013-03-23T21:34:00Z">
            <w:rPr>
              <w:rFonts w:ascii="Times New Roman" w:hAnsi="Times New Roman" w:cs="Times New Roman"/>
              <w:noProof/>
              <w:sz w:val="24"/>
              <w:szCs w:val="24"/>
            </w:rPr>
          </w:rPrChange>
        </w:rPr>
        <w:t>7</w:t>
      </w:r>
      <w:r w:rsidR="00B91347" w:rsidRPr="00FC6CCF">
        <w:rPr>
          <w:rFonts w:asciiTheme="minorHAnsi" w:hAnsiTheme="minorHAnsi" w:cs="Times New Roman"/>
          <w:noProof/>
          <w:sz w:val="24"/>
          <w:szCs w:val="24"/>
          <w:rPrChange w:id="576" w:author="gsc" w:date="2013-03-23T21:34:00Z">
            <w:rPr>
              <w:rFonts w:ascii="Times New Roman" w:hAnsi="Times New Roman" w:cs="Times New Roman"/>
              <w:noProof/>
              <w:sz w:val="24"/>
              <w:szCs w:val="24"/>
            </w:rPr>
          </w:rPrChange>
        </w:rPr>
        <w:fldChar w:fldCharType="end"/>
      </w:r>
      <w:r w:rsidRPr="00FC6CCF">
        <w:rPr>
          <w:rFonts w:asciiTheme="minorHAnsi" w:hAnsiTheme="minorHAnsi" w:cs="Times New Roman"/>
          <w:noProof/>
          <w:sz w:val="24"/>
          <w:szCs w:val="24"/>
          <w:rPrChange w:id="577" w:author="gsc" w:date="2013-03-23T21:34:00Z">
            <w:rPr>
              <w:rFonts w:ascii="Times New Roman" w:hAnsi="Times New Roman" w:cs="Times New Roman"/>
              <w:noProof/>
              <w:sz w:val="24"/>
              <w:szCs w:val="24"/>
            </w:rPr>
          </w:rPrChange>
        </w:rPr>
        <w:t>]</w:t>
      </w:r>
      <w:r w:rsidR="00F44A9E" w:rsidRPr="00FC6CCF">
        <w:rPr>
          <w:rFonts w:asciiTheme="minorHAnsi" w:hAnsiTheme="minorHAnsi" w:cs="Times New Roman"/>
          <w:sz w:val="24"/>
          <w:szCs w:val="24"/>
          <w:rPrChange w:id="578" w:author="gsc" w:date="2013-03-23T21:34:00Z">
            <w:rPr>
              <w:rFonts w:ascii="Times New Roman" w:hAnsi="Times New Roman" w:cs="Times New Roman"/>
              <w:sz w:val="24"/>
              <w:szCs w:val="24"/>
            </w:rPr>
          </w:rPrChange>
        </w:rPr>
        <w:fldChar w:fldCharType="end"/>
      </w:r>
      <w:r w:rsidRPr="00FC6CCF">
        <w:rPr>
          <w:rFonts w:asciiTheme="minorHAnsi" w:hAnsiTheme="minorHAnsi" w:cs="Times New Roman"/>
          <w:sz w:val="24"/>
          <w:szCs w:val="24"/>
          <w:rPrChange w:id="579" w:author="gsc" w:date="2013-03-23T21:34:00Z">
            <w:rPr>
              <w:rFonts w:ascii="Times New Roman" w:hAnsi="Times New Roman" w:cs="Times New Roman"/>
              <w:sz w:val="24"/>
              <w:szCs w:val="24"/>
            </w:rPr>
          </w:rPrChange>
        </w:rPr>
        <w:t xml:space="preserve"> and lead to gout</w:t>
      </w:r>
      <w:r w:rsidR="009C0EE5" w:rsidRPr="00FC6CCF">
        <w:rPr>
          <w:rFonts w:asciiTheme="minorHAnsi" w:eastAsiaTheme="minorEastAsia" w:hAnsiTheme="minorHAnsi" w:cs="Times New Roman"/>
          <w:sz w:val="24"/>
          <w:szCs w:val="24"/>
          <w:rPrChange w:id="580" w:author="gsc" w:date="2013-03-23T21:34:00Z">
            <w:rPr>
              <w:rFonts w:ascii="Times New Roman" w:eastAsiaTheme="minorEastAsia" w:hAnsi="Times New Roman" w:cs="Times New Roman"/>
              <w:sz w:val="24"/>
              <w:szCs w:val="24"/>
            </w:rPr>
          </w:rPrChange>
        </w:rPr>
        <w:t xml:space="preserve"> </w:t>
      </w:r>
      <w:r w:rsidR="00F44A9E" w:rsidRPr="00FC6CCF">
        <w:rPr>
          <w:rFonts w:asciiTheme="minorHAnsi" w:hAnsiTheme="minorHAnsi" w:cs="Times New Roman"/>
          <w:sz w:val="24"/>
          <w:szCs w:val="24"/>
          <w:rPrChange w:id="581" w:author="gsc" w:date="2013-03-23T21:34:00Z">
            <w:rPr>
              <w:rFonts w:ascii="Times New Roman" w:hAnsi="Times New Roman" w:cs="Times New Roman"/>
              <w:sz w:val="24"/>
              <w:szCs w:val="24"/>
            </w:rPr>
          </w:rPrChange>
        </w:rPr>
        <w:fldChar w:fldCharType="begin">
          <w:fldData xml:space="preserve">PEVuZE5vdGU+PENpdGU+PEF1dGhvcj5Xb29kd2FyZDwvQXV0aG9yPjxZZWFyPjIwMDk8L1llYXI+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</w:fldData>
        </w:fldChar>
      </w:r>
      <w:r w:rsidRPr="00FC6CCF">
        <w:rPr>
          <w:rFonts w:asciiTheme="minorHAnsi" w:hAnsiTheme="minorHAnsi" w:cs="Times New Roman"/>
          <w:sz w:val="24"/>
          <w:szCs w:val="24"/>
          <w:rPrChange w:id="582" w:author="gsc" w:date="2013-03-23T21:34:00Z">
            <w:rPr>
              <w:rFonts w:ascii="Times New Roman" w:hAnsi="Times New Roman" w:cs="Times New Roman"/>
              <w:sz w:val="24"/>
              <w:szCs w:val="24"/>
            </w:rPr>
          </w:rPrChange>
        </w:rPr>
        <w:instrText xml:space="preserve"> ADDIN EN.CITE </w:instrText>
      </w:r>
      <w:r w:rsidR="00F44A9E" w:rsidRPr="00FC6CCF">
        <w:rPr>
          <w:rFonts w:asciiTheme="minorHAnsi" w:hAnsiTheme="minorHAnsi" w:cs="Times New Roman"/>
          <w:sz w:val="24"/>
          <w:szCs w:val="24"/>
          <w:rPrChange w:id="583" w:author="gsc" w:date="2013-03-23T21:34:00Z">
            <w:rPr>
              <w:rFonts w:ascii="Times New Roman" w:hAnsi="Times New Roman" w:cs="Times New Roman"/>
              <w:sz w:val="24"/>
              <w:szCs w:val="24"/>
            </w:rPr>
          </w:rPrChange>
        </w:rPr>
        <w:fldChar w:fldCharType="begin">
          <w:fldData xml:space="preserve">PEVuZE5vdGU+PENpdGU+PEF1dGhvcj5Xb29kd2FyZDwvQXV0aG9yPjxZZWFyPjIwMDk8L1llYXI+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</w:fldData>
        </w:fldChar>
      </w:r>
      <w:r w:rsidRPr="00FC6CCF">
        <w:rPr>
          <w:rFonts w:asciiTheme="minorHAnsi" w:hAnsiTheme="minorHAnsi" w:cs="Times New Roman"/>
          <w:sz w:val="24"/>
          <w:szCs w:val="24"/>
          <w:rPrChange w:id="584" w:author="gsc" w:date="2013-03-23T21:34:00Z">
            <w:rPr>
              <w:rFonts w:ascii="Times New Roman" w:hAnsi="Times New Roman" w:cs="Times New Roman"/>
              <w:sz w:val="24"/>
              <w:szCs w:val="24"/>
            </w:rPr>
          </w:rPrChange>
        </w:rPr>
        <w:instrText xml:space="preserve"> ADDIN EN.CITE.DATA </w:instrText>
      </w:r>
      <w:r w:rsidR="00F44A9E" w:rsidRPr="00FC6CCF">
        <w:rPr>
          <w:rFonts w:asciiTheme="minorHAnsi" w:hAnsiTheme="minorHAnsi" w:cs="Times New Roman"/>
          <w:sz w:val="24"/>
          <w:szCs w:val="24"/>
          <w:rPrChange w:id="585" w:author="gsc" w:date="2013-03-23T21:34:00Z">
            <w:rPr>
              <w:rFonts w:ascii="Times New Roman" w:hAnsi="Times New Roman" w:cs="Times New Roman"/>
              <w:sz w:val="24"/>
              <w:szCs w:val="24"/>
            </w:rPr>
          </w:rPrChange>
        </w:rPr>
      </w:r>
      <w:r w:rsidR="00F44A9E" w:rsidRPr="00FC6CCF">
        <w:rPr>
          <w:rFonts w:asciiTheme="minorHAnsi" w:hAnsiTheme="minorHAnsi" w:cs="Times New Roman"/>
          <w:sz w:val="24"/>
          <w:szCs w:val="24"/>
          <w:rPrChange w:id="586" w:author="gsc" w:date="2013-03-23T21:34:00Z">
            <w:rPr>
              <w:rFonts w:ascii="Times New Roman" w:hAnsi="Times New Roman" w:cs="Times New Roman"/>
              <w:sz w:val="24"/>
              <w:szCs w:val="24"/>
            </w:rPr>
          </w:rPrChange>
        </w:rPr>
        <w:fldChar w:fldCharType="end"/>
      </w:r>
      <w:r w:rsidR="00F44A9E" w:rsidRPr="00FC6CCF">
        <w:rPr>
          <w:rFonts w:asciiTheme="minorHAnsi" w:hAnsiTheme="minorHAnsi" w:cs="Times New Roman"/>
          <w:sz w:val="24"/>
          <w:szCs w:val="24"/>
          <w:rPrChange w:id="587" w:author="gsc" w:date="2013-03-23T21:34:00Z">
            <w:rPr>
              <w:rFonts w:ascii="Times New Roman" w:hAnsi="Times New Roman" w:cs="Times New Roman"/>
              <w:sz w:val="24"/>
              <w:szCs w:val="24"/>
            </w:rPr>
          </w:rPrChange>
        </w:rPr>
      </w:r>
      <w:r w:rsidR="00F44A9E" w:rsidRPr="00FC6CCF">
        <w:rPr>
          <w:rFonts w:asciiTheme="minorHAnsi" w:hAnsiTheme="minorHAnsi" w:cs="Times New Roman"/>
          <w:sz w:val="24"/>
          <w:szCs w:val="24"/>
          <w:rPrChange w:id="588" w:author="gsc" w:date="2013-03-23T21:34:00Z">
            <w:rPr>
              <w:rFonts w:ascii="Times New Roman" w:hAnsi="Times New Roman" w:cs="Times New Roman"/>
              <w:sz w:val="24"/>
              <w:szCs w:val="24"/>
            </w:rPr>
          </w:rPrChange>
        </w:rPr>
        <w:fldChar w:fldCharType="separate"/>
      </w:r>
      <w:r w:rsidRPr="00FC6CCF">
        <w:rPr>
          <w:rFonts w:asciiTheme="minorHAnsi" w:hAnsiTheme="minorHAnsi" w:cs="Times New Roman"/>
          <w:noProof/>
          <w:sz w:val="24"/>
          <w:szCs w:val="24"/>
          <w:rPrChange w:id="589" w:author="gsc" w:date="2013-03-23T21:34:00Z">
            <w:rPr>
              <w:rFonts w:ascii="Times New Roman" w:hAnsi="Times New Roman" w:cs="Times New Roman"/>
              <w:noProof/>
              <w:sz w:val="24"/>
              <w:szCs w:val="24"/>
            </w:rPr>
          </w:rPrChange>
        </w:rPr>
        <w:t>[</w:t>
      </w:r>
      <w:r w:rsidR="00B91347" w:rsidRPr="00FC6CCF">
        <w:rPr>
          <w:rFonts w:asciiTheme="minorHAnsi" w:hAnsiTheme="minorHAnsi"/>
          <w:rPrChange w:id="590" w:author="gsc" w:date="2013-03-23T21:34:00Z">
            <w:rPr/>
          </w:rPrChange>
        </w:rPr>
        <w:fldChar w:fldCharType="begin"/>
      </w:r>
      <w:r w:rsidR="00B91347" w:rsidRPr="00FC6CCF">
        <w:rPr>
          <w:rFonts w:asciiTheme="minorHAnsi" w:hAnsiTheme="minorHAnsi"/>
          <w:rPrChange w:id="591" w:author="gsc" w:date="2013-03-23T21:34:00Z">
            <w:rPr/>
          </w:rPrChange>
        </w:rPr>
        <w:instrText xml:space="preserve"> HYPERLINK \l "_ENREF_8" \o "Woodward, 2009 #9" </w:instrText>
      </w:r>
      <w:r w:rsidR="00B91347" w:rsidRPr="00FC6CCF">
        <w:rPr>
          <w:rFonts w:asciiTheme="minorHAnsi" w:hAnsiTheme="minorHAnsi"/>
          <w:rPrChange w:id="592" w:author="gsc" w:date="2013-03-23T21:34:00Z">
            <w:rPr/>
          </w:rPrChange>
        </w:rPr>
        <w:fldChar w:fldCharType="separate"/>
      </w:r>
      <w:r w:rsidR="00DC67F8" w:rsidRPr="00FC6CCF">
        <w:rPr>
          <w:rFonts w:asciiTheme="minorHAnsi" w:hAnsiTheme="minorHAnsi" w:cs="Times New Roman"/>
          <w:noProof/>
          <w:sz w:val="24"/>
          <w:szCs w:val="24"/>
          <w:rPrChange w:id="593" w:author="gsc" w:date="2013-03-23T21:34:00Z">
            <w:rPr>
              <w:rFonts w:ascii="Times New Roman" w:hAnsi="Times New Roman" w:cs="Times New Roman"/>
              <w:noProof/>
              <w:sz w:val="24"/>
              <w:szCs w:val="24"/>
            </w:rPr>
          </w:rPrChange>
        </w:rPr>
        <w:t>8</w:t>
      </w:r>
      <w:r w:rsidR="00B91347" w:rsidRPr="00FC6CCF">
        <w:rPr>
          <w:rFonts w:asciiTheme="minorHAnsi" w:hAnsiTheme="minorHAnsi" w:cs="Times New Roman"/>
          <w:noProof/>
          <w:sz w:val="24"/>
          <w:szCs w:val="24"/>
          <w:rPrChange w:id="594" w:author="gsc" w:date="2013-03-23T21:34:00Z">
            <w:rPr>
              <w:rFonts w:ascii="Times New Roman" w:hAnsi="Times New Roman" w:cs="Times New Roman"/>
              <w:noProof/>
              <w:sz w:val="24"/>
              <w:szCs w:val="24"/>
            </w:rPr>
          </w:rPrChange>
        </w:rPr>
        <w:fldChar w:fldCharType="end"/>
      </w:r>
      <w:r w:rsidRPr="00FC6CCF">
        <w:rPr>
          <w:rFonts w:asciiTheme="minorHAnsi" w:hAnsiTheme="minorHAnsi" w:cs="Times New Roman"/>
          <w:noProof/>
          <w:sz w:val="24"/>
          <w:szCs w:val="24"/>
          <w:rPrChange w:id="595" w:author="gsc" w:date="2013-03-23T21:34:00Z">
            <w:rPr>
              <w:rFonts w:ascii="Times New Roman" w:hAnsi="Times New Roman" w:cs="Times New Roman"/>
              <w:noProof/>
              <w:sz w:val="24"/>
              <w:szCs w:val="24"/>
            </w:rPr>
          </w:rPrChange>
        </w:rPr>
        <w:t>]</w:t>
      </w:r>
      <w:r w:rsidR="00F44A9E" w:rsidRPr="00FC6CCF">
        <w:rPr>
          <w:rFonts w:asciiTheme="minorHAnsi" w:hAnsiTheme="minorHAnsi" w:cs="Times New Roman"/>
          <w:sz w:val="24"/>
          <w:szCs w:val="24"/>
          <w:rPrChange w:id="596" w:author="gsc" w:date="2013-03-23T21:34:00Z">
            <w:rPr>
              <w:rFonts w:ascii="Times New Roman" w:hAnsi="Times New Roman" w:cs="Times New Roman"/>
              <w:sz w:val="24"/>
              <w:szCs w:val="24"/>
            </w:rPr>
          </w:rPrChange>
        </w:rPr>
        <w:fldChar w:fldCharType="end"/>
      </w:r>
      <w:r w:rsidRPr="00FC6CCF">
        <w:rPr>
          <w:rFonts w:asciiTheme="minorHAnsi" w:hAnsiTheme="minorHAnsi" w:cs="Times New Roman"/>
          <w:sz w:val="24"/>
          <w:szCs w:val="24"/>
          <w:rPrChange w:id="597" w:author="gsc" w:date="2013-03-23T21:34:00Z">
            <w:rPr>
              <w:rFonts w:ascii="Times New Roman" w:hAnsi="Times New Roman" w:cs="Times New Roman"/>
              <w:sz w:val="24"/>
              <w:szCs w:val="24"/>
            </w:rPr>
          </w:rPrChange>
        </w:rPr>
        <w:t xml:space="preserve">. </w:t>
      </w:r>
      <w:moveFromRangeStart w:id="598" w:author="gsc" w:date="2013-01-31T13:49:00Z" w:name="move347403517"/>
      <w:moveFrom w:id="599" w:author="gsc" w:date="2013-01-31T13:49:00Z">
        <w:r w:rsidRPr="00FC6CCF" w:rsidDel="009D28DF">
          <w:rPr>
            <w:rFonts w:asciiTheme="minorHAnsi" w:hAnsiTheme="minorHAnsi" w:cs="Times New Roman"/>
            <w:sz w:val="24"/>
            <w:szCs w:val="24"/>
            <w:rPrChange w:id="600" w:author="gsc" w:date="2013-03-23T21:34:00Z">
              <w:rPr>
                <w:rFonts w:ascii="Times New Roman" w:hAnsi="Times New Roman" w:cs="Times New Roman"/>
                <w:sz w:val="24"/>
                <w:szCs w:val="24"/>
              </w:rPr>
            </w:rPrChange>
          </w:rPr>
          <w:t>Known risk factors for gout include hyperuricemia,</w:t>
        </w:r>
        <w:r w:rsidRPr="00FC6CCF" w:rsidDel="00551D35">
          <w:rPr>
            <w:rFonts w:asciiTheme="minorHAnsi" w:hAnsiTheme="minorHAnsi" w:cs="Times New Roman"/>
            <w:sz w:val="24"/>
            <w:szCs w:val="24"/>
            <w:rPrChange w:id="601" w:author="gsc" w:date="2013-03-23T21:34:00Z">
              <w:rPr>
                <w:rFonts w:ascii="Times New Roman" w:hAnsi="Times New Roman" w:cs="Times New Roman"/>
                <w:sz w:val="24"/>
                <w:szCs w:val="24"/>
              </w:rPr>
            </w:rPrChange>
          </w:rPr>
          <w:t xml:space="preserve"> </w:t>
        </w:r>
        <w:r w:rsidRPr="00FC6CCF" w:rsidDel="009D28DF">
          <w:rPr>
            <w:rFonts w:asciiTheme="minorHAnsi" w:hAnsiTheme="minorHAnsi" w:cs="Times New Roman"/>
            <w:sz w:val="24"/>
            <w:szCs w:val="24"/>
            <w:rPrChange w:id="602" w:author="gsc" w:date="2013-03-23T21:34:00Z">
              <w:rPr>
                <w:rFonts w:ascii="Times New Roman" w:hAnsi="Times New Roman" w:cs="Times New Roman"/>
                <w:sz w:val="24"/>
                <w:szCs w:val="24"/>
              </w:rPr>
            </w:rPrChange>
          </w:rPr>
          <w:t>obesity, hypertension, diuretic use, and alcohol consumption</w:t>
        </w:r>
        <w:r w:rsidR="009C0EE5" w:rsidRPr="00FC6CCF" w:rsidDel="009D28DF">
          <w:rPr>
            <w:rFonts w:asciiTheme="minorHAnsi" w:eastAsiaTheme="minorEastAsia" w:hAnsiTheme="minorHAnsi" w:cs="Times New Roman"/>
            <w:sz w:val="24"/>
            <w:szCs w:val="24"/>
            <w:rPrChange w:id="603" w:author="gsc" w:date="2013-03-23T21:34:00Z">
              <w:rPr>
                <w:rFonts w:ascii="Times New Roman" w:eastAsiaTheme="minorEastAsia" w:hAnsi="Times New Roman" w:cs="Times New Roman"/>
                <w:sz w:val="24"/>
                <w:szCs w:val="24"/>
              </w:rPr>
            </w:rPrChange>
          </w:rPr>
          <w:t xml:space="preserve"> </w:t>
        </w:r>
        <w:r w:rsidR="00F44A9E" w:rsidRPr="00FC6CCF" w:rsidDel="009D28DF">
          <w:rPr>
            <w:rFonts w:asciiTheme="minorHAnsi" w:hAnsiTheme="minorHAnsi" w:cs="Times New Roman"/>
            <w:sz w:val="24"/>
            <w:szCs w:val="24"/>
            <w:rPrChange w:id="604" w:author="gsc" w:date="2013-03-23T21:34:00Z">
              <w:rPr>
                <w:rFonts w:ascii="Times New Roman" w:hAnsi="Times New Roman" w:cs="Times New Roman"/>
                <w:sz w:val="24"/>
                <w:szCs w:val="24"/>
              </w:rPr>
            </w:rPrChange>
          </w:rPr>
          <w:fldChar w:fldCharType="begin">
            <w:fldData xml:space="preserve">PEVuZE5vdGU+PENpdGU+PEF1dGhvcj5TYWFnPC9BdXRob3I+PFllYXI+MjAwNjwvWWVhcj48UmVj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</w:fldData>
          </w:fldChar>
        </w:r>
        <w:r w:rsidRPr="00FC6CCF" w:rsidDel="009D28DF">
          <w:rPr>
            <w:rFonts w:asciiTheme="minorHAnsi" w:hAnsiTheme="minorHAnsi" w:cs="Times New Roman"/>
            <w:sz w:val="24"/>
            <w:szCs w:val="24"/>
            <w:rPrChange w:id="605" w:author="gsc" w:date="2013-03-23T21:34:00Z">
              <w:rPr>
                <w:rFonts w:ascii="Times New Roman" w:hAnsi="Times New Roman" w:cs="Times New Roman"/>
                <w:sz w:val="24"/>
                <w:szCs w:val="24"/>
              </w:rPr>
            </w:rPrChange>
          </w:rPr>
          <w:instrText xml:space="preserve"> ADDIN EN.CITE </w:instrText>
        </w:r>
        <w:r w:rsidR="00F44A9E" w:rsidRPr="00FC6CCF" w:rsidDel="009D28DF">
          <w:rPr>
            <w:rFonts w:asciiTheme="minorHAnsi" w:hAnsiTheme="minorHAnsi" w:cs="Times New Roman"/>
            <w:sz w:val="24"/>
            <w:szCs w:val="24"/>
            <w:rPrChange w:id="606" w:author="gsc" w:date="2013-03-23T21:34:00Z">
              <w:rPr>
                <w:rFonts w:ascii="Times New Roman" w:hAnsi="Times New Roman" w:cs="Times New Roman"/>
                <w:sz w:val="24"/>
                <w:szCs w:val="24"/>
              </w:rPr>
            </w:rPrChange>
          </w:rPr>
          <w:fldChar w:fldCharType="begin">
            <w:fldData xml:space="preserve">PEVuZE5vdGU+PENpdGU+PEF1dGhvcj5TYWFnPC9BdXRob3I+PFllYXI+MjAwNjwvWWVhcj48UmVj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</w:fldData>
          </w:fldChar>
        </w:r>
        <w:r w:rsidRPr="00FC6CCF" w:rsidDel="009D28DF">
          <w:rPr>
            <w:rFonts w:asciiTheme="minorHAnsi" w:hAnsiTheme="minorHAnsi" w:cs="Times New Roman"/>
            <w:sz w:val="24"/>
            <w:szCs w:val="24"/>
            <w:rPrChange w:id="607" w:author="gsc" w:date="2013-03-23T21:34:00Z">
              <w:rPr>
                <w:rFonts w:ascii="Times New Roman" w:hAnsi="Times New Roman" w:cs="Times New Roman"/>
                <w:sz w:val="24"/>
                <w:szCs w:val="24"/>
              </w:rPr>
            </w:rPrChange>
          </w:rPr>
          <w:instrText xml:space="preserve"> ADDIN EN.CITE.DATA </w:instrText>
        </w:r>
      </w:moveFrom>
      <w:del w:id="608" w:author="gsc" w:date="2013-01-31T13:49:00Z">
        <w:r w:rsidR="00F44A9E" w:rsidRPr="00FC6CCF" w:rsidDel="009D28DF">
          <w:rPr>
            <w:rFonts w:asciiTheme="minorHAnsi" w:hAnsiTheme="minorHAnsi" w:cs="Times New Roman"/>
            <w:sz w:val="24"/>
            <w:szCs w:val="24"/>
            <w:rPrChange w:id="609" w:author="gsc" w:date="2013-03-23T21:34:00Z">
              <w:rPr>
                <w:rFonts w:ascii="Times New Roman" w:hAnsi="Times New Roman" w:cs="Times New Roman"/>
                <w:sz w:val="24"/>
                <w:szCs w:val="24"/>
              </w:rPr>
            </w:rPrChange>
          </w:rPr>
        </w:r>
      </w:del>
      <w:moveFrom w:id="610" w:author="gsc" w:date="2013-01-31T13:49:00Z">
        <w:r w:rsidR="00F44A9E" w:rsidRPr="00FC6CCF" w:rsidDel="009D28DF">
          <w:rPr>
            <w:rFonts w:asciiTheme="minorHAnsi" w:hAnsiTheme="minorHAnsi" w:cs="Times New Roman"/>
            <w:sz w:val="24"/>
            <w:szCs w:val="24"/>
            <w:rPrChange w:id="611" w:author="gsc" w:date="2013-03-23T21:34:00Z">
              <w:rPr>
                <w:rFonts w:ascii="Times New Roman" w:hAnsi="Times New Roman" w:cs="Times New Roman"/>
                <w:sz w:val="24"/>
                <w:szCs w:val="24"/>
              </w:rPr>
            </w:rPrChange>
          </w:rPr>
          <w:fldChar w:fldCharType="end"/>
        </w:r>
      </w:moveFrom>
      <w:del w:id="612" w:author="gsc" w:date="2013-01-31T13:49:00Z">
        <w:r w:rsidR="00F44A9E" w:rsidRPr="00FC6CCF" w:rsidDel="009D28DF">
          <w:rPr>
            <w:rFonts w:asciiTheme="minorHAnsi" w:hAnsiTheme="minorHAnsi" w:cs="Times New Roman"/>
            <w:sz w:val="24"/>
            <w:szCs w:val="24"/>
            <w:rPrChange w:id="613" w:author="gsc" w:date="2013-03-23T21:34:00Z">
              <w:rPr>
                <w:rFonts w:ascii="Times New Roman" w:hAnsi="Times New Roman" w:cs="Times New Roman"/>
                <w:sz w:val="24"/>
                <w:szCs w:val="24"/>
              </w:rPr>
            </w:rPrChange>
          </w:rPr>
        </w:r>
      </w:del>
      <w:moveFrom w:id="614" w:author="gsc" w:date="2013-01-31T13:49:00Z">
        <w:r w:rsidR="00F44A9E" w:rsidRPr="00FC6CCF" w:rsidDel="009D28DF">
          <w:rPr>
            <w:rFonts w:asciiTheme="minorHAnsi" w:hAnsiTheme="minorHAnsi" w:cs="Times New Roman"/>
            <w:sz w:val="24"/>
            <w:szCs w:val="24"/>
            <w:rPrChange w:id="615" w:author="gsc" w:date="2013-03-23T21:34:00Z">
              <w:rPr>
                <w:rFonts w:ascii="Times New Roman" w:hAnsi="Times New Roman" w:cs="Times New Roman"/>
                <w:sz w:val="24"/>
                <w:szCs w:val="24"/>
              </w:rPr>
            </w:rPrChange>
          </w:rPr>
          <w:fldChar w:fldCharType="separate"/>
        </w:r>
        <w:r w:rsidRPr="00FC6CCF" w:rsidDel="009D28DF">
          <w:rPr>
            <w:rFonts w:asciiTheme="minorHAnsi" w:hAnsiTheme="minorHAnsi" w:cs="Times New Roman"/>
            <w:noProof/>
            <w:sz w:val="24"/>
            <w:szCs w:val="24"/>
            <w:rPrChange w:id="616" w:author="gsc" w:date="2013-03-23T21:34:00Z">
              <w:rPr>
                <w:rFonts w:ascii="Times New Roman" w:hAnsi="Times New Roman" w:cs="Times New Roman"/>
                <w:noProof/>
                <w:sz w:val="24"/>
                <w:szCs w:val="24"/>
              </w:rPr>
            </w:rPrChange>
          </w:rPr>
          <w:t>[</w:t>
        </w:r>
        <w:r w:rsidR="00B91347" w:rsidRPr="00FC6CCF" w:rsidDel="009D28DF">
          <w:rPr>
            <w:rFonts w:asciiTheme="minorHAnsi" w:hAnsiTheme="minorHAnsi"/>
            <w:rPrChange w:id="617" w:author="gsc" w:date="2013-03-23T21:34:00Z">
              <w:rPr/>
            </w:rPrChange>
          </w:rPr>
          <w:fldChar w:fldCharType="begin"/>
        </w:r>
        <w:r w:rsidR="00B91347" w:rsidRPr="00FC6CCF" w:rsidDel="009D28DF">
          <w:rPr>
            <w:rFonts w:asciiTheme="minorHAnsi" w:hAnsiTheme="minorHAnsi"/>
            <w:rPrChange w:id="618" w:author="gsc" w:date="2013-03-23T21:34:00Z">
              <w:rPr/>
            </w:rPrChange>
          </w:rPr>
          <w:instrText xml:space="preserve"> HYPERLINK \l "_ENREF_9" \o "Saag, 2006 #10" </w:instrText>
        </w:r>
        <w:r w:rsidR="00B91347" w:rsidRPr="00FC6CCF" w:rsidDel="009D28DF">
          <w:rPr>
            <w:rFonts w:asciiTheme="minorHAnsi" w:hAnsiTheme="minorHAnsi"/>
            <w:rPrChange w:id="619" w:author="gsc" w:date="2013-03-23T21:34:00Z">
              <w:rPr/>
            </w:rPrChange>
          </w:rPr>
          <w:fldChar w:fldCharType="separate"/>
        </w:r>
        <w:r w:rsidR="00DC67F8" w:rsidRPr="00FC6CCF" w:rsidDel="009D28DF">
          <w:rPr>
            <w:rFonts w:asciiTheme="minorHAnsi" w:hAnsiTheme="minorHAnsi" w:cs="Times New Roman"/>
            <w:noProof/>
            <w:sz w:val="24"/>
            <w:szCs w:val="24"/>
            <w:rPrChange w:id="620" w:author="gsc" w:date="2013-03-23T21:34:00Z">
              <w:rPr>
                <w:rFonts w:ascii="Times New Roman" w:hAnsi="Times New Roman" w:cs="Times New Roman"/>
                <w:noProof/>
                <w:sz w:val="24"/>
                <w:szCs w:val="24"/>
              </w:rPr>
            </w:rPrChange>
          </w:rPr>
          <w:t>9</w:t>
        </w:r>
        <w:r w:rsidR="00B91347" w:rsidRPr="00FC6CCF" w:rsidDel="009D28DF">
          <w:rPr>
            <w:rFonts w:asciiTheme="minorHAnsi" w:hAnsiTheme="minorHAnsi" w:cs="Times New Roman"/>
            <w:noProof/>
            <w:sz w:val="24"/>
            <w:szCs w:val="24"/>
            <w:rPrChange w:id="621" w:author="gsc" w:date="2013-03-23T21:34:00Z">
              <w:rPr>
                <w:rFonts w:ascii="Times New Roman" w:hAnsi="Times New Roman" w:cs="Times New Roman"/>
                <w:noProof/>
                <w:sz w:val="24"/>
                <w:szCs w:val="24"/>
              </w:rPr>
            </w:rPrChange>
          </w:rPr>
          <w:fldChar w:fldCharType="end"/>
        </w:r>
        <w:r w:rsidRPr="00FC6CCF" w:rsidDel="009D28DF">
          <w:rPr>
            <w:rFonts w:asciiTheme="minorHAnsi" w:hAnsiTheme="minorHAnsi" w:cs="Times New Roman"/>
            <w:noProof/>
            <w:sz w:val="24"/>
            <w:szCs w:val="24"/>
            <w:rPrChange w:id="622" w:author="gsc" w:date="2013-03-23T21:34:00Z">
              <w:rPr>
                <w:rFonts w:ascii="Times New Roman" w:hAnsi="Times New Roman" w:cs="Times New Roman"/>
                <w:noProof/>
                <w:sz w:val="24"/>
                <w:szCs w:val="24"/>
              </w:rPr>
            </w:rPrChange>
          </w:rPr>
          <w:t>]</w:t>
        </w:r>
        <w:r w:rsidR="00F44A9E" w:rsidRPr="00FC6CCF" w:rsidDel="009D28DF">
          <w:rPr>
            <w:rFonts w:asciiTheme="minorHAnsi" w:hAnsiTheme="minorHAnsi" w:cs="Times New Roman"/>
            <w:sz w:val="24"/>
            <w:szCs w:val="24"/>
            <w:rPrChange w:id="623" w:author="gsc" w:date="2013-03-23T21:34:00Z">
              <w:rPr>
                <w:rFonts w:ascii="Times New Roman" w:hAnsi="Times New Roman" w:cs="Times New Roman"/>
                <w:sz w:val="24"/>
                <w:szCs w:val="24"/>
              </w:rPr>
            </w:rPrChange>
          </w:rPr>
          <w:fldChar w:fldCharType="end"/>
        </w:r>
        <w:r w:rsidRPr="00FC6CCF" w:rsidDel="009D28DF">
          <w:rPr>
            <w:rFonts w:asciiTheme="minorHAnsi" w:hAnsiTheme="minorHAnsi" w:cs="Times New Roman"/>
            <w:sz w:val="24"/>
            <w:szCs w:val="24"/>
            <w:rPrChange w:id="624" w:author="gsc" w:date="2013-03-23T21:34:00Z">
              <w:rPr>
                <w:rFonts w:ascii="Times New Roman" w:hAnsi="Times New Roman" w:cs="Times New Roman"/>
                <w:sz w:val="24"/>
                <w:szCs w:val="24"/>
              </w:rPr>
            </w:rPrChange>
          </w:rPr>
          <w:t xml:space="preserve">. </w:t>
        </w:r>
      </w:moveFrom>
      <w:moveFromRangeStart w:id="625" w:author="gsc" w:date="2013-01-31T11:37:00Z" w:name="move347395607"/>
      <w:moveFromRangeEnd w:id="598"/>
      <w:moveFrom w:id="626" w:author="gsc" w:date="2013-01-31T11:37:00Z">
        <w:r w:rsidRPr="00FC6CCF" w:rsidDel="00B9478D">
          <w:rPr>
            <w:rFonts w:asciiTheme="minorHAnsi" w:hAnsiTheme="minorHAnsi" w:cs="Times New Roman"/>
            <w:sz w:val="24"/>
            <w:szCs w:val="24"/>
            <w:rPrChange w:id="627" w:author="gsc" w:date="2013-03-23T21:34:00Z">
              <w:rPr>
                <w:rFonts w:ascii="Times New Roman" w:hAnsi="Times New Roman" w:cs="Times New Roman"/>
                <w:sz w:val="24"/>
                <w:szCs w:val="24"/>
              </w:rPr>
            </w:rPrChange>
          </w:rPr>
          <w:t xml:space="preserve">So, current medical treatment could be focused on the discovered target genes influenced by SNPs. </w:t>
        </w:r>
      </w:moveFrom>
      <w:moveFromRangeEnd w:id="625"/>
    </w:p>
    <w:p w:rsidR="002B7DDE" w:rsidRPr="00FC6CCF" w:rsidRDefault="00B9478D" w:rsidP="00B555C2">
      <w:pPr>
        <w:ind w:firstLineChars="200" w:firstLine="480"/>
        <w:rPr>
          <w:ins w:id="628" w:author="gsc" w:date="2013-01-31T13:12:00Z"/>
          <w:rFonts w:asciiTheme="minorHAnsi" w:eastAsiaTheme="minorEastAsia" w:hAnsiTheme="minorHAnsi" w:cs="Times New Roman"/>
          <w:sz w:val="24"/>
          <w:szCs w:val="24"/>
          <w:rPrChange w:id="629" w:author="gsc" w:date="2013-03-23T21:34:00Z">
            <w:rPr>
              <w:ins w:id="630" w:author="gsc" w:date="2013-01-31T13:12:00Z"/>
              <w:rFonts w:ascii="Times New Roman" w:eastAsiaTheme="minorEastAsia" w:hAnsi="Times New Roman" w:cs="Times New Roman"/>
              <w:sz w:val="24"/>
              <w:szCs w:val="24"/>
            </w:rPr>
          </w:rPrChange>
        </w:rPr>
      </w:pPr>
      <w:moveToRangeStart w:id="631" w:author="gsc" w:date="2013-01-31T11:37:00Z" w:name="move347395607"/>
      <w:moveTo w:id="632" w:author="gsc" w:date="2013-01-31T11:37:00Z">
        <w:del w:id="633" w:author="gsc" w:date="2013-01-31T11:38:00Z">
          <w:r w:rsidRPr="00FC6CCF" w:rsidDel="00B9478D">
            <w:rPr>
              <w:rFonts w:asciiTheme="minorHAnsi" w:hAnsiTheme="minorHAnsi" w:cs="Times New Roman"/>
              <w:sz w:val="24"/>
              <w:szCs w:val="24"/>
              <w:rPrChange w:id="634" w:author="gsc" w:date="2013-03-23T21:34:00Z">
                <w:rPr>
                  <w:rFonts w:ascii="Times New Roman" w:hAnsi="Times New Roman" w:cs="Times New Roman"/>
                  <w:sz w:val="24"/>
                  <w:szCs w:val="24"/>
                </w:rPr>
              </w:rPrChange>
            </w:rPr>
            <w:delText>So, c</w:delText>
          </w:r>
        </w:del>
        <w:del w:id="635" w:author="gsc" w:date="2013-01-31T13:56:00Z">
          <w:r w:rsidRPr="00FC6CCF" w:rsidDel="00E05063">
            <w:rPr>
              <w:rFonts w:asciiTheme="minorHAnsi" w:hAnsiTheme="minorHAnsi" w:cs="Times New Roman"/>
              <w:sz w:val="24"/>
              <w:szCs w:val="24"/>
              <w:rPrChange w:id="636" w:author="gsc" w:date="2013-03-23T21:34:00Z">
                <w:rPr>
                  <w:rFonts w:ascii="Times New Roman" w:hAnsi="Times New Roman" w:cs="Times New Roman"/>
                  <w:sz w:val="24"/>
                  <w:szCs w:val="24"/>
                </w:rPr>
              </w:rPrChange>
            </w:rPr>
            <w:delText>urrent medical treatment could be focused on the discovered target genes influenced by SNPs.</w:delText>
          </w:r>
        </w:del>
      </w:moveTo>
      <w:moveToRangeEnd w:id="631"/>
      <w:r w:rsidR="002B7DDE" w:rsidRPr="00FC6CCF">
        <w:rPr>
          <w:rFonts w:asciiTheme="minorHAnsi" w:hAnsiTheme="minorHAnsi" w:cs="Times New Roman"/>
          <w:sz w:val="24"/>
          <w:szCs w:val="24"/>
          <w:rPrChange w:id="637" w:author="gsc" w:date="2013-03-23T21:34:00Z">
            <w:rPr>
              <w:rFonts w:ascii="Times New Roman" w:hAnsi="Times New Roman" w:cs="Times New Roman"/>
              <w:sz w:val="24"/>
              <w:szCs w:val="24"/>
            </w:rPr>
          </w:rPrChange>
        </w:rPr>
        <w:t>Recent</w:t>
      </w:r>
      <w:ins w:id="638" w:author="gsc" w:date="2013-01-31T12:54:00Z">
        <w:r w:rsidR="00455A35" w:rsidRPr="00FC6CCF">
          <w:rPr>
            <w:rFonts w:asciiTheme="minorHAnsi" w:eastAsiaTheme="minorEastAsia" w:hAnsiTheme="minorHAnsi" w:cs="Times New Roman"/>
            <w:sz w:val="24"/>
            <w:szCs w:val="24"/>
            <w:rPrChange w:id="639" w:author="gsc" w:date="2013-03-23T21:34:00Z">
              <w:rPr>
                <w:rFonts w:ascii="Times New Roman" w:eastAsiaTheme="minorEastAsia" w:hAnsi="Times New Roman" w:cs="Times New Roman" w:hint="eastAsia"/>
                <w:sz w:val="24"/>
                <w:szCs w:val="24"/>
              </w:rPr>
            </w:rPrChange>
          </w:rPr>
          <w:t xml:space="preserve">ly </w:t>
        </w:r>
      </w:ins>
      <w:ins w:id="640" w:author="gsc" w:date="2013-01-31T12:55:00Z">
        <w:r w:rsidR="00455A35" w:rsidRPr="00FC6CCF">
          <w:rPr>
            <w:rFonts w:asciiTheme="minorHAnsi" w:eastAsiaTheme="minorEastAsia" w:hAnsiTheme="minorHAnsi" w:cs="Times New Roman"/>
            <w:sz w:val="24"/>
            <w:szCs w:val="24"/>
            <w:rPrChange w:id="641" w:author="gsc" w:date="2013-03-23T21:34:00Z">
              <w:rPr>
                <w:rFonts w:ascii="Times New Roman" w:eastAsiaTheme="minorEastAsia" w:hAnsi="Times New Roman" w:cs="Times New Roman" w:hint="eastAsia"/>
                <w:sz w:val="24"/>
                <w:szCs w:val="24"/>
              </w:rPr>
            </w:rPrChange>
          </w:rPr>
          <w:t xml:space="preserve">several independent </w:t>
        </w:r>
      </w:ins>
      <w:ins w:id="642" w:author="gsc" w:date="2013-01-31T12:54:00Z">
        <w:r w:rsidR="00455A35" w:rsidRPr="00FC6CCF">
          <w:rPr>
            <w:rFonts w:asciiTheme="minorHAnsi" w:eastAsiaTheme="minorEastAsia" w:hAnsiTheme="minorHAnsi" w:cs="Times New Roman"/>
            <w:sz w:val="24"/>
            <w:szCs w:val="24"/>
            <w:rPrChange w:id="643" w:author="gsc" w:date="2013-03-23T21:34:00Z">
              <w:rPr>
                <w:rFonts w:ascii="Times New Roman" w:eastAsiaTheme="minorEastAsia" w:hAnsi="Times New Roman" w:cs="Times New Roman" w:hint="eastAsia"/>
                <w:sz w:val="24"/>
                <w:szCs w:val="24"/>
              </w:rPr>
            </w:rPrChange>
          </w:rPr>
          <w:t>evidence</w:t>
        </w:r>
      </w:ins>
      <w:ins w:id="644" w:author="gsc" w:date="2013-01-31T12:55:00Z">
        <w:r w:rsidR="00455A35" w:rsidRPr="00FC6CCF">
          <w:rPr>
            <w:rFonts w:asciiTheme="minorHAnsi" w:eastAsiaTheme="minorEastAsia" w:hAnsiTheme="minorHAnsi" w:cs="Times New Roman"/>
            <w:sz w:val="24"/>
            <w:szCs w:val="24"/>
            <w:rPrChange w:id="645" w:author="gsc" w:date="2013-03-23T21:34:00Z">
              <w:rPr>
                <w:rFonts w:ascii="Times New Roman" w:eastAsiaTheme="minorEastAsia" w:hAnsi="Times New Roman" w:cs="Times New Roman" w:hint="eastAsia"/>
                <w:sz w:val="24"/>
                <w:szCs w:val="24"/>
              </w:rPr>
            </w:rPrChange>
          </w:rPr>
          <w:t>s</w:t>
        </w:r>
      </w:ins>
      <w:ins w:id="646" w:author="gsc" w:date="2013-01-31T12:54:00Z">
        <w:r w:rsidR="00455A35" w:rsidRPr="00FC6CCF">
          <w:rPr>
            <w:rFonts w:asciiTheme="minorHAnsi" w:eastAsiaTheme="minorEastAsia" w:hAnsiTheme="minorHAnsi" w:cs="Times New Roman"/>
            <w:sz w:val="24"/>
            <w:szCs w:val="24"/>
            <w:rPrChange w:id="647" w:author="gsc" w:date="2013-03-23T21:34:00Z">
              <w:rPr>
                <w:rFonts w:ascii="Times New Roman" w:eastAsiaTheme="minorEastAsia" w:hAnsi="Times New Roman" w:cs="Times New Roman" w:hint="eastAsia"/>
                <w:sz w:val="24"/>
                <w:szCs w:val="24"/>
              </w:rPr>
            </w:rPrChange>
          </w:rPr>
          <w:t xml:space="preserve"> from</w:t>
        </w:r>
      </w:ins>
      <w:r w:rsidR="002B7DDE" w:rsidRPr="00FC6CCF">
        <w:rPr>
          <w:rFonts w:asciiTheme="minorHAnsi" w:hAnsiTheme="minorHAnsi" w:cs="Times New Roman"/>
          <w:sz w:val="24"/>
          <w:szCs w:val="24"/>
          <w:rPrChange w:id="648" w:author="gsc" w:date="2013-03-23T21:34:00Z">
            <w:rPr>
              <w:rFonts w:ascii="Times New Roman" w:hAnsi="Times New Roman" w:cs="Times New Roman"/>
              <w:sz w:val="24"/>
              <w:szCs w:val="24"/>
            </w:rPr>
          </w:rPrChange>
        </w:rPr>
        <w:t xml:space="preserve"> </w:t>
      </w:r>
      <w:commentRangeStart w:id="649"/>
      <w:r w:rsidR="002B7DDE" w:rsidRPr="00FC6CCF">
        <w:rPr>
          <w:rFonts w:asciiTheme="minorHAnsi" w:hAnsiTheme="minorHAnsi" w:cs="Times New Roman"/>
          <w:sz w:val="24"/>
          <w:szCs w:val="24"/>
          <w:rPrChange w:id="650" w:author="gsc" w:date="2013-03-23T21:34:00Z">
            <w:rPr>
              <w:rFonts w:ascii="Times New Roman" w:hAnsi="Times New Roman" w:cs="Times New Roman"/>
              <w:sz w:val="24"/>
              <w:szCs w:val="24"/>
            </w:rPr>
          </w:rPrChange>
        </w:rPr>
        <w:t>GWAS</w:t>
      </w:r>
      <w:commentRangeEnd w:id="649"/>
      <w:r w:rsidR="00455A35" w:rsidRPr="00FC6CCF">
        <w:rPr>
          <w:rStyle w:val="a8"/>
          <w:rFonts w:asciiTheme="minorHAnsi" w:hAnsiTheme="minorHAnsi"/>
          <w:rPrChange w:id="651" w:author="gsc" w:date="2013-03-23T21:34:00Z">
            <w:rPr>
              <w:rStyle w:val="a8"/>
            </w:rPr>
          </w:rPrChange>
        </w:rPr>
        <w:commentReference w:id="649"/>
      </w:r>
      <w:del w:id="652" w:author="gsc" w:date="2013-01-31T12:55:00Z">
        <w:r w:rsidR="002B7DDE" w:rsidRPr="00FC6CCF" w:rsidDel="00455A35">
          <w:rPr>
            <w:rFonts w:asciiTheme="minorHAnsi" w:hAnsiTheme="minorHAnsi" w:cs="Times New Roman"/>
            <w:sz w:val="24"/>
            <w:szCs w:val="24"/>
            <w:rPrChange w:id="653" w:author="gsc" w:date="2013-03-23T21:34:00Z">
              <w:rPr>
                <w:rFonts w:ascii="Times New Roman" w:hAnsi="Times New Roman" w:cs="Times New Roman"/>
                <w:sz w:val="24"/>
                <w:szCs w:val="24"/>
              </w:rPr>
            </w:rPrChange>
          </w:rPr>
          <w:delText xml:space="preserve"> of SUA</w:delText>
        </w:r>
        <w:r w:rsidR="00282E05" w:rsidRPr="00FC6CCF" w:rsidDel="00455A35">
          <w:rPr>
            <w:rFonts w:asciiTheme="minorHAnsi" w:eastAsiaTheme="minorEastAsia" w:hAnsiTheme="minorHAnsi" w:cs="Times New Roman"/>
            <w:sz w:val="24"/>
            <w:szCs w:val="24"/>
            <w:rPrChange w:id="654" w:author="gsc" w:date="2013-03-23T21:34:00Z">
              <w:rPr>
                <w:rFonts w:ascii="Times New Roman" w:eastAsiaTheme="minorEastAsia" w:hAnsi="Times New Roman" w:cs="Times New Roman" w:hint="eastAsia"/>
                <w:sz w:val="24"/>
                <w:szCs w:val="24"/>
              </w:rPr>
            </w:rPrChange>
          </w:rPr>
          <w:delText xml:space="preserve"> (serum uric acid)</w:delText>
        </w:r>
        <w:r w:rsidR="002B7DDE" w:rsidRPr="00FC6CCF" w:rsidDel="00455A35">
          <w:rPr>
            <w:rFonts w:asciiTheme="minorHAnsi" w:hAnsiTheme="minorHAnsi" w:cs="Times New Roman"/>
            <w:sz w:val="24"/>
            <w:szCs w:val="24"/>
            <w:rPrChange w:id="655" w:author="gsc" w:date="2013-03-23T21:34:00Z">
              <w:rPr>
                <w:rFonts w:ascii="Times New Roman" w:hAnsi="Times New Roman" w:cs="Times New Roman"/>
                <w:sz w:val="24"/>
                <w:szCs w:val="24"/>
              </w:rPr>
            </w:rPrChange>
          </w:rPr>
          <w:delText xml:space="preserve"> and gout</w:delText>
        </w:r>
      </w:del>
      <w:ins w:id="656" w:author="gsc" w:date="2013-01-31T12:54:00Z">
        <w:r w:rsidR="00455A35" w:rsidRPr="00FC6CCF">
          <w:rPr>
            <w:rFonts w:asciiTheme="minorHAnsi" w:eastAsiaTheme="minorEastAsia" w:hAnsiTheme="minorHAnsi" w:cs="Times New Roman"/>
            <w:sz w:val="24"/>
            <w:szCs w:val="24"/>
            <w:rPrChange w:id="657" w:author="gsc" w:date="2013-03-23T21:34:00Z">
              <w:rPr>
                <w:rFonts w:ascii="Times New Roman" w:eastAsiaTheme="minorEastAsia" w:hAnsi="Times New Roman" w:cs="Times New Roman" w:hint="eastAsia"/>
                <w:sz w:val="24"/>
                <w:szCs w:val="24"/>
              </w:rPr>
            </w:rPrChange>
          </w:rPr>
          <w:t>,</w:t>
        </w:r>
      </w:ins>
      <w:r w:rsidR="002B7DDE" w:rsidRPr="00FC6CCF">
        <w:rPr>
          <w:rFonts w:asciiTheme="minorHAnsi" w:hAnsiTheme="minorHAnsi" w:cs="Times New Roman"/>
          <w:sz w:val="24"/>
          <w:szCs w:val="24"/>
          <w:rPrChange w:id="658" w:author="gsc" w:date="2013-03-23T21:34:00Z">
            <w:rPr>
              <w:rFonts w:ascii="Times New Roman" w:hAnsi="Times New Roman" w:cs="Times New Roman"/>
              <w:sz w:val="24"/>
              <w:szCs w:val="24"/>
            </w:rPr>
          </w:rPrChange>
        </w:rPr>
        <w:t xml:space="preserve"> </w:t>
      </w:r>
      <w:ins w:id="659" w:author="gsc" w:date="2013-01-31T12:54:00Z">
        <w:r w:rsidR="00455A35" w:rsidRPr="00FC6CCF">
          <w:rPr>
            <w:rFonts w:asciiTheme="minorHAnsi" w:hAnsiTheme="minorHAnsi" w:cs="Times New Roman"/>
            <w:sz w:val="24"/>
            <w:szCs w:val="24"/>
            <w:rPrChange w:id="660" w:author="gsc" w:date="2013-03-23T21:34:00Z">
              <w:rPr>
                <w:rFonts w:ascii="Times New Roman" w:hAnsi="Times New Roman" w:cs="Times New Roman"/>
                <w:sz w:val="24"/>
                <w:szCs w:val="24"/>
              </w:rPr>
            </w:rPrChange>
          </w:rPr>
          <w:t>linkage</w:t>
        </w:r>
      </w:ins>
      <w:ins w:id="661" w:author="gsc" w:date="2013-01-31T12:55:00Z">
        <w:r w:rsidR="00455A35" w:rsidRPr="00FC6CCF">
          <w:rPr>
            <w:rFonts w:asciiTheme="minorHAnsi" w:eastAsiaTheme="minorEastAsia" w:hAnsiTheme="minorHAnsi" w:cs="Times New Roman"/>
            <w:sz w:val="24"/>
            <w:szCs w:val="24"/>
            <w:rPrChange w:id="662" w:author="gsc" w:date="2013-03-23T21:34:00Z">
              <w:rPr>
                <w:rFonts w:ascii="Times New Roman" w:eastAsiaTheme="minorEastAsia" w:hAnsi="Times New Roman" w:cs="Times New Roman" w:hint="eastAsia"/>
                <w:sz w:val="24"/>
                <w:szCs w:val="24"/>
              </w:rPr>
            </w:rPrChange>
          </w:rPr>
          <w:t xml:space="preserve"> analysis</w:t>
        </w:r>
      </w:ins>
      <w:ins w:id="663" w:author="gsc" w:date="2013-01-31T12:54:00Z">
        <w:r w:rsidR="00455A35" w:rsidRPr="00FC6CCF">
          <w:rPr>
            <w:rFonts w:asciiTheme="minorHAnsi" w:eastAsiaTheme="minorEastAsia" w:hAnsiTheme="minorHAnsi" w:cs="Times New Roman"/>
            <w:sz w:val="24"/>
            <w:szCs w:val="24"/>
            <w:rPrChange w:id="664" w:author="gsc" w:date="2013-03-23T21:34:00Z">
              <w:rPr>
                <w:rFonts w:ascii="Times New Roman" w:eastAsiaTheme="minorEastAsia" w:hAnsi="Times New Roman" w:cs="Times New Roman"/>
                <w:sz w:val="24"/>
                <w:szCs w:val="24"/>
              </w:rPr>
            </w:rPrChange>
          </w:rPr>
          <w:t xml:space="preserve"> </w:t>
        </w:r>
        <w:r w:rsidR="00455A35" w:rsidRPr="00FC6CCF">
          <w:rPr>
            <w:rFonts w:asciiTheme="minorHAnsi" w:hAnsiTheme="minorHAnsi" w:cs="Times New Roman"/>
            <w:sz w:val="24"/>
            <w:szCs w:val="24"/>
            <w:rPrChange w:id="665" w:author="gsc" w:date="2013-03-23T21:34:00Z">
              <w:rPr>
                <w:rFonts w:ascii="Times New Roman" w:hAnsi="Times New Roman" w:cs="Times New Roman"/>
                <w:sz w:val="24"/>
                <w:szCs w:val="24"/>
              </w:rPr>
            </w:rPrChange>
          </w:rPr>
          <w:fldChar w:fldCharType="begin">
            <w:fldData xml:space="preserve">PEVuZE5vdGU+PENpdGU+PEF1dGhvcj5DaGVuZzwvQXV0aG9yPjxZZWFyPjIwMDQ8L1llYXI+PFJl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</w:fldData>
          </w:fldChar>
        </w:r>
        <w:r w:rsidR="00455A35" w:rsidRPr="00FC6CCF">
          <w:rPr>
            <w:rFonts w:asciiTheme="minorHAnsi" w:hAnsiTheme="minorHAnsi" w:cs="Times New Roman"/>
            <w:sz w:val="24"/>
            <w:szCs w:val="24"/>
            <w:rPrChange w:id="666" w:author="gsc" w:date="2013-03-23T21:34:00Z">
              <w:rPr>
                <w:rFonts w:ascii="Times New Roman" w:hAnsi="Times New Roman" w:cs="Times New Roman"/>
                <w:sz w:val="24"/>
                <w:szCs w:val="24"/>
              </w:rPr>
            </w:rPrChange>
          </w:rPr>
          <w:instrText xml:space="preserve"> ADDIN EN.CITE </w:instrText>
        </w:r>
        <w:r w:rsidR="00455A35" w:rsidRPr="00FC6CCF">
          <w:rPr>
            <w:rFonts w:asciiTheme="minorHAnsi" w:hAnsiTheme="minorHAnsi" w:cs="Times New Roman"/>
            <w:sz w:val="24"/>
            <w:szCs w:val="24"/>
            <w:rPrChange w:id="667" w:author="gsc" w:date="2013-03-23T21:34:00Z">
              <w:rPr>
                <w:rFonts w:ascii="Times New Roman" w:hAnsi="Times New Roman" w:cs="Times New Roman"/>
                <w:sz w:val="24"/>
                <w:szCs w:val="24"/>
              </w:rPr>
            </w:rPrChange>
          </w:rPr>
          <w:fldChar w:fldCharType="begin">
            <w:fldData xml:space="preserve">PEVuZE5vdGU+PENpdGU+PEF1dGhvcj5DaGVuZzwvQXV0aG9yPjxZZWFyPjIwMDQ8L1llYXI+PFJl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</w:fldData>
          </w:fldChar>
        </w:r>
        <w:r w:rsidR="00455A35" w:rsidRPr="00FC6CCF">
          <w:rPr>
            <w:rFonts w:asciiTheme="minorHAnsi" w:hAnsiTheme="minorHAnsi" w:cs="Times New Roman"/>
            <w:sz w:val="24"/>
            <w:szCs w:val="24"/>
            <w:rPrChange w:id="668" w:author="gsc" w:date="2013-03-23T21:34:00Z">
              <w:rPr>
                <w:rFonts w:ascii="Times New Roman" w:hAnsi="Times New Roman" w:cs="Times New Roman"/>
                <w:sz w:val="24"/>
                <w:szCs w:val="24"/>
              </w:rPr>
            </w:rPrChange>
          </w:rPr>
          <w:instrText xml:space="preserve"> ADDIN EN.CITE.DATA </w:instrText>
        </w:r>
        <w:r w:rsidR="00455A35" w:rsidRPr="00FC6CCF">
          <w:rPr>
            <w:rFonts w:asciiTheme="minorHAnsi" w:hAnsiTheme="minorHAnsi" w:cs="Times New Roman"/>
            <w:sz w:val="24"/>
            <w:szCs w:val="24"/>
            <w:rPrChange w:id="669" w:author="gsc" w:date="2013-03-23T21:34:00Z">
              <w:rPr>
                <w:rFonts w:ascii="Times New Roman" w:hAnsi="Times New Roman" w:cs="Times New Roman"/>
                <w:sz w:val="24"/>
                <w:szCs w:val="24"/>
              </w:rPr>
            </w:rPrChange>
          </w:rPr>
        </w:r>
        <w:r w:rsidR="00455A35" w:rsidRPr="00FC6CCF">
          <w:rPr>
            <w:rFonts w:asciiTheme="minorHAnsi" w:hAnsiTheme="minorHAnsi" w:cs="Times New Roman"/>
            <w:sz w:val="24"/>
            <w:szCs w:val="24"/>
            <w:rPrChange w:id="670" w:author="gsc" w:date="2013-03-23T21:34:00Z">
              <w:rPr>
                <w:rFonts w:ascii="Times New Roman" w:hAnsi="Times New Roman" w:cs="Times New Roman"/>
                <w:sz w:val="24"/>
                <w:szCs w:val="24"/>
              </w:rPr>
            </w:rPrChange>
          </w:rPr>
          <w:fldChar w:fldCharType="end"/>
        </w:r>
        <w:r w:rsidR="00455A35" w:rsidRPr="00FC6CCF">
          <w:rPr>
            <w:rFonts w:asciiTheme="minorHAnsi" w:hAnsiTheme="minorHAnsi" w:cs="Times New Roman"/>
            <w:sz w:val="24"/>
            <w:szCs w:val="24"/>
            <w:rPrChange w:id="671" w:author="gsc" w:date="2013-03-23T21:34:00Z">
              <w:rPr>
                <w:rFonts w:ascii="Times New Roman" w:hAnsi="Times New Roman" w:cs="Times New Roman"/>
                <w:sz w:val="24"/>
                <w:szCs w:val="24"/>
              </w:rPr>
            </w:rPrChange>
          </w:rPr>
        </w:r>
        <w:r w:rsidR="00455A35" w:rsidRPr="00FC6CCF">
          <w:rPr>
            <w:rFonts w:asciiTheme="minorHAnsi" w:hAnsiTheme="minorHAnsi" w:cs="Times New Roman"/>
            <w:sz w:val="24"/>
            <w:szCs w:val="24"/>
            <w:rPrChange w:id="672" w:author="gsc" w:date="2013-03-23T21:34:00Z">
              <w:rPr>
                <w:rFonts w:ascii="Times New Roman" w:hAnsi="Times New Roman" w:cs="Times New Roman"/>
                <w:sz w:val="24"/>
                <w:szCs w:val="24"/>
              </w:rPr>
            </w:rPrChange>
          </w:rPr>
          <w:fldChar w:fldCharType="separate"/>
        </w:r>
        <w:r w:rsidR="00455A35" w:rsidRPr="00FC6CCF">
          <w:rPr>
            <w:rFonts w:asciiTheme="minorHAnsi" w:hAnsiTheme="minorHAnsi" w:cs="Times New Roman"/>
            <w:noProof/>
            <w:sz w:val="24"/>
            <w:szCs w:val="24"/>
            <w:rPrChange w:id="673" w:author="gsc" w:date="2013-03-23T21:34:00Z">
              <w:rPr>
                <w:rFonts w:ascii="Times New Roman" w:hAnsi="Times New Roman" w:cs="Times New Roman"/>
                <w:noProof/>
                <w:sz w:val="24"/>
                <w:szCs w:val="24"/>
              </w:rPr>
            </w:rPrChange>
          </w:rPr>
          <w:t>[</w:t>
        </w:r>
        <w:r w:rsidR="00455A35" w:rsidRPr="00FC6CCF">
          <w:rPr>
            <w:rFonts w:asciiTheme="minorHAnsi" w:hAnsiTheme="minorHAnsi"/>
            <w:rPrChange w:id="674" w:author="gsc" w:date="2013-03-23T21:34:00Z">
              <w:rPr/>
            </w:rPrChange>
          </w:rPr>
          <w:fldChar w:fldCharType="begin"/>
        </w:r>
        <w:r w:rsidR="00455A35" w:rsidRPr="00FC6CCF">
          <w:rPr>
            <w:rFonts w:asciiTheme="minorHAnsi" w:hAnsiTheme="minorHAnsi"/>
            <w:rPrChange w:id="675" w:author="gsc" w:date="2013-03-23T21:34:00Z">
              <w:rPr/>
            </w:rPrChange>
          </w:rPr>
          <w:instrText xml:space="preserve"> HYPERLINK \l "_ENREF_11" \o "Cheng, 2004 #12" </w:instrText>
        </w:r>
        <w:r w:rsidR="00455A35" w:rsidRPr="00FC6CCF">
          <w:rPr>
            <w:rFonts w:asciiTheme="minorHAnsi" w:hAnsiTheme="minorHAnsi"/>
            <w:rPrChange w:id="676" w:author="gsc" w:date="2013-03-23T21:34:00Z">
              <w:rPr/>
            </w:rPrChange>
          </w:rPr>
          <w:fldChar w:fldCharType="separate"/>
        </w:r>
        <w:r w:rsidR="00455A35" w:rsidRPr="00FC6CCF">
          <w:rPr>
            <w:rFonts w:asciiTheme="minorHAnsi" w:hAnsiTheme="minorHAnsi" w:cs="Times New Roman"/>
            <w:noProof/>
            <w:sz w:val="24"/>
            <w:szCs w:val="24"/>
            <w:rPrChange w:id="677" w:author="gsc" w:date="2013-03-23T21:34:00Z">
              <w:rPr>
                <w:rFonts w:ascii="Times New Roman" w:hAnsi="Times New Roman" w:cs="Times New Roman"/>
                <w:noProof/>
                <w:sz w:val="24"/>
                <w:szCs w:val="24"/>
              </w:rPr>
            </w:rPrChange>
          </w:rPr>
          <w:t>11</w:t>
        </w:r>
        <w:r w:rsidR="00455A35" w:rsidRPr="00FC6CCF">
          <w:rPr>
            <w:rFonts w:asciiTheme="minorHAnsi" w:hAnsiTheme="minorHAnsi" w:cs="Times New Roman"/>
            <w:noProof/>
            <w:sz w:val="24"/>
            <w:szCs w:val="24"/>
            <w:rPrChange w:id="678" w:author="gsc" w:date="2013-03-23T21:34:00Z">
              <w:rPr>
                <w:rFonts w:ascii="Times New Roman" w:hAnsi="Times New Roman" w:cs="Times New Roman"/>
                <w:noProof/>
                <w:sz w:val="24"/>
                <w:szCs w:val="24"/>
              </w:rPr>
            </w:rPrChange>
          </w:rPr>
          <w:fldChar w:fldCharType="end"/>
        </w:r>
        <w:r w:rsidR="00455A35" w:rsidRPr="00FC6CCF">
          <w:rPr>
            <w:rFonts w:asciiTheme="minorHAnsi" w:hAnsiTheme="minorHAnsi" w:cs="Times New Roman"/>
            <w:noProof/>
            <w:sz w:val="24"/>
            <w:szCs w:val="24"/>
            <w:rPrChange w:id="679" w:author="gsc" w:date="2013-03-23T21:34:00Z">
              <w:rPr>
                <w:rFonts w:ascii="Times New Roman" w:hAnsi="Times New Roman" w:cs="Times New Roman"/>
                <w:noProof/>
                <w:sz w:val="24"/>
                <w:szCs w:val="24"/>
              </w:rPr>
            </w:rPrChange>
          </w:rPr>
          <w:t>]</w:t>
        </w:r>
        <w:r w:rsidR="00455A35" w:rsidRPr="00FC6CCF">
          <w:rPr>
            <w:rFonts w:asciiTheme="minorHAnsi" w:hAnsiTheme="minorHAnsi" w:cs="Times New Roman"/>
            <w:sz w:val="24"/>
            <w:szCs w:val="24"/>
            <w:rPrChange w:id="680" w:author="gsc" w:date="2013-03-23T21:34:00Z">
              <w:rPr>
                <w:rFonts w:ascii="Times New Roman" w:hAnsi="Times New Roman" w:cs="Times New Roman"/>
                <w:sz w:val="24"/>
                <w:szCs w:val="24"/>
              </w:rPr>
            </w:rPrChange>
          </w:rPr>
          <w:fldChar w:fldCharType="end"/>
        </w:r>
      </w:ins>
      <w:ins w:id="681" w:author="gsc" w:date="2013-01-31T12:55:00Z">
        <w:r w:rsidR="00455A35" w:rsidRPr="00FC6CCF">
          <w:rPr>
            <w:rFonts w:asciiTheme="minorHAnsi" w:eastAsiaTheme="minorEastAsia" w:hAnsiTheme="minorHAnsi" w:cs="Times New Roman"/>
            <w:sz w:val="24"/>
            <w:szCs w:val="24"/>
            <w:rPrChange w:id="682" w:author="gsc" w:date="2013-03-23T21:34:00Z">
              <w:rPr>
                <w:rFonts w:ascii="Times New Roman" w:eastAsiaTheme="minorEastAsia" w:hAnsi="Times New Roman" w:cs="Times New Roman" w:hint="eastAsia"/>
                <w:sz w:val="24"/>
                <w:szCs w:val="24"/>
              </w:rPr>
            </w:rPrChange>
          </w:rPr>
          <w:t xml:space="preserve"> and candidate gene association studies </w:t>
        </w:r>
      </w:ins>
      <w:del w:id="683" w:author="gsc" w:date="2013-01-31T12:56:00Z">
        <w:r w:rsidR="00825491" w:rsidRPr="00FC6CCF" w:rsidDel="00455A35">
          <w:rPr>
            <w:rFonts w:asciiTheme="minorHAnsi" w:eastAsiaTheme="minorEastAsia" w:hAnsiTheme="minorHAnsi" w:cs="Times New Roman"/>
            <w:sz w:val="24"/>
            <w:szCs w:val="24"/>
            <w:rPrChange w:id="684" w:author="gsc" w:date="2013-03-23T21:34:00Z">
              <w:rPr>
                <w:rFonts w:ascii="Times New Roman" w:eastAsiaTheme="minorEastAsia" w:hAnsi="Times New Roman" w:cs="Times New Roman"/>
                <w:sz w:val="24"/>
                <w:szCs w:val="24"/>
              </w:rPr>
            </w:rPrChange>
          </w:rPr>
          <w:delText>both</w:delText>
        </w:r>
      </w:del>
      <w:del w:id="685" w:author="gsc" w:date="2013-01-31T13:00:00Z">
        <w:r w:rsidR="002B7DDE" w:rsidRPr="00FC6CCF" w:rsidDel="00A37207">
          <w:rPr>
            <w:rFonts w:asciiTheme="minorHAnsi" w:hAnsiTheme="minorHAnsi" w:cs="Times New Roman"/>
            <w:sz w:val="24"/>
            <w:szCs w:val="24"/>
            <w:rPrChange w:id="686" w:author="gsc" w:date="2013-03-23T21:34:00Z">
              <w:rPr>
                <w:rFonts w:ascii="Times New Roman" w:hAnsi="Times New Roman" w:cs="Times New Roman"/>
                <w:sz w:val="24"/>
                <w:szCs w:val="24"/>
              </w:rPr>
            </w:rPrChange>
          </w:rPr>
          <w:delText xml:space="preserve"> </w:delText>
        </w:r>
      </w:del>
      <w:del w:id="687" w:author="gsc" w:date="2013-01-31T12:56:00Z">
        <w:r w:rsidR="002B7DDE" w:rsidRPr="00FC6CCF" w:rsidDel="00455A35">
          <w:rPr>
            <w:rFonts w:asciiTheme="minorHAnsi" w:hAnsiTheme="minorHAnsi" w:cs="Times New Roman"/>
            <w:sz w:val="24"/>
            <w:szCs w:val="24"/>
            <w:rPrChange w:id="688" w:author="gsc" w:date="2013-03-23T21:34:00Z">
              <w:rPr>
                <w:rFonts w:ascii="Times New Roman" w:hAnsi="Times New Roman" w:cs="Times New Roman"/>
                <w:sz w:val="24"/>
                <w:szCs w:val="24"/>
              </w:rPr>
            </w:rPrChange>
          </w:rPr>
          <w:delText xml:space="preserve">identified </w:delText>
        </w:r>
      </w:del>
      <w:ins w:id="689" w:author="gsc" w:date="2013-01-31T12:56:00Z">
        <w:r w:rsidR="00455A35" w:rsidRPr="00FC6CCF">
          <w:rPr>
            <w:rFonts w:asciiTheme="minorHAnsi" w:eastAsiaTheme="minorEastAsia" w:hAnsiTheme="minorHAnsi" w:cs="Times New Roman"/>
            <w:sz w:val="24"/>
            <w:szCs w:val="24"/>
            <w:rPrChange w:id="690" w:author="gsc" w:date="2013-03-23T21:34:00Z">
              <w:rPr>
                <w:rFonts w:ascii="Times New Roman" w:eastAsiaTheme="minorEastAsia" w:hAnsi="Times New Roman" w:cs="Times New Roman" w:hint="eastAsia"/>
                <w:sz w:val="24"/>
                <w:szCs w:val="24"/>
              </w:rPr>
            </w:rPrChange>
          </w:rPr>
          <w:t>commonly support</w:t>
        </w:r>
      </w:ins>
      <w:del w:id="691" w:author="gsc" w:date="2013-01-31T12:56:00Z">
        <w:r w:rsidR="002B7DDE" w:rsidRPr="00FC6CCF" w:rsidDel="00455A35">
          <w:rPr>
            <w:rFonts w:asciiTheme="minorHAnsi" w:hAnsiTheme="minorHAnsi" w:cs="Times New Roman"/>
            <w:sz w:val="24"/>
            <w:szCs w:val="24"/>
            <w:rPrChange w:id="692" w:author="gsc" w:date="2013-03-23T21:34:00Z">
              <w:rPr>
                <w:rFonts w:ascii="Times New Roman" w:hAnsi="Times New Roman" w:cs="Times New Roman"/>
                <w:sz w:val="24"/>
                <w:szCs w:val="24"/>
              </w:rPr>
            </w:rPrChange>
          </w:rPr>
          <w:delText xml:space="preserve">several </w:delText>
        </w:r>
      </w:del>
      <w:del w:id="693" w:author="gsc" w:date="2013-01-31T12:57:00Z">
        <w:r w:rsidR="002B7DDE" w:rsidRPr="00FC6CCF" w:rsidDel="00455A35">
          <w:rPr>
            <w:rFonts w:asciiTheme="minorHAnsi" w:hAnsiTheme="minorHAnsi" w:cs="Times New Roman"/>
            <w:sz w:val="24"/>
            <w:szCs w:val="24"/>
            <w:rPrChange w:id="694" w:author="gsc" w:date="2013-03-23T21:34:00Z">
              <w:rPr>
                <w:rFonts w:ascii="Times New Roman" w:hAnsi="Times New Roman" w:cs="Times New Roman"/>
                <w:sz w:val="24"/>
                <w:szCs w:val="24"/>
              </w:rPr>
            </w:rPrChange>
          </w:rPr>
          <w:delText xml:space="preserve">transporter genes, </w:delText>
        </w:r>
      </w:del>
      <w:del w:id="695" w:author="gsc" w:date="2013-01-31T12:50:00Z">
        <w:r w:rsidR="002B7DDE" w:rsidRPr="00FC6CCF" w:rsidDel="00E70237">
          <w:rPr>
            <w:rFonts w:asciiTheme="minorHAnsi" w:hAnsiTheme="minorHAnsi" w:cs="Times New Roman"/>
            <w:sz w:val="24"/>
            <w:szCs w:val="24"/>
            <w:rPrChange w:id="696" w:author="gsc" w:date="2013-03-23T21:34:00Z">
              <w:rPr>
                <w:rFonts w:ascii="Times New Roman" w:hAnsi="Times New Roman" w:cs="Times New Roman"/>
                <w:sz w:val="24"/>
                <w:szCs w:val="24"/>
              </w:rPr>
            </w:rPrChange>
          </w:rPr>
          <w:delText>such as</w:delText>
        </w:r>
      </w:del>
      <w:del w:id="697" w:author="gsc" w:date="2013-01-31T12:57:00Z">
        <w:r w:rsidR="002B7DDE" w:rsidRPr="00FC6CCF" w:rsidDel="00455A35">
          <w:rPr>
            <w:rFonts w:asciiTheme="minorHAnsi" w:hAnsiTheme="minorHAnsi" w:cs="Times New Roman"/>
            <w:sz w:val="24"/>
            <w:szCs w:val="24"/>
            <w:rPrChange w:id="698" w:author="gsc" w:date="2013-03-23T21:34:00Z">
              <w:rPr>
                <w:rFonts w:ascii="Times New Roman" w:hAnsi="Times New Roman" w:cs="Times New Roman"/>
                <w:sz w:val="24"/>
                <w:szCs w:val="24"/>
              </w:rPr>
            </w:rPrChange>
          </w:rPr>
          <w:delText xml:space="preserve"> </w:delText>
        </w:r>
      </w:del>
      <w:ins w:id="699" w:author="gsc" w:date="2013-01-31T12:57:00Z">
        <w:r w:rsidR="00691B1D" w:rsidRPr="00FC6CCF">
          <w:rPr>
            <w:rFonts w:asciiTheme="minorHAnsi" w:eastAsiaTheme="minorEastAsia" w:hAnsiTheme="minorHAnsi" w:cs="Times New Roman"/>
            <w:sz w:val="24"/>
            <w:szCs w:val="24"/>
            <w:rPrChange w:id="700" w:author="gsc" w:date="2013-03-23T21:34:00Z">
              <w:rPr>
                <w:rFonts w:ascii="Times New Roman" w:eastAsiaTheme="minorEastAsia" w:hAnsi="Times New Roman" w:cs="Times New Roman" w:hint="eastAsia"/>
                <w:sz w:val="24"/>
                <w:szCs w:val="24"/>
              </w:rPr>
            </w:rPrChange>
          </w:rPr>
          <w:t xml:space="preserve"> </w:t>
        </w:r>
      </w:ins>
      <w:r w:rsidR="002B7DDE" w:rsidRPr="00FC6CCF">
        <w:rPr>
          <w:rFonts w:asciiTheme="minorHAnsi" w:hAnsiTheme="minorHAnsi" w:cs="Times New Roman"/>
          <w:sz w:val="24"/>
          <w:szCs w:val="24"/>
          <w:rPrChange w:id="701" w:author="gsc" w:date="2013-03-23T21:34:00Z">
            <w:rPr>
              <w:rFonts w:ascii="Times New Roman" w:hAnsi="Times New Roman" w:cs="Times New Roman"/>
              <w:sz w:val="24"/>
              <w:szCs w:val="24"/>
            </w:rPr>
          </w:rPrChange>
        </w:rPr>
        <w:t>ABCG2</w:t>
      </w:r>
      <w:ins w:id="702" w:author="gsc" w:date="2013-01-31T12:50:00Z">
        <w:r w:rsidR="00E70237" w:rsidRPr="00FC6CCF">
          <w:rPr>
            <w:rFonts w:asciiTheme="minorHAnsi" w:eastAsiaTheme="minorEastAsia" w:hAnsiTheme="minorHAnsi" w:cs="Times New Roman"/>
            <w:sz w:val="24"/>
            <w:szCs w:val="24"/>
            <w:rPrChange w:id="703" w:author="gsc" w:date="2013-03-23T21:34:00Z">
              <w:rPr>
                <w:rFonts w:ascii="Times New Roman" w:eastAsiaTheme="minorEastAsia" w:hAnsi="Times New Roman" w:cs="Times New Roman" w:hint="eastAsia"/>
                <w:sz w:val="24"/>
                <w:szCs w:val="24"/>
              </w:rPr>
            </w:rPrChange>
          </w:rPr>
          <w:t xml:space="preserve"> </w:t>
        </w:r>
      </w:ins>
      <w:ins w:id="704" w:author="gsc" w:date="2013-01-31T11:47:00Z">
        <w:r w:rsidR="00CE3FDC" w:rsidRPr="00FC6CCF">
          <w:rPr>
            <w:rFonts w:asciiTheme="minorHAnsi" w:eastAsiaTheme="minorEastAsia" w:hAnsiTheme="minorHAnsi" w:cs="Times New Roman"/>
            <w:sz w:val="24"/>
            <w:szCs w:val="24"/>
            <w:rPrChange w:id="705" w:author="gsc" w:date="2013-03-23T21:34:00Z">
              <w:rPr>
                <w:rFonts w:ascii="Times New Roman" w:eastAsiaTheme="minorEastAsia" w:hAnsi="Times New Roman" w:cs="Times New Roman" w:hint="eastAsia"/>
                <w:sz w:val="24"/>
                <w:szCs w:val="24"/>
              </w:rPr>
            </w:rPrChange>
          </w:rPr>
          <w:t>(</w:t>
        </w:r>
        <w:r w:rsidR="00CE3FDC" w:rsidRPr="00FC6CCF">
          <w:rPr>
            <w:rFonts w:asciiTheme="minorHAnsi" w:hAnsiTheme="minorHAnsi" w:cs="Times New Roman"/>
            <w:sz w:val="24"/>
            <w:szCs w:val="24"/>
            <w:rPrChange w:id="706" w:author="gsc" w:date="2013-03-23T21:34:00Z">
              <w:rPr>
                <w:rFonts w:ascii="Times New Roman" w:hAnsi="Times New Roman" w:cs="Times New Roman"/>
                <w:sz w:val="24"/>
                <w:szCs w:val="24"/>
              </w:rPr>
            </w:rPrChange>
          </w:rPr>
          <w:t xml:space="preserve">binding cassette (ABC), subfamily G, member 2 gene locates in a gout-susceptibility locus (MIM 138900) on chromosome 4q </w:t>
        </w:r>
        <w:r w:rsidR="00CE3FDC" w:rsidRPr="00FC6CCF">
          <w:rPr>
            <w:rFonts w:asciiTheme="minorHAnsi" w:eastAsiaTheme="minorEastAsia" w:hAnsiTheme="minorHAnsi" w:cs="Times New Roman"/>
            <w:sz w:val="24"/>
            <w:szCs w:val="24"/>
            <w:rPrChange w:id="707" w:author="gsc" w:date="2013-03-23T21:34:00Z">
              <w:rPr>
                <w:rFonts w:ascii="Times New Roman" w:eastAsiaTheme="minorEastAsia" w:hAnsi="Times New Roman" w:cs="Times New Roman"/>
                <w:sz w:val="24"/>
                <w:szCs w:val="24"/>
              </w:rPr>
            </w:rPrChange>
          </w:rPr>
          <w:fldChar w:fldCharType="begin">
            <w:fldData xml:space="preserve">PEVuZE5vdGU+PENpdGU+PEF1dGhvcj5DaGVuZzwvQXV0aG9yPjxZZWFyPjIwMDQ8L1llYXI+PFJl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</w:fldData>
          </w:fldChar>
        </w:r>
        <w:r w:rsidR="00CE3FDC" w:rsidRPr="00FC6CCF">
          <w:rPr>
            <w:rFonts w:asciiTheme="minorHAnsi" w:eastAsiaTheme="minorEastAsia" w:hAnsiTheme="minorHAnsi" w:cs="Times New Roman"/>
            <w:sz w:val="24"/>
            <w:szCs w:val="24"/>
            <w:rPrChange w:id="708" w:author="gsc" w:date="2013-03-23T21:34:00Z">
              <w:rPr>
                <w:rFonts w:ascii="Times New Roman" w:eastAsiaTheme="minorEastAsia" w:hAnsi="Times New Roman" w:cs="Times New Roman"/>
                <w:sz w:val="24"/>
                <w:szCs w:val="24"/>
              </w:rPr>
            </w:rPrChange>
          </w:rPr>
          <w:instrText xml:space="preserve"> ADDIN EN.CITE </w:instrText>
        </w:r>
        <w:r w:rsidR="00CE3FDC" w:rsidRPr="00FC6CCF">
          <w:rPr>
            <w:rFonts w:asciiTheme="minorHAnsi" w:eastAsiaTheme="minorEastAsia" w:hAnsiTheme="minorHAnsi" w:cs="Times New Roman"/>
            <w:sz w:val="24"/>
            <w:szCs w:val="24"/>
            <w:rPrChange w:id="709" w:author="gsc" w:date="2013-03-23T21:34:00Z">
              <w:rPr>
                <w:rFonts w:ascii="Times New Roman" w:eastAsiaTheme="minorEastAsia" w:hAnsi="Times New Roman" w:cs="Times New Roman"/>
                <w:sz w:val="24"/>
                <w:szCs w:val="24"/>
              </w:rPr>
            </w:rPrChange>
          </w:rPr>
          <w:fldChar w:fldCharType="begin">
            <w:fldData xml:space="preserve">PEVuZE5vdGU+PENpdGU+PEF1dGhvcj5DaGVuZzwvQXV0aG9yPjxZZWFyPjIwMDQ8L1llYXI+PFJl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</w:fldData>
          </w:fldChar>
        </w:r>
        <w:r w:rsidR="00CE3FDC" w:rsidRPr="00FC6CCF">
          <w:rPr>
            <w:rFonts w:asciiTheme="minorHAnsi" w:eastAsiaTheme="minorEastAsia" w:hAnsiTheme="minorHAnsi" w:cs="Times New Roman"/>
            <w:sz w:val="24"/>
            <w:szCs w:val="24"/>
            <w:rPrChange w:id="710" w:author="gsc" w:date="2013-03-23T21:34:00Z">
              <w:rPr>
                <w:rFonts w:ascii="Times New Roman" w:eastAsiaTheme="minorEastAsia" w:hAnsi="Times New Roman" w:cs="Times New Roman"/>
                <w:sz w:val="24"/>
                <w:szCs w:val="24"/>
              </w:rPr>
            </w:rPrChange>
          </w:rPr>
          <w:instrText xml:space="preserve"> ADDIN EN.CITE.DATA </w:instrText>
        </w:r>
        <w:r w:rsidR="00CE3FDC" w:rsidRPr="00FC6CCF">
          <w:rPr>
            <w:rFonts w:asciiTheme="minorHAnsi" w:eastAsiaTheme="minorEastAsia" w:hAnsiTheme="minorHAnsi" w:cs="Times New Roman"/>
            <w:sz w:val="24"/>
            <w:szCs w:val="24"/>
            <w:rPrChange w:id="711" w:author="gsc" w:date="2013-03-23T21:34:00Z">
              <w:rPr>
                <w:rFonts w:ascii="Times New Roman" w:eastAsiaTheme="minorEastAsia" w:hAnsi="Times New Roman" w:cs="Times New Roman"/>
                <w:sz w:val="24"/>
                <w:szCs w:val="24"/>
              </w:rPr>
            </w:rPrChange>
          </w:rPr>
        </w:r>
        <w:r w:rsidR="00CE3FDC" w:rsidRPr="00FC6CCF">
          <w:rPr>
            <w:rFonts w:asciiTheme="minorHAnsi" w:eastAsiaTheme="minorEastAsia" w:hAnsiTheme="minorHAnsi" w:cs="Times New Roman"/>
            <w:sz w:val="24"/>
            <w:szCs w:val="24"/>
            <w:rPrChange w:id="712" w:author="gsc" w:date="2013-03-23T21:34:00Z">
              <w:rPr>
                <w:rFonts w:ascii="Times New Roman" w:eastAsiaTheme="minorEastAsia" w:hAnsi="Times New Roman" w:cs="Times New Roman"/>
                <w:sz w:val="24"/>
                <w:szCs w:val="24"/>
              </w:rPr>
            </w:rPrChange>
          </w:rPr>
          <w:fldChar w:fldCharType="end"/>
        </w:r>
        <w:r w:rsidR="00CE3FDC" w:rsidRPr="00FC6CCF">
          <w:rPr>
            <w:rFonts w:asciiTheme="minorHAnsi" w:eastAsiaTheme="minorEastAsia" w:hAnsiTheme="minorHAnsi" w:cs="Times New Roman"/>
            <w:sz w:val="24"/>
            <w:szCs w:val="24"/>
            <w:rPrChange w:id="713" w:author="gsc" w:date="2013-03-23T21:34:00Z">
              <w:rPr>
                <w:rFonts w:ascii="Times New Roman" w:eastAsiaTheme="minorEastAsia" w:hAnsi="Times New Roman" w:cs="Times New Roman"/>
                <w:sz w:val="24"/>
                <w:szCs w:val="24"/>
              </w:rPr>
            </w:rPrChange>
          </w:rPr>
        </w:r>
        <w:r w:rsidR="00CE3FDC" w:rsidRPr="00FC6CCF">
          <w:rPr>
            <w:rFonts w:asciiTheme="minorHAnsi" w:eastAsiaTheme="minorEastAsia" w:hAnsiTheme="minorHAnsi" w:cs="Times New Roman"/>
            <w:sz w:val="24"/>
            <w:szCs w:val="24"/>
            <w:rPrChange w:id="714" w:author="gsc" w:date="2013-03-23T21:34:00Z">
              <w:rPr>
                <w:rFonts w:ascii="Times New Roman" w:eastAsiaTheme="minorEastAsia" w:hAnsi="Times New Roman" w:cs="Times New Roman"/>
                <w:sz w:val="24"/>
                <w:szCs w:val="24"/>
              </w:rPr>
            </w:rPrChange>
          </w:rPr>
          <w:fldChar w:fldCharType="separate"/>
        </w:r>
        <w:r w:rsidR="00CE3FDC" w:rsidRPr="00FC6CCF">
          <w:rPr>
            <w:rFonts w:asciiTheme="minorHAnsi" w:eastAsiaTheme="minorEastAsia" w:hAnsiTheme="minorHAnsi" w:cs="Times New Roman"/>
            <w:noProof/>
            <w:sz w:val="24"/>
            <w:szCs w:val="24"/>
            <w:rPrChange w:id="715" w:author="gsc" w:date="2013-03-23T21:34:00Z">
              <w:rPr>
                <w:rFonts w:ascii="Times New Roman" w:eastAsiaTheme="minorEastAsia" w:hAnsi="Times New Roman" w:cs="Times New Roman"/>
                <w:noProof/>
                <w:sz w:val="24"/>
                <w:szCs w:val="24"/>
              </w:rPr>
            </w:rPrChange>
          </w:rPr>
          <w:t>[</w:t>
        </w:r>
        <w:r w:rsidR="00CE3FDC" w:rsidRPr="00FC6CCF">
          <w:rPr>
            <w:rFonts w:asciiTheme="minorHAnsi" w:hAnsiTheme="minorHAnsi"/>
            <w:rPrChange w:id="716" w:author="gsc" w:date="2013-03-23T21:34:00Z">
              <w:rPr/>
            </w:rPrChange>
          </w:rPr>
          <w:fldChar w:fldCharType="begin"/>
        </w:r>
        <w:r w:rsidR="00CE3FDC" w:rsidRPr="00FC6CCF">
          <w:rPr>
            <w:rFonts w:asciiTheme="minorHAnsi" w:hAnsiTheme="minorHAnsi"/>
            <w:rPrChange w:id="717" w:author="gsc" w:date="2013-03-23T21:34:00Z">
              <w:rPr/>
            </w:rPrChange>
          </w:rPr>
          <w:instrText xml:space="preserve"> HYPERLINK \l "_ENREF_11" \o "Cheng, 2004 #12" </w:instrText>
        </w:r>
        <w:r w:rsidR="00CE3FDC" w:rsidRPr="00FC6CCF">
          <w:rPr>
            <w:rFonts w:asciiTheme="minorHAnsi" w:hAnsiTheme="minorHAnsi"/>
            <w:rPrChange w:id="718" w:author="gsc" w:date="2013-03-23T21:34:00Z">
              <w:rPr/>
            </w:rPrChange>
          </w:rPr>
          <w:fldChar w:fldCharType="separate"/>
        </w:r>
        <w:r w:rsidR="00CE3FDC" w:rsidRPr="00FC6CCF">
          <w:rPr>
            <w:rFonts w:asciiTheme="minorHAnsi" w:eastAsiaTheme="minorEastAsia" w:hAnsiTheme="minorHAnsi" w:cs="Times New Roman"/>
            <w:noProof/>
            <w:sz w:val="24"/>
            <w:szCs w:val="24"/>
            <w:rPrChange w:id="719" w:author="gsc" w:date="2013-03-23T21:34:00Z">
              <w:rPr>
                <w:rFonts w:ascii="Times New Roman" w:eastAsiaTheme="minorEastAsia" w:hAnsi="Times New Roman" w:cs="Times New Roman"/>
                <w:noProof/>
                <w:sz w:val="24"/>
                <w:szCs w:val="24"/>
              </w:rPr>
            </w:rPrChange>
          </w:rPr>
          <w:t>11</w:t>
        </w:r>
        <w:r w:rsidR="00CE3FDC" w:rsidRPr="00FC6CCF">
          <w:rPr>
            <w:rFonts w:asciiTheme="minorHAnsi" w:eastAsiaTheme="minorEastAsia" w:hAnsiTheme="minorHAnsi" w:cs="Times New Roman"/>
            <w:noProof/>
            <w:sz w:val="24"/>
            <w:szCs w:val="24"/>
            <w:rPrChange w:id="720" w:author="gsc" w:date="2013-03-23T21:34:00Z">
              <w:rPr>
                <w:rFonts w:ascii="Times New Roman" w:eastAsiaTheme="minorEastAsia" w:hAnsi="Times New Roman" w:cs="Times New Roman"/>
                <w:noProof/>
                <w:sz w:val="24"/>
                <w:szCs w:val="24"/>
              </w:rPr>
            </w:rPrChange>
          </w:rPr>
          <w:fldChar w:fldCharType="end"/>
        </w:r>
        <w:r w:rsidR="00CE3FDC" w:rsidRPr="00FC6CCF">
          <w:rPr>
            <w:rFonts w:asciiTheme="minorHAnsi" w:eastAsiaTheme="minorEastAsia" w:hAnsiTheme="minorHAnsi" w:cs="Times New Roman"/>
            <w:noProof/>
            <w:sz w:val="24"/>
            <w:szCs w:val="24"/>
            <w:rPrChange w:id="721" w:author="gsc" w:date="2013-03-23T21:34:00Z">
              <w:rPr>
                <w:rFonts w:ascii="Times New Roman" w:eastAsiaTheme="minorEastAsia" w:hAnsi="Times New Roman" w:cs="Times New Roman"/>
                <w:noProof/>
                <w:sz w:val="24"/>
                <w:szCs w:val="24"/>
              </w:rPr>
            </w:rPrChange>
          </w:rPr>
          <w:t>]</w:t>
        </w:r>
        <w:r w:rsidR="00CE3FDC" w:rsidRPr="00FC6CCF">
          <w:rPr>
            <w:rFonts w:asciiTheme="minorHAnsi" w:eastAsiaTheme="minorEastAsia" w:hAnsiTheme="minorHAnsi" w:cs="Times New Roman"/>
            <w:sz w:val="24"/>
            <w:szCs w:val="24"/>
            <w:rPrChange w:id="722" w:author="gsc" w:date="2013-03-23T21:34:00Z">
              <w:rPr>
                <w:rFonts w:ascii="Times New Roman" w:eastAsiaTheme="minorEastAsia" w:hAnsi="Times New Roman" w:cs="Times New Roman"/>
                <w:sz w:val="24"/>
                <w:szCs w:val="24"/>
              </w:rPr>
            </w:rPrChange>
          </w:rPr>
          <w:fldChar w:fldCharType="end"/>
        </w:r>
        <w:r w:rsidR="00CE3FDC" w:rsidRPr="00FC6CCF">
          <w:rPr>
            <w:rFonts w:asciiTheme="minorHAnsi" w:eastAsiaTheme="minorEastAsia" w:hAnsiTheme="minorHAnsi" w:cs="Times New Roman"/>
            <w:sz w:val="24"/>
            <w:szCs w:val="24"/>
            <w:rPrChange w:id="723" w:author="gsc" w:date="2013-03-23T21:34:00Z">
              <w:rPr>
                <w:rFonts w:ascii="Times New Roman" w:eastAsiaTheme="minorEastAsia" w:hAnsi="Times New Roman" w:cs="Times New Roman" w:hint="eastAsia"/>
                <w:sz w:val="24"/>
                <w:szCs w:val="24"/>
              </w:rPr>
            </w:rPrChange>
          </w:rPr>
          <w:t>)</w:t>
        </w:r>
      </w:ins>
      <w:r w:rsidR="002B7DDE" w:rsidRPr="00FC6CCF">
        <w:rPr>
          <w:rFonts w:asciiTheme="minorHAnsi" w:hAnsiTheme="minorHAnsi" w:cs="Times New Roman"/>
          <w:sz w:val="24"/>
          <w:szCs w:val="24"/>
          <w:rPrChange w:id="724" w:author="gsc" w:date="2013-03-23T21:34:00Z">
            <w:rPr>
              <w:rFonts w:ascii="Times New Roman" w:hAnsi="Times New Roman" w:cs="Times New Roman"/>
              <w:sz w:val="24"/>
              <w:szCs w:val="24"/>
            </w:rPr>
          </w:rPrChange>
        </w:rPr>
        <w:t xml:space="preserve"> </w:t>
      </w:r>
      <w:r w:rsidR="00F44A9E" w:rsidRPr="00FC6CCF">
        <w:rPr>
          <w:rFonts w:asciiTheme="minorHAnsi" w:hAnsiTheme="minorHAnsi" w:cs="Times New Roman"/>
          <w:sz w:val="24"/>
          <w:szCs w:val="24"/>
          <w:rPrChange w:id="725" w:author="gsc" w:date="2013-03-23T21:34:00Z">
            <w:rPr>
              <w:rFonts w:ascii="Times New Roman" w:hAnsi="Times New Roman" w:cs="Times New Roman"/>
              <w:sz w:val="24"/>
              <w:szCs w:val="24"/>
            </w:rPr>
          </w:rPrChange>
        </w:rPr>
        <w:fldChar w:fldCharType="begin">
          <w:fldData xml:space="preserve">PEVuZE5vdGU+PENpdGU+PEF1dGhvcj5NYXRzdW88L0F1dGhvcj48WWVhcj4yMDExPC9ZZWFyPjxS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</w:fldData>
        </w:fldChar>
      </w:r>
      <w:r w:rsidR="002B7DDE" w:rsidRPr="00FC6CCF">
        <w:rPr>
          <w:rFonts w:asciiTheme="minorHAnsi" w:hAnsiTheme="minorHAnsi" w:cs="Times New Roman"/>
          <w:sz w:val="24"/>
          <w:szCs w:val="24"/>
          <w:rPrChange w:id="726" w:author="gsc" w:date="2013-03-23T21:34:00Z">
            <w:rPr>
              <w:rFonts w:ascii="Times New Roman" w:hAnsi="Times New Roman" w:cs="Times New Roman"/>
              <w:sz w:val="24"/>
              <w:szCs w:val="24"/>
            </w:rPr>
          </w:rPrChange>
        </w:rPr>
        <w:instrText xml:space="preserve"> ADDIN EN.CITE </w:instrText>
      </w:r>
      <w:r w:rsidR="00F44A9E" w:rsidRPr="00FC6CCF">
        <w:rPr>
          <w:rFonts w:asciiTheme="minorHAnsi" w:hAnsiTheme="minorHAnsi" w:cs="Times New Roman"/>
          <w:sz w:val="24"/>
          <w:szCs w:val="24"/>
          <w:rPrChange w:id="727" w:author="gsc" w:date="2013-03-23T21:34:00Z">
            <w:rPr>
              <w:rFonts w:ascii="Times New Roman" w:hAnsi="Times New Roman" w:cs="Times New Roman"/>
              <w:sz w:val="24"/>
              <w:szCs w:val="24"/>
            </w:rPr>
          </w:rPrChange>
        </w:rPr>
        <w:fldChar w:fldCharType="begin">
          <w:fldData xml:space="preserve">PEVuZE5vdGU+PENpdGU+PEF1dGhvcj5NYXRzdW88L0F1dGhvcj48WWVhcj4yMDExPC9ZZWFyPjxS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</w:fldData>
        </w:fldChar>
      </w:r>
      <w:r w:rsidR="002B7DDE" w:rsidRPr="00FC6CCF">
        <w:rPr>
          <w:rFonts w:asciiTheme="minorHAnsi" w:hAnsiTheme="minorHAnsi" w:cs="Times New Roman"/>
          <w:sz w:val="24"/>
          <w:szCs w:val="24"/>
          <w:rPrChange w:id="728" w:author="gsc" w:date="2013-03-23T21:34:00Z">
            <w:rPr>
              <w:rFonts w:ascii="Times New Roman" w:hAnsi="Times New Roman" w:cs="Times New Roman"/>
              <w:sz w:val="24"/>
              <w:szCs w:val="24"/>
            </w:rPr>
          </w:rPrChange>
        </w:rPr>
        <w:instrText xml:space="preserve"> ADDIN EN.CITE.DATA </w:instrText>
      </w:r>
      <w:r w:rsidR="00F44A9E" w:rsidRPr="00FC6CCF">
        <w:rPr>
          <w:rFonts w:asciiTheme="minorHAnsi" w:hAnsiTheme="minorHAnsi" w:cs="Times New Roman"/>
          <w:sz w:val="24"/>
          <w:szCs w:val="24"/>
          <w:rPrChange w:id="729" w:author="gsc" w:date="2013-03-23T21:34:00Z">
            <w:rPr>
              <w:rFonts w:ascii="Times New Roman" w:hAnsi="Times New Roman" w:cs="Times New Roman"/>
              <w:sz w:val="24"/>
              <w:szCs w:val="24"/>
            </w:rPr>
          </w:rPrChange>
        </w:rPr>
      </w:r>
      <w:r w:rsidR="00F44A9E" w:rsidRPr="00FC6CCF">
        <w:rPr>
          <w:rFonts w:asciiTheme="minorHAnsi" w:hAnsiTheme="minorHAnsi" w:cs="Times New Roman"/>
          <w:sz w:val="24"/>
          <w:szCs w:val="24"/>
          <w:rPrChange w:id="730" w:author="gsc" w:date="2013-03-23T21:34:00Z">
            <w:rPr>
              <w:rFonts w:ascii="Times New Roman" w:hAnsi="Times New Roman" w:cs="Times New Roman"/>
              <w:sz w:val="24"/>
              <w:szCs w:val="24"/>
            </w:rPr>
          </w:rPrChange>
        </w:rPr>
        <w:fldChar w:fldCharType="end"/>
      </w:r>
      <w:r w:rsidR="00F44A9E" w:rsidRPr="00FC6CCF">
        <w:rPr>
          <w:rFonts w:asciiTheme="minorHAnsi" w:hAnsiTheme="minorHAnsi" w:cs="Times New Roman"/>
          <w:sz w:val="24"/>
          <w:szCs w:val="24"/>
          <w:rPrChange w:id="731" w:author="gsc" w:date="2013-03-23T21:34:00Z">
            <w:rPr>
              <w:rFonts w:ascii="Times New Roman" w:hAnsi="Times New Roman" w:cs="Times New Roman"/>
              <w:sz w:val="24"/>
              <w:szCs w:val="24"/>
            </w:rPr>
          </w:rPrChange>
        </w:rPr>
      </w:r>
      <w:r w:rsidR="00F44A9E" w:rsidRPr="00FC6CCF">
        <w:rPr>
          <w:rFonts w:asciiTheme="minorHAnsi" w:hAnsiTheme="minorHAnsi" w:cs="Times New Roman"/>
          <w:sz w:val="24"/>
          <w:szCs w:val="24"/>
          <w:rPrChange w:id="732" w:author="gsc" w:date="2013-03-23T21:34:00Z">
            <w:rPr>
              <w:rFonts w:ascii="Times New Roman" w:hAnsi="Times New Roman" w:cs="Times New Roman"/>
              <w:sz w:val="24"/>
              <w:szCs w:val="24"/>
            </w:rPr>
          </w:rPrChange>
        </w:rPr>
        <w:fldChar w:fldCharType="separate"/>
      </w:r>
      <w:r w:rsidR="002B7DDE" w:rsidRPr="00FC6CCF">
        <w:rPr>
          <w:rFonts w:asciiTheme="minorHAnsi" w:hAnsiTheme="minorHAnsi" w:cs="Times New Roman"/>
          <w:noProof/>
          <w:sz w:val="24"/>
          <w:szCs w:val="24"/>
          <w:rPrChange w:id="733" w:author="gsc" w:date="2013-03-23T21:34:00Z">
            <w:rPr>
              <w:rFonts w:ascii="Times New Roman" w:hAnsi="Times New Roman" w:cs="Times New Roman"/>
              <w:noProof/>
              <w:sz w:val="24"/>
              <w:szCs w:val="24"/>
            </w:rPr>
          </w:rPrChange>
        </w:rPr>
        <w:t>[</w:t>
      </w:r>
      <w:r w:rsidR="00FC6CCF" w:rsidRPr="00FC6CCF">
        <w:rPr>
          <w:rFonts w:asciiTheme="minorHAnsi" w:hAnsiTheme="minorHAnsi"/>
          <w:rPrChange w:id="734" w:author="gsc" w:date="2013-03-23T21:34:00Z">
            <w:rPr/>
          </w:rPrChange>
        </w:rPr>
        <w:fldChar w:fldCharType="begin"/>
      </w:r>
      <w:r w:rsidR="00FC6CCF" w:rsidRPr="00FC6CCF">
        <w:rPr>
          <w:rFonts w:asciiTheme="minorHAnsi" w:hAnsiTheme="minorHAnsi"/>
          <w:rPrChange w:id="735" w:author="gsc" w:date="2013-03-23T21:34:00Z">
            <w:rPr/>
          </w:rPrChange>
        </w:rPr>
        <w:instrText xml:space="preserve"> HYPERLINK \l "_ENREF_10" \o "Matsuo, 2011 #11" </w:instrText>
      </w:r>
      <w:r w:rsidR="00FC6CCF" w:rsidRPr="00FC6CCF">
        <w:rPr>
          <w:rFonts w:asciiTheme="minorHAnsi" w:hAnsiTheme="minorHAnsi"/>
          <w:rPrChange w:id="736" w:author="gsc" w:date="2013-03-23T21:34:00Z">
            <w:rPr/>
          </w:rPrChange>
        </w:rPr>
        <w:fldChar w:fldCharType="separate"/>
      </w:r>
      <w:r w:rsidR="00DC67F8" w:rsidRPr="00FC6CCF">
        <w:rPr>
          <w:rFonts w:asciiTheme="minorHAnsi" w:hAnsiTheme="minorHAnsi" w:cs="Times New Roman"/>
          <w:noProof/>
          <w:sz w:val="24"/>
          <w:szCs w:val="24"/>
          <w:rPrChange w:id="737" w:author="gsc" w:date="2013-03-23T21:34:00Z">
            <w:rPr>
              <w:rFonts w:ascii="Times New Roman" w:hAnsi="Times New Roman" w:cs="Times New Roman"/>
              <w:noProof/>
              <w:sz w:val="24"/>
              <w:szCs w:val="24"/>
            </w:rPr>
          </w:rPrChange>
        </w:rPr>
        <w:t>10</w:t>
      </w:r>
      <w:r w:rsidR="00FC6CCF" w:rsidRPr="00FC6CCF">
        <w:rPr>
          <w:rFonts w:asciiTheme="minorHAnsi" w:hAnsiTheme="minorHAnsi" w:cs="Times New Roman"/>
          <w:noProof/>
          <w:sz w:val="24"/>
          <w:szCs w:val="24"/>
          <w:rPrChange w:id="738" w:author="gsc" w:date="2013-03-23T21:34:00Z">
            <w:rPr>
              <w:rFonts w:ascii="Times New Roman" w:hAnsi="Times New Roman" w:cs="Times New Roman"/>
              <w:noProof/>
              <w:sz w:val="24"/>
              <w:szCs w:val="24"/>
            </w:rPr>
          </w:rPrChange>
        </w:rPr>
        <w:fldChar w:fldCharType="end"/>
      </w:r>
      <w:r w:rsidR="002B7DDE" w:rsidRPr="00FC6CCF">
        <w:rPr>
          <w:rFonts w:asciiTheme="minorHAnsi" w:hAnsiTheme="minorHAnsi" w:cs="Times New Roman"/>
          <w:noProof/>
          <w:sz w:val="24"/>
          <w:szCs w:val="24"/>
          <w:rPrChange w:id="739" w:author="gsc" w:date="2013-03-23T21:34:00Z">
            <w:rPr>
              <w:rFonts w:ascii="Times New Roman" w:hAnsi="Times New Roman" w:cs="Times New Roman"/>
              <w:noProof/>
              <w:sz w:val="24"/>
              <w:szCs w:val="24"/>
            </w:rPr>
          </w:rPrChange>
        </w:rPr>
        <w:t>]</w:t>
      </w:r>
      <w:r w:rsidR="00F44A9E" w:rsidRPr="00FC6CCF">
        <w:rPr>
          <w:rFonts w:asciiTheme="minorHAnsi" w:hAnsiTheme="minorHAnsi" w:cs="Times New Roman"/>
          <w:sz w:val="24"/>
          <w:szCs w:val="24"/>
          <w:rPrChange w:id="740" w:author="gsc" w:date="2013-03-23T21:34:00Z">
            <w:rPr>
              <w:rFonts w:ascii="Times New Roman" w:hAnsi="Times New Roman" w:cs="Times New Roman"/>
              <w:sz w:val="24"/>
              <w:szCs w:val="24"/>
            </w:rPr>
          </w:rPrChange>
        </w:rPr>
        <w:fldChar w:fldCharType="end"/>
      </w:r>
      <w:del w:id="741" w:author="gsc" w:date="2013-01-31T11:47:00Z">
        <w:r w:rsidR="002B7DDE" w:rsidRPr="00FC6CCF" w:rsidDel="00CE3FDC">
          <w:rPr>
            <w:rFonts w:asciiTheme="minorHAnsi" w:eastAsia="AdvTT78ea841c+20" w:hAnsiTheme="minorHAnsi" w:cs="Times New Roman"/>
            <w:sz w:val="24"/>
            <w:szCs w:val="24"/>
            <w:rPrChange w:id="742" w:author="gsc" w:date="2013-03-23T21:34:00Z">
              <w:rPr>
                <w:rFonts w:ascii="Times New Roman" w:eastAsia="AdvTT78ea841c+20" w:hAnsi="Times New Roman" w:cs="Times New Roman"/>
                <w:sz w:val="24"/>
                <w:szCs w:val="24"/>
              </w:rPr>
            </w:rPrChange>
          </w:rPr>
          <w:delText>–</w:delText>
        </w:r>
      </w:del>
      <w:ins w:id="743" w:author="gsc" w:date="2013-01-31T12:57:00Z">
        <w:r w:rsidR="002937A5" w:rsidRPr="00FC6CCF">
          <w:rPr>
            <w:rFonts w:asciiTheme="minorHAnsi" w:eastAsiaTheme="minorEastAsia" w:hAnsiTheme="minorHAnsi" w:cs="Times New Roman"/>
            <w:sz w:val="24"/>
            <w:szCs w:val="24"/>
            <w:rPrChange w:id="744" w:author="gsc" w:date="2013-03-23T21:34:00Z">
              <w:rPr>
                <w:rFonts w:ascii="Times New Roman" w:eastAsiaTheme="minorEastAsia" w:hAnsi="Times New Roman" w:cs="Times New Roman" w:hint="eastAsia"/>
                <w:sz w:val="24"/>
                <w:szCs w:val="24"/>
              </w:rPr>
            </w:rPrChange>
          </w:rPr>
          <w:t xml:space="preserve">is highly involved in the </w:t>
        </w:r>
      </w:ins>
      <w:ins w:id="745" w:author="gsc" w:date="2013-01-31T12:59:00Z">
        <w:r w:rsidR="002937A5" w:rsidRPr="00FC6CCF">
          <w:rPr>
            <w:rFonts w:asciiTheme="minorHAnsi" w:eastAsiaTheme="minorEastAsia" w:hAnsiTheme="minorHAnsi" w:cs="Times New Roman"/>
            <w:sz w:val="24"/>
            <w:szCs w:val="24"/>
            <w:rPrChange w:id="746" w:author="gsc" w:date="2013-03-23T21:34:00Z">
              <w:rPr>
                <w:rFonts w:ascii="Times New Roman" w:eastAsiaTheme="minorEastAsia" w:hAnsi="Times New Roman" w:cs="Times New Roman"/>
                <w:sz w:val="24"/>
                <w:szCs w:val="24"/>
              </w:rPr>
            </w:rPrChange>
          </w:rPr>
          <w:t>susceptibility</w:t>
        </w:r>
        <w:r w:rsidR="002937A5" w:rsidRPr="00FC6CCF" w:rsidDel="00CE3FDC">
          <w:rPr>
            <w:rFonts w:asciiTheme="minorHAnsi" w:eastAsiaTheme="minorEastAsia" w:hAnsiTheme="minorHAnsi" w:cs="Times New Roman"/>
            <w:sz w:val="24"/>
            <w:szCs w:val="24"/>
            <w:rPrChange w:id="747" w:author="gsc" w:date="2013-03-23T21:34:00Z">
              <w:rPr>
                <w:rFonts w:ascii="Times New Roman" w:eastAsiaTheme="minorEastAsia" w:hAnsi="Times New Roman" w:cs="Times New Roman"/>
                <w:sz w:val="24"/>
                <w:szCs w:val="24"/>
              </w:rPr>
            </w:rPrChange>
          </w:rPr>
          <w:t xml:space="preserve"> </w:t>
        </w:r>
        <w:r w:rsidR="002937A5" w:rsidRPr="00FC6CCF">
          <w:rPr>
            <w:rFonts w:asciiTheme="minorHAnsi" w:eastAsiaTheme="minorEastAsia" w:hAnsiTheme="minorHAnsi" w:cs="Times New Roman"/>
            <w:sz w:val="24"/>
            <w:szCs w:val="24"/>
            <w:rPrChange w:id="748" w:author="gsc" w:date="2013-03-23T21:34:00Z">
              <w:rPr>
                <w:rFonts w:ascii="Times New Roman" w:eastAsiaTheme="minorEastAsia" w:hAnsi="Times New Roman" w:cs="Times New Roman" w:hint="eastAsia"/>
                <w:sz w:val="24"/>
                <w:szCs w:val="24"/>
              </w:rPr>
            </w:rPrChange>
          </w:rPr>
          <w:t xml:space="preserve">or </w:t>
        </w:r>
      </w:ins>
      <w:ins w:id="749" w:author="gsc" w:date="2013-01-31T13:00:00Z">
        <w:r w:rsidR="002937A5" w:rsidRPr="00FC6CCF">
          <w:rPr>
            <w:rFonts w:asciiTheme="minorHAnsi" w:eastAsiaTheme="minorEastAsia" w:hAnsiTheme="minorHAnsi" w:cs="Times New Roman"/>
            <w:sz w:val="24"/>
            <w:szCs w:val="24"/>
            <w:rPrChange w:id="750" w:author="gsc" w:date="2013-03-23T21:34:00Z">
              <w:rPr>
                <w:rFonts w:ascii="Times New Roman" w:eastAsiaTheme="minorEastAsia" w:hAnsi="Times New Roman" w:cs="Times New Roman"/>
                <w:sz w:val="24"/>
                <w:szCs w:val="24"/>
              </w:rPr>
            </w:rPrChange>
          </w:rPr>
          <w:t>pathogenesis of the gout.</w:t>
        </w:r>
      </w:ins>
      <w:del w:id="751" w:author="gsc" w:date="2013-01-31T11:47:00Z">
        <w:r w:rsidR="002B7DDE" w:rsidRPr="00FC6CCF" w:rsidDel="00CE3FDC">
          <w:rPr>
            <w:rFonts w:asciiTheme="minorHAnsi" w:hAnsiTheme="minorHAnsi" w:cs="Times New Roman"/>
            <w:sz w:val="24"/>
            <w:szCs w:val="24"/>
            <w:rPrChange w:id="752" w:author="gsc" w:date="2013-03-23T21:34:00Z">
              <w:rPr>
                <w:rFonts w:ascii="Times New Roman" w:hAnsi="Times New Roman" w:cs="Times New Roman"/>
                <w:sz w:val="24"/>
                <w:szCs w:val="24"/>
              </w:rPr>
            </w:rPrChange>
          </w:rPr>
          <w:delText xml:space="preserve">binding cassette (ABC), subfamily G, member 2 gene locates in a gout-susceptibility locus (MIM 138900) on chromosome 4q </w:delText>
        </w:r>
        <w:r w:rsidR="00F44A9E" w:rsidRPr="00FC6CCF" w:rsidDel="00CE3FDC">
          <w:rPr>
            <w:rFonts w:asciiTheme="minorHAnsi" w:eastAsiaTheme="minorEastAsia" w:hAnsiTheme="minorHAnsi" w:cs="Times New Roman"/>
            <w:sz w:val="24"/>
            <w:szCs w:val="24"/>
            <w:rPrChange w:id="753" w:author="gsc" w:date="2013-03-23T21:34:00Z">
              <w:rPr>
                <w:rFonts w:ascii="Times New Roman" w:eastAsiaTheme="minorEastAsia" w:hAnsi="Times New Roman" w:cs="Times New Roman"/>
                <w:sz w:val="24"/>
                <w:szCs w:val="24"/>
              </w:rPr>
            </w:rPrChange>
          </w:rPr>
          <w:fldChar w:fldCharType="begin">
            <w:fldData xml:space="preserve">PEVuZE5vdGU+PENpdGU+PEF1dGhvcj5DaGVuZzwvQXV0aG9yPjxZZWFyPjIwMDQ8L1llYXI+PFJl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</w:fldData>
          </w:fldChar>
        </w:r>
        <w:r w:rsidR="002B7DDE" w:rsidRPr="00FC6CCF" w:rsidDel="00CE3FDC">
          <w:rPr>
            <w:rFonts w:asciiTheme="minorHAnsi" w:eastAsiaTheme="minorEastAsia" w:hAnsiTheme="minorHAnsi" w:cs="Times New Roman"/>
            <w:sz w:val="24"/>
            <w:szCs w:val="24"/>
            <w:rPrChange w:id="754" w:author="gsc" w:date="2013-03-23T21:34:00Z">
              <w:rPr>
                <w:rFonts w:ascii="Times New Roman" w:eastAsiaTheme="minorEastAsia" w:hAnsi="Times New Roman" w:cs="Times New Roman"/>
                <w:sz w:val="24"/>
                <w:szCs w:val="24"/>
              </w:rPr>
            </w:rPrChange>
          </w:rPr>
          <w:delInstrText xml:space="preserve"> ADDIN EN.CITE </w:delInstrText>
        </w:r>
        <w:r w:rsidR="00F44A9E" w:rsidRPr="00FC6CCF" w:rsidDel="00CE3FDC">
          <w:rPr>
            <w:rFonts w:asciiTheme="minorHAnsi" w:eastAsiaTheme="minorEastAsia" w:hAnsiTheme="minorHAnsi" w:cs="Times New Roman"/>
            <w:sz w:val="24"/>
            <w:szCs w:val="24"/>
            <w:rPrChange w:id="755" w:author="gsc" w:date="2013-03-23T21:34:00Z">
              <w:rPr>
                <w:rFonts w:ascii="Times New Roman" w:eastAsiaTheme="minorEastAsia" w:hAnsi="Times New Roman" w:cs="Times New Roman"/>
                <w:sz w:val="24"/>
                <w:szCs w:val="24"/>
              </w:rPr>
            </w:rPrChange>
          </w:rPr>
          <w:fldChar w:fldCharType="begin">
            <w:fldData xml:space="preserve">PEVuZE5vdGU+PENpdGU+PEF1dGhvcj5DaGVuZzwvQXV0aG9yPjxZZWFyPjIwMDQ8L1llYXI+PFJl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</w:fldData>
          </w:fldChar>
        </w:r>
        <w:r w:rsidR="002B7DDE" w:rsidRPr="00FC6CCF" w:rsidDel="00CE3FDC">
          <w:rPr>
            <w:rFonts w:asciiTheme="minorHAnsi" w:eastAsiaTheme="minorEastAsia" w:hAnsiTheme="minorHAnsi" w:cs="Times New Roman"/>
            <w:sz w:val="24"/>
            <w:szCs w:val="24"/>
            <w:rPrChange w:id="756" w:author="gsc" w:date="2013-03-23T21:34:00Z">
              <w:rPr>
                <w:rFonts w:ascii="Times New Roman" w:eastAsiaTheme="minorEastAsia" w:hAnsi="Times New Roman" w:cs="Times New Roman"/>
                <w:sz w:val="24"/>
                <w:szCs w:val="24"/>
              </w:rPr>
            </w:rPrChange>
          </w:rPr>
          <w:delInstrText xml:space="preserve"> ADDIN EN.CITE.DATA </w:delInstrText>
        </w:r>
        <w:r w:rsidR="00F44A9E" w:rsidRPr="00FC6CCF" w:rsidDel="00CE3FDC">
          <w:rPr>
            <w:rFonts w:asciiTheme="minorHAnsi" w:eastAsiaTheme="minorEastAsia" w:hAnsiTheme="minorHAnsi" w:cs="Times New Roman"/>
            <w:sz w:val="24"/>
            <w:szCs w:val="24"/>
            <w:rPrChange w:id="757" w:author="gsc" w:date="2013-03-23T21:34:00Z">
              <w:rPr>
                <w:rFonts w:ascii="Times New Roman" w:eastAsiaTheme="minorEastAsia" w:hAnsi="Times New Roman" w:cs="Times New Roman"/>
                <w:sz w:val="24"/>
                <w:szCs w:val="24"/>
              </w:rPr>
            </w:rPrChange>
          </w:rPr>
        </w:r>
        <w:r w:rsidR="00F44A9E" w:rsidRPr="00FC6CCF" w:rsidDel="00CE3FDC">
          <w:rPr>
            <w:rFonts w:asciiTheme="minorHAnsi" w:eastAsiaTheme="minorEastAsia" w:hAnsiTheme="minorHAnsi" w:cs="Times New Roman"/>
            <w:sz w:val="24"/>
            <w:szCs w:val="24"/>
            <w:rPrChange w:id="758" w:author="gsc" w:date="2013-03-23T21:34:00Z">
              <w:rPr>
                <w:rFonts w:ascii="Times New Roman" w:eastAsiaTheme="minorEastAsia" w:hAnsi="Times New Roman" w:cs="Times New Roman"/>
                <w:sz w:val="24"/>
                <w:szCs w:val="24"/>
              </w:rPr>
            </w:rPrChange>
          </w:rPr>
          <w:fldChar w:fldCharType="end"/>
        </w:r>
        <w:r w:rsidR="00F44A9E" w:rsidRPr="00FC6CCF" w:rsidDel="00CE3FDC">
          <w:rPr>
            <w:rFonts w:asciiTheme="minorHAnsi" w:eastAsiaTheme="minorEastAsia" w:hAnsiTheme="minorHAnsi" w:cs="Times New Roman"/>
            <w:sz w:val="24"/>
            <w:szCs w:val="24"/>
            <w:rPrChange w:id="759" w:author="gsc" w:date="2013-03-23T21:34:00Z">
              <w:rPr>
                <w:rFonts w:ascii="Times New Roman" w:eastAsiaTheme="minorEastAsia" w:hAnsi="Times New Roman" w:cs="Times New Roman"/>
                <w:sz w:val="24"/>
                <w:szCs w:val="24"/>
              </w:rPr>
            </w:rPrChange>
          </w:rPr>
        </w:r>
        <w:r w:rsidR="00F44A9E" w:rsidRPr="00FC6CCF" w:rsidDel="00CE3FDC">
          <w:rPr>
            <w:rFonts w:asciiTheme="minorHAnsi" w:eastAsiaTheme="minorEastAsia" w:hAnsiTheme="minorHAnsi" w:cs="Times New Roman"/>
            <w:sz w:val="24"/>
            <w:szCs w:val="24"/>
            <w:rPrChange w:id="760" w:author="gsc" w:date="2013-03-23T21:34:00Z">
              <w:rPr>
                <w:rFonts w:ascii="Times New Roman" w:eastAsiaTheme="minorEastAsia" w:hAnsi="Times New Roman" w:cs="Times New Roman"/>
                <w:sz w:val="24"/>
                <w:szCs w:val="24"/>
              </w:rPr>
            </w:rPrChange>
          </w:rPr>
          <w:fldChar w:fldCharType="separate"/>
        </w:r>
        <w:r w:rsidR="002B7DDE" w:rsidRPr="00FC6CCF" w:rsidDel="00CE3FDC">
          <w:rPr>
            <w:rFonts w:asciiTheme="minorHAnsi" w:eastAsiaTheme="minorEastAsia" w:hAnsiTheme="minorHAnsi" w:cs="Times New Roman"/>
            <w:noProof/>
            <w:sz w:val="24"/>
            <w:szCs w:val="24"/>
            <w:rPrChange w:id="761" w:author="gsc" w:date="2013-03-23T21:34:00Z">
              <w:rPr>
                <w:rFonts w:ascii="Times New Roman" w:eastAsiaTheme="minorEastAsia" w:hAnsi="Times New Roman" w:cs="Times New Roman"/>
                <w:noProof/>
                <w:sz w:val="24"/>
                <w:szCs w:val="24"/>
              </w:rPr>
            </w:rPrChange>
          </w:rPr>
          <w:delText>[</w:delText>
        </w:r>
        <w:r w:rsidR="00B91347" w:rsidRPr="00FC6CCF" w:rsidDel="00CE3FDC">
          <w:rPr>
            <w:rFonts w:asciiTheme="minorHAnsi" w:hAnsiTheme="minorHAnsi"/>
            <w:rPrChange w:id="762" w:author="gsc" w:date="2013-03-23T21:34:00Z">
              <w:rPr/>
            </w:rPrChange>
          </w:rPr>
          <w:fldChar w:fldCharType="begin"/>
        </w:r>
        <w:r w:rsidR="00B91347" w:rsidRPr="00FC6CCF" w:rsidDel="00CE3FDC">
          <w:rPr>
            <w:rFonts w:asciiTheme="minorHAnsi" w:hAnsiTheme="minorHAnsi"/>
            <w:rPrChange w:id="763" w:author="gsc" w:date="2013-03-23T21:34:00Z">
              <w:rPr/>
            </w:rPrChange>
          </w:rPr>
          <w:delInstrText xml:space="preserve"> HYPERLINK \l "_ENREF_11" \o "Cheng, 2004 #12" </w:delInstrText>
        </w:r>
        <w:r w:rsidR="00B91347" w:rsidRPr="00FC6CCF" w:rsidDel="00CE3FDC">
          <w:rPr>
            <w:rFonts w:asciiTheme="minorHAnsi" w:hAnsiTheme="minorHAnsi"/>
            <w:rPrChange w:id="764" w:author="gsc" w:date="2013-03-23T21:34:00Z">
              <w:rPr/>
            </w:rPrChange>
          </w:rPr>
          <w:fldChar w:fldCharType="separate"/>
        </w:r>
        <w:r w:rsidR="00DC67F8" w:rsidRPr="00FC6CCF" w:rsidDel="00CE3FDC">
          <w:rPr>
            <w:rFonts w:asciiTheme="minorHAnsi" w:eastAsiaTheme="minorEastAsia" w:hAnsiTheme="minorHAnsi" w:cs="Times New Roman"/>
            <w:noProof/>
            <w:sz w:val="24"/>
            <w:szCs w:val="24"/>
            <w:rPrChange w:id="765" w:author="gsc" w:date="2013-03-23T21:34:00Z">
              <w:rPr>
                <w:rFonts w:ascii="Times New Roman" w:eastAsiaTheme="minorEastAsia" w:hAnsi="Times New Roman" w:cs="Times New Roman"/>
                <w:noProof/>
                <w:sz w:val="24"/>
                <w:szCs w:val="24"/>
              </w:rPr>
            </w:rPrChange>
          </w:rPr>
          <w:delText>11</w:delText>
        </w:r>
        <w:r w:rsidR="00B91347" w:rsidRPr="00FC6CCF" w:rsidDel="00CE3FDC">
          <w:rPr>
            <w:rFonts w:asciiTheme="minorHAnsi" w:eastAsiaTheme="minorEastAsia" w:hAnsiTheme="minorHAnsi" w:cs="Times New Roman"/>
            <w:noProof/>
            <w:sz w:val="24"/>
            <w:szCs w:val="24"/>
            <w:rPrChange w:id="766" w:author="gsc" w:date="2013-03-23T21:34:00Z">
              <w:rPr>
                <w:rFonts w:ascii="Times New Roman" w:eastAsiaTheme="minorEastAsia" w:hAnsi="Times New Roman" w:cs="Times New Roman"/>
                <w:noProof/>
                <w:sz w:val="24"/>
                <w:szCs w:val="24"/>
              </w:rPr>
            </w:rPrChange>
          </w:rPr>
          <w:fldChar w:fldCharType="end"/>
        </w:r>
        <w:r w:rsidR="002B7DDE" w:rsidRPr="00FC6CCF" w:rsidDel="00CE3FDC">
          <w:rPr>
            <w:rFonts w:asciiTheme="minorHAnsi" w:eastAsiaTheme="minorEastAsia" w:hAnsiTheme="minorHAnsi" w:cs="Times New Roman"/>
            <w:noProof/>
            <w:sz w:val="24"/>
            <w:szCs w:val="24"/>
            <w:rPrChange w:id="767" w:author="gsc" w:date="2013-03-23T21:34:00Z">
              <w:rPr>
                <w:rFonts w:ascii="Times New Roman" w:eastAsiaTheme="minorEastAsia" w:hAnsi="Times New Roman" w:cs="Times New Roman"/>
                <w:noProof/>
                <w:sz w:val="24"/>
                <w:szCs w:val="24"/>
              </w:rPr>
            </w:rPrChange>
          </w:rPr>
          <w:delText>]</w:delText>
        </w:r>
        <w:r w:rsidR="00F44A9E" w:rsidRPr="00FC6CCF" w:rsidDel="00CE3FDC">
          <w:rPr>
            <w:rFonts w:asciiTheme="minorHAnsi" w:eastAsiaTheme="minorEastAsia" w:hAnsiTheme="minorHAnsi" w:cs="Times New Roman"/>
            <w:sz w:val="24"/>
            <w:szCs w:val="24"/>
            <w:rPrChange w:id="768" w:author="gsc" w:date="2013-03-23T21:34:00Z">
              <w:rPr>
                <w:rFonts w:ascii="Times New Roman" w:eastAsiaTheme="minorEastAsia" w:hAnsi="Times New Roman" w:cs="Times New Roman"/>
                <w:sz w:val="24"/>
                <w:szCs w:val="24"/>
              </w:rPr>
            </w:rPrChange>
          </w:rPr>
          <w:fldChar w:fldCharType="end"/>
        </w:r>
      </w:del>
      <w:r w:rsidR="002B7DDE" w:rsidRPr="00FC6CCF">
        <w:rPr>
          <w:rFonts w:asciiTheme="minorHAnsi" w:hAnsiTheme="minorHAnsi" w:cs="Times New Roman"/>
          <w:sz w:val="24"/>
          <w:szCs w:val="24"/>
          <w:rPrChange w:id="769" w:author="gsc" w:date="2013-03-23T21:34:00Z">
            <w:rPr>
              <w:rFonts w:ascii="Times New Roman" w:hAnsi="Times New Roman" w:cs="Times New Roman"/>
              <w:sz w:val="24"/>
              <w:szCs w:val="24"/>
            </w:rPr>
          </w:rPrChange>
        </w:rPr>
        <w:t xml:space="preserve">. ABCG2 is a high-capacity </w:t>
      </w:r>
      <w:proofErr w:type="spellStart"/>
      <w:r w:rsidR="002B7DDE" w:rsidRPr="00FC6CCF">
        <w:rPr>
          <w:rFonts w:asciiTheme="minorHAnsi" w:hAnsiTheme="minorHAnsi" w:cs="Times New Roman"/>
          <w:sz w:val="24"/>
          <w:szCs w:val="24"/>
          <w:rPrChange w:id="770" w:author="gsc" w:date="2013-03-23T21:34:00Z">
            <w:rPr>
              <w:rFonts w:ascii="Times New Roman" w:hAnsi="Times New Roman" w:cs="Times New Roman"/>
              <w:sz w:val="24"/>
              <w:szCs w:val="24"/>
            </w:rPr>
          </w:rPrChange>
        </w:rPr>
        <w:t>urate</w:t>
      </w:r>
      <w:proofErr w:type="spellEnd"/>
      <w:r w:rsidR="002B7DDE" w:rsidRPr="00FC6CCF">
        <w:rPr>
          <w:rFonts w:asciiTheme="minorHAnsi" w:hAnsiTheme="minorHAnsi" w:cs="Times New Roman"/>
          <w:sz w:val="24"/>
          <w:szCs w:val="24"/>
          <w:rPrChange w:id="771" w:author="gsc" w:date="2013-03-23T21:34:00Z">
            <w:rPr>
              <w:rFonts w:ascii="Times New Roman" w:hAnsi="Times New Roman" w:cs="Times New Roman"/>
              <w:sz w:val="24"/>
              <w:szCs w:val="24"/>
            </w:rPr>
          </w:rPrChange>
        </w:rPr>
        <w:t xml:space="preserve"> exporter and that nonfunctional mutations of </w:t>
      </w:r>
      <w:r w:rsidR="002B7DDE" w:rsidRPr="00FC6CCF">
        <w:rPr>
          <w:rFonts w:asciiTheme="minorHAnsi" w:hAnsiTheme="minorHAnsi" w:cs="Times New Roman"/>
          <w:iCs/>
          <w:sz w:val="24"/>
          <w:szCs w:val="24"/>
          <w:rPrChange w:id="772" w:author="gsc" w:date="2013-03-23T21:34:00Z">
            <w:rPr>
              <w:rFonts w:ascii="Times New Roman" w:hAnsi="Times New Roman" w:cs="Times New Roman"/>
              <w:iCs/>
              <w:sz w:val="24"/>
              <w:szCs w:val="24"/>
            </w:rPr>
          </w:rPrChange>
        </w:rPr>
        <w:t>ABCG2</w:t>
      </w:r>
      <w:r w:rsidR="002B7DDE" w:rsidRPr="00FC6CCF">
        <w:rPr>
          <w:rFonts w:asciiTheme="minorHAnsi" w:hAnsiTheme="minorHAnsi" w:cs="Times New Roman"/>
          <w:i/>
          <w:iCs/>
          <w:sz w:val="24"/>
          <w:szCs w:val="24"/>
          <w:rPrChange w:id="773" w:author="gsc" w:date="2013-03-23T21:34:00Z">
            <w:rPr>
              <w:rFonts w:ascii="Times New Roman" w:hAnsi="Times New Roman" w:cs="Times New Roman"/>
              <w:i/>
              <w:iCs/>
              <w:sz w:val="24"/>
              <w:szCs w:val="24"/>
            </w:rPr>
          </w:rPrChange>
        </w:rPr>
        <w:t xml:space="preserve"> </w:t>
      </w:r>
      <w:r w:rsidR="002B7DDE" w:rsidRPr="00FC6CCF">
        <w:rPr>
          <w:rFonts w:asciiTheme="minorHAnsi" w:hAnsiTheme="minorHAnsi" w:cs="Times New Roman"/>
          <w:sz w:val="24"/>
          <w:szCs w:val="24"/>
          <w:rPrChange w:id="774" w:author="gsc" w:date="2013-03-23T21:34:00Z">
            <w:rPr>
              <w:rFonts w:ascii="Times New Roman" w:hAnsi="Times New Roman" w:cs="Times New Roman"/>
              <w:sz w:val="24"/>
              <w:szCs w:val="24"/>
            </w:rPr>
          </w:rPrChange>
        </w:rPr>
        <w:t>cause gout</w:t>
      </w:r>
      <w:r w:rsidR="009C0EE5" w:rsidRPr="00FC6CCF">
        <w:rPr>
          <w:rFonts w:asciiTheme="minorHAnsi" w:eastAsiaTheme="minorEastAsia" w:hAnsiTheme="minorHAnsi" w:cs="Times New Roman"/>
          <w:sz w:val="24"/>
          <w:szCs w:val="24"/>
          <w:rPrChange w:id="775" w:author="gsc" w:date="2013-03-23T21:34:00Z">
            <w:rPr>
              <w:rFonts w:ascii="Times New Roman" w:eastAsiaTheme="minorEastAsia" w:hAnsi="Times New Roman" w:cs="Times New Roman"/>
              <w:sz w:val="24"/>
              <w:szCs w:val="24"/>
            </w:rPr>
          </w:rPrChange>
        </w:rPr>
        <w:t xml:space="preserve"> </w:t>
      </w:r>
      <w:r w:rsidR="00F44A9E" w:rsidRPr="00FC6CCF">
        <w:rPr>
          <w:rFonts w:asciiTheme="minorHAnsi" w:hAnsiTheme="minorHAnsi" w:cs="Times New Roman"/>
          <w:sz w:val="24"/>
          <w:szCs w:val="24"/>
          <w:rPrChange w:id="776" w:author="gsc" w:date="2013-03-23T21:34:00Z">
            <w:rPr>
              <w:rFonts w:ascii="Times New Roman" w:hAnsi="Times New Roman" w:cs="Times New Roman"/>
              <w:sz w:val="24"/>
              <w:szCs w:val="24"/>
            </w:rPr>
          </w:rPrChange>
        </w:rPr>
        <w:fldChar w:fldCharType="begin">
          <w:fldData xml:space="preserve">PEVuZE5vdGU+PENpdGU+PEF1dGhvcj5NYXRzdW88L0F1dGhvcj48WWVhcj4yMDExPC9ZZWFyPjxS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</w:fldData>
        </w:fldChar>
      </w:r>
      <w:r w:rsidR="002B7DDE" w:rsidRPr="00FC6CCF">
        <w:rPr>
          <w:rFonts w:asciiTheme="minorHAnsi" w:hAnsiTheme="minorHAnsi" w:cs="Times New Roman"/>
          <w:sz w:val="24"/>
          <w:szCs w:val="24"/>
          <w:rPrChange w:id="777" w:author="gsc" w:date="2013-03-23T21:34:00Z">
            <w:rPr>
              <w:rFonts w:ascii="Times New Roman" w:hAnsi="Times New Roman" w:cs="Times New Roman"/>
              <w:sz w:val="24"/>
              <w:szCs w:val="24"/>
            </w:rPr>
          </w:rPrChange>
        </w:rPr>
        <w:instrText xml:space="preserve"> ADDIN EN.CITE </w:instrText>
      </w:r>
      <w:r w:rsidR="00F44A9E" w:rsidRPr="00FC6CCF">
        <w:rPr>
          <w:rFonts w:asciiTheme="minorHAnsi" w:hAnsiTheme="minorHAnsi" w:cs="Times New Roman"/>
          <w:sz w:val="24"/>
          <w:szCs w:val="24"/>
          <w:rPrChange w:id="778" w:author="gsc" w:date="2013-03-23T21:34:00Z">
            <w:rPr>
              <w:rFonts w:ascii="Times New Roman" w:hAnsi="Times New Roman" w:cs="Times New Roman"/>
              <w:sz w:val="24"/>
              <w:szCs w:val="24"/>
            </w:rPr>
          </w:rPrChange>
        </w:rPr>
        <w:fldChar w:fldCharType="begin">
          <w:fldData xml:space="preserve">PEVuZE5vdGU+PENpdGU+PEF1dGhvcj5NYXRzdW88L0F1dGhvcj48WWVhcj4yMDExPC9ZZWFyPjxS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</w:fldData>
        </w:fldChar>
      </w:r>
      <w:r w:rsidR="002B7DDE" w:rsidRPr="00FC6CCF">
        <w:rPr>
          <w:rFonts w:asciiTheme="minorHAnsi" w:hAnsiTheme="minorHAnsi" w:cs="Times New Roman"/>
          <w:sz w:val="24"/>
          <w:szCs w:val="24"/>
          <w:rPrChange w:id="779" w:author="gsc" w:date="2013-03-23T21:34:00Z">
            <w:rPr>
              <w:rFonts w:ascii="Times New Roman" w:hAnsi="Times New Roman" w:cs="Times New Roman"/>
              <w:sz w:val="24"/>
              <w:szCs w:val="24"/>
            </w:rPr>
          </w:rPrChange>
        </w:rPr>
        <w:instrText xml:space="preserve"> ADDIN EN.CITE.DATA </w:instrText>
      </w:r>
      <w:r w:rsidR="00F44A9E" w:rsidRPr="00FC6CCF">
        <w:rPr>
          <w:rFonts w:asciiTheme="minorHAnsi" w:hAnsiTheme="minorHAnsi" w:cs="Times New Roman"/>
          <w:sz w:val="24"/>
          <w:szCs w:val="24"/>
          <w:rPrChange w:id="780" w:author="gsc" w:date="2013-03-23T21:34:00Z">
            <w:rPr>
              <w:rFonts w:ascii="Times New Roman" w:hAnsi="Times New Roman" w:cs="Times New Roman"/>
              <w:sz w:val="24"/>
              <w:szCs w:val="24"/>
            </w:rPr>
          </w:rPrChange>
        </w:rPr>
      </w:r>
      <w:r w:rsidR="00F44A9E" w:rsidRPr="00FC6CCF">
        <w:rPr>
          <w:rFonts w:asciiTheme="minorHAnsi" w:hAnsiTheme="minorHAnsi" w:cs="Times New Roman"/>
          <w:sz w:val="24"/>
          <w:szCs w:val="24"/>
          <w:rPrChange w:id="781" w:author="gsc" w:date="2013-03-23T21:34:00Z">
            <w:rPr>
              <w:rFonts w:ascii="Times New Roman" w:hAnsi="Times New Roman" w:cs="Times New Roman"/>
              <w:sz w:val="24"/>
              <w:szCs w:val="24"/>
            </w:rPr>
          </w:rPrChange>
        </w:rPr>
        <w:fldChar w:fldCharType="end"/>
      </w:r>
      <w:r w:rsidR="00F44A9E" w:rsidRPr="00FC6CCF">
        <w:rPr>
          <w:rFonts w:asciiTheme="minorHAnsi" w:hAnsiTheme="minorHAnsi" w:cs="Times New Roman"/>
          <w:sz w:val="24"/>
          <w:szCs w:val="24"/>
          <w:rPrChange w:id="782" w:author="gsc" w:date="2013-03-23T21:34:00Z">
            <w:rPr>
              <w:rFonts w:ascii="Times New Roman" w:hAnsi="Times New Roman" w:cs="Times New Roman"/>
              <w:sz w:val="24"/>
              <w:szCs w:val="24"/>
            </w:rPr>
          </w:rPrChange>
        </w:rPr>
      </w:r>
      <w:r w:rsidR="00F44A9E" w:rsidRPr="00FC6CCF">
        <w:rPr>
          <w:rFonts w:asciiTheme="minorHAnsi" w:hAnsiTheme="minorHAnsi" w:cs="Times New Roman"/>
          <w:sz w:val="24"/>
          <w:szCs w:val="24"/>
          <w:rPrChange w:id="783" w:author="gsc" w:date="2013-03-23T21:34:00Z">
            <w:rPr>
              <w:rFonts w:ascii="Times New Roman" w:hAnsi="Times New Roman" w:cs="Times New Roman"/>
              <w:sz w:val="24"/>
              <w:szCs w:val="24"/>
            </w:rPr>
          </w:rPrChange>
        </w:rPr>
        <w:fldChar w:fldCharType="separate"/>
      </w:r>
      <w:r w:rsidR="002B7DDE" w:rsidRPr="00FC6CCF">
        <w:rPr>
          <w:rFonts w:asciiTheme="minorHAnsi" w:hAnsiTheme="minorHAnsi" w:cs="Times New Roman"/>
          <w:noProof/>
          <w:sz w:val="24"/>
          <w:szCs w:val="24"/>
          <w:rPrChange w:id="784" w:author="gsc" w:date="2013-03-23T21:34:00Z">
            <w:rPr>
              <w:rFonts w:ascii="Times New Roman" w:hAnsi="Times New Roman" w:cs="Times New Roman"/>
              <w:noProof/>
              <w:sz w:val="24"/>
              <w:szCs w:val="24"/>
            </w:rPr>
          </w:rPrChange>
        </w:rPr>
        <w:t>[</w:t>
      </w:r>
      <w:r w:rsidR="00FC6CCF" w:rsidRPr="00FC6CCF">
        <w:rPr>
          <w:rFonts w:asciiTheme="minorHAnsi" w:hAnsiTheme="minorHAnsi"/>
          <w:rPrChange w:id="785" w:author="gsc" w:date="2013-03-23T21:34:00Z">
            <w:rPr/>
          </w:rPrChange>
        </w:rPr>
        <w:fldChar w:fldCharType="begin"/>
      </w:r>
      <w:r w:rsidR="00FC6CCF" w:rsidRPr="00FC6CCF">
        <w:rPr>
          <w:rFonts w:asciiTheme="minorHAnsi" w:hAnsiTheme="minorHAnsi"/>
          <w:rPrChange w:id="786" w:author="gsc" w:date="2013-03-23T21:34:00Z">
            <w:rPr/>
          </w:rPrChange>
        </w:rPr>
        <w:instrText xml:space="preserve"> HYPERLINK \l "_ENREF_10" \o "Matsuo, 2011 #11" </w:instrText>
      </w:r>
      <w:r w:rsidR="00FC6CCF" w:rsidRPr="00FC6CCF">
        <w:rPr>
          <w:rFonts w:asciiTheme="minorHAnsi" w:hAnsiTheme="minorHAnsi"/>
          <w:rPrChange w:id="787" w:author="gsc" w:date="2013-03-23T21:34:00Z">
            <w:rPr/>
          </w:rPrChange>
        </w:rPr>
        <w:fldChar w:fldCharType="separate"/>
      </w:r>
      <w:r w:rsidR="00DC67F8" w:rsidRPr="00FC6CCF">
        <w:rPr>
          <w:rFonts w:asciiTheme="minorHAnsi" w:hAnsiTheme="minorHAnsi" w:cs="Times New Roman"/>
          <w:noProof/>
          <w:sz w:val="24"/>
          <w:szCs w:val="24"/>
          <w:rPrChange w:id="788" w:author="gsc" w:date="2013-03-23T21:34:00Z">
            <w:rPr>
              <w:rFonts w:ascii="Times New Roman" w:hAnsi="Times New Roman" w:cs="Times New Roman"/>
              <w:noProof/>
              <w:sz w:val="24"/>
              <w:szCs w:val="24"/>
            </w:rPr>
          </w:rPrChange>
        </w:rPr>
        <w:t>10</w:t>
      </w:r>
      <w:r w:rsidR="00FC6CCF" w:rsidRPr="00FC6CCF">
        <w:rPr>
          <w:rFonts w:asciiTheme="minorHAnsi" w:hAnsiTheme="minorHAnsi" w:cs="Times New Roman"/>
          <w:noProof/>
          <w:sz w:val="24"/>
          <w:szCs w:val="24"/>
          <w:rPrChange w:id="789" w:author="gsc" w:date="2013-03-23T21:34:00Z">
            <w:rPr>
              <w:rFonts w:ascii="Times New Roman" w:hAnsi="Times New Roman" w:cs="Times New Roman"/>
              <w:noProof/>
              <w:sz w:val="24"/>
              <w:szCs w:val="24"/>
            </w:rPr>
          </w:rPrChange>
        </w:rPr>
        <w:fldChar w:fldCharType="end"/>
      </w:r>
      <w:r w:rsidR="002B7DDE" w:rsidRPr="00FC6CCF">
        <w:rPr>
          <w:rFonts w:asciiTheme="minorHAnsi" w:hAnsiTheme="minorHAnsi" w:cs="Times New Roman"/>
          <w:noProof/>
          <w:sz w:val="24"/>
          <w:szCs w:val="24"/>
          <w:rPrChange w:id="790" w:author="gsc" w:date="2013-03-23T21:34:00Z">
            <w:rPr>
              <w:rFonts w:ascii="Times New Roman" w:hAnsi="Times New Roman" w:cs="Times New Roman"/>
              <w:noProof/>
              <w:sz w:val="24"/>
              <w:szCs w:val="24"/>
            </w:rPr>
          </w:rPrChange>
        </w:rPr>
        <w:t>]</w:t>
      </w:r>
      <w:r w:rsidR="00F44A9E" w:rsidRPr="00FC6CCF">
        <w:rPr>
          <w:rFonts w:asciiTheme="minorHAnsi" w:hAnsiTheme="minorHAnsi" w:cs="Times New Roman"/>
          <w:sz w:val="24"/>
          <w:szCs w:val="24"/>
          <w:rPrChange w:id="791" w:author="gsc" w:date="2013-03-23T21:34:00Z">
            <w:rPr>
              <w:rFonts w:ascii="Times New Roman" w:hAnsi="Times New Roman" w:cs="Times New Roman"/>
              <w:sz w:val="24"/>
              <w:szCs w:val="24"/>
            </w:rPr>
          </w:rPrChange>
        </w:rPr>
        <w:fldChar w:fldCharType="end"/>
      </w:r>
      <w:r w:rsidR="002B7DDE" w:rsidRPr="00FC6CCF">
        <w:rPr>
          <w:rFonts w:asciiTheme="minorHAnsi" w:hAnsiTheme="minorHAnsi" w:cs="Times New Roman"/>
          <w:sz w:val="24"/>
          <w:szCs w:val="24"/>
          <w:rPrChange w:id="792" w:author="gsc" w:date="2013-03-23T21:34:00Z">
            <w:rPr>
              <w:rFonts w:ascii="Times New Roman" w:hAnsi="Times New Roman" w:cs="Times New Roman"/>
              <w:sz w:val="24"/>
              <w:szCs w:val="24"/>
            </w:rPr>
          </w:rPrChange>
        </w:rPr>
        <w:t>. Some findings imply that ABCG2 could be a major causative gene in Pacific regions</w:t>
      </w:r>
      <w:r w:rsidR="009C0EE5" w:rsidRPr="00FC6CCF">
        <w:rPr>
          <w:rFonts w:asciiTheme="minorHAnsi" w:eastAsiaTheme="minorEastAsia" w:hAnsiTheme="minorHAnsi" w:cs="Times New Roman"/>
          <w:sz w:val="24"/>
          <w:szCs w:val="24"/>
          <w:rPrChange w:id="793" w:author="gsc" w:date="2013-03-23T21:34:00Z">
            <w:rPr>
              <w:rFonts w:ascii="Times New Roman" w:eastAsiaTheme="minorEastAsia" w:hAnsi="Times New Roman" w:cs="Times New Roman"/>
              <w:sz w:val="24"/>
              <w:szCs w:val="24"/>
            </w:rPr>
          </w:rPrChange>
        </w:rPr>
        <w:t xml:space="preserve"> </w:t>
      </w:r>
      <w:r w:rsidR="00F44A9E" w:rsidRPr="00FC6CCF">
        <w:rPr>
          <w:rFonts w:asciiTheme="minorHAnsi" w:hAnsiTheme="minorHAnsi" w:cs="Times New Roman"/>
          <w:sz w:val="24"/>
          <w:szCs w:val="24"/>
          <w:rPrChange w:id="794" w:author="gsc" w:date="2013-03-23T21:34:00Z">
            <w:rPr>
              <w:rFonts w:ascii="Times New Roman" w:hAnsi="Times New Roman" w:cs="Times New Roman"/>
              <w:sz w:val="24"/>
              <w:szCs w:val="24"/>
            </w:rPr>
          </w:rPrChange>
        </w:rPr>
        <w:fldChar w:fldCharType="begin">
          <w:fldData xml:space="preserve">PEVuZE5vdGU+PENpdGU+PEF1dGhvcj5NYXRzdW88L0F1dGhvcj48WWVhcj4yMDA5PC9ZZWFyPjxS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</w:fldData>
        </w:fldChar>
      </w:r>
      <w:r w:rsidR="002B7DDE" w:rsidRPr="00FC6CCF">
        <w:rPr>
          <w:rFonts w:asciiTheme="minorHAnsi" w:hAnsiTheme="minorHAnsi" w:cs="Times New Roman"/>
          <w:sz w:val="24"/>
          <w:szCs w:val="24"/>
          <w:rPrChange w:id="795" w:author="gsc" w:date="2013-03-23T21:34:00Z">
            <w:rPr>
              <w:rFonts w:ascii="Times New Roman" w:hAnsi="Times New Roman" w:cs="Times New Roman"/>
              <w:sz w:val="24"/>
              <w:szCs w:val="24"/>
            </w:rPr>
          </w:rPrChange>
        </w:rPr>
        <w:instrText xml:space="preserve"> ADDIN EN.CITE </w:instrText>
      </w:r>
      <w:r w:rsidR="00F44A9E" w:rsidRPr="00FC6CCF">
        <w:rPr>
          <w:rFonts w:asciiTheme="minorHAnsi" w:hAnsiTheme="minorHAnsi" w:cs="Times New Roman"/>
          <w:sz w:val="24"/>
          <w:szCs w:val="24"/>
          <w:rPrChange w:id="796" w:author="gsc" w:date="2013-03-23T21:34:00Z">
            <w:rPr>
              <w:rFonts w:ascii="Times New Roman" w:hAnsi="Times New Roman" w:cs="Times New Roman"/>
              <w:sz w:val="24"/>
              <w:szCs w:val="24"/>
            </w:rPr>
          </w:rPrChange>
        </w:rPr>
        <w:fldChar w:fldCharType="begin">
          <w:fldData xml:space="preserve">PEVuZE5vdGU+PENpdGU+PEF1dGhvcj5NYXRzdW88L0F1dGhvcj48WWVhcj4yMDA5PC9ZZWFyPjxS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</w:fldData>
        </w:fldChar>
      </w:r>
      <w:r w:rsidR="002B7DDE" w:rsidRPr="00FC6CCF">
        <w:rPr>
          <w:rFonts w:asciiTheme="minorHAnsi" w:hAnsiTheme="minorHAnsi" w:cs="Times New Roman"/>
          <w:sz w:val="24"/>
          <w:szCs w:val="24"/>
          <w:rPrChange w:id="797" w:author="gsc" w:date="2013-03-23T21:34:00Z">
            <w:rPr>
              <w:rFonts w:ascii="Times New Roman" w:hAnsi="Times New Roman" w:cs="Times New Roman"/>
              <w:sz w:val="24"/>
              <w:szCs w:val="24"/>
            </w:rPr>
          </w:rPrChange>
        </w:rPr>
        <w:instrText xml:space="preserve"> ADDIN EN.CITE.DATA </w:instrText>
      </w:r>
      <w:r w:rsidR="00F44A9E" w:rsidRPr="00FC6CCF">
        <w:rPr>
          <w:rFonts w:asciiTheme="minorHAnsi" w:hAnsiTheme="minorHAnsi" w:cs="Times New Roman"/>
          <w:sz w:val="24"/>
          <w:szCs w:val="24"/>
          <w:rPrChange w:id="798" w:author="gsc" w:date="2013-03-23T21:34:00Z">
            <w:rPr>
              <w:rFonts w:ascii="Times New Roman" w:hAnsi="Times New Roman" w:cs="Times New Roman"/>
              <w:sz w:val="24"/>
              <w:szCs w:val="24"/>
            </w:rPr>
          </w:rPrChange>
        </w:rPr>
      </w:r>
      <w:r w:rsidR="00F44A9E" w:rsidRPr="00FC6CCF">
        <w:rPr>
          <w:rFonts w:asciiTheme="minorHAnsi" w:hAnsiTheme="minorHAnsi" w:cs="Times New Roman"/>
          <w:sz w:val="24"/>
          <w:szCs w:val="24"/>
          <w:rPrChange w:id="799" w:author="gsc" w:date="2013-03-23T21:34:00Z">
            <w:rPr>
              <w:rFonts w:ascii="Times New Roman" w:hAnsi="Times New Roman" w:cs="Times New Roman"/>
              <w:sz w:val="24"/>
              <w:szCs w:val="24"/>
            </w:rPr>
          </w:rPrChange>
        </w:rPr>
        <w:fldChar w:fldCharType="end"/>
      </w:r>
      <w:r w:rsidR="00F44A9E" w:rsidRPr="00FC6CCF">
        <w:rPr>
          <w:rFonts w:asciiTheme="minorHAnsi" w:hAnsiTheme="minorHAnsi" w:cs="Times New Roman"/>
          <w:sz w:val="24"/>
          <w:szCs w:val="24"/>
          <w:rPrChange w:id="800" w:author="gsc" w:date="2013-03-23T21:34:00Z">
            <w:rPr>
              <w:rFonts w:ascii="Times New Roman" w:hAnsi="Times New Roman" w:cs="Times New Roman"/>
              <w:sz w:val="24"/>
              <w:szCs w:val="24"/>
            </w:rPr>
          </w:rPrChange>
        </w:rPr>
      </w:r>
      <w:r w:rsidR="00F44A9E" w:rsidRPr="00FC6CCF">
        <w:rPr>
          <w:rFonts w:asciiTheme="minorHAnsi" w:hAnsiTheme="minorHAnsi" w:cs="Times New Roman"/>
          <w:sz w:val="24"/>
          <w:szCs w:val="24"/>
          <w:rPrChange w:id="801" w:author="gsc" w:date="2013-03-23T21:34:00Z">
            <w:rPr>
              <w:rFonts w:ascii="Times New Roman" w:hAnsi="Times New Roman" w:cs="Times New Roman"/>
              <w:sz w:val="24"/>
              <w:szCs w:val="24"/>
            </w:rPr>
          </w:rPrChange>
        </w:rPr>
        <w:fldChar w:fldCharType="separate"/>
      </w:r>
      <w:r w:rsidR="002B7DDE" w:rsidRPr="00FC6CCF">
        <w:rPr>
          <w:rFonts w:asciiTheme="minorHAnsi" w:hAnsiTheme="minorHAnsi" w:cs="Times New Roman"/>
          <w:noProof/>
          <w:sz w:val="24"/>
          <w:szCs w:val="24"/>
          <w:rPrChange w:id="802" w:author="gsc" w:date="2013-03-23T21:34:00Z">
            <w:rPr>
              <w:rFonts w:ascii="Times New Roman" w:hAnsi="Times New Roman" w:cs="Times New Roman"/>
              <w:noProof/>
              <w:sz w:val="24"/>
              <w:szCs w:val="24"/>
            </w:rPr>
          </w:rPrChange>
        </w:rPr>
        <w:t>[</w:t>
      </w:r>
      <w:r w:rsidR="00FC6CCF" w:rsidRPr="00FC6CCF">
        <w:rPr>
          <w:rFonts w:asciiTheme="minorHAnsi" w:hAnsiTheme="minorHAnsi"/>
          <w:rPrChange w:id="803" w:author="gsc" w:date="2013-03-23T21:34:00Z">
            <w:rPr/>
          </w:rPrChange>
        </w:rPr>
        <w:fldChar w:fldCharType="begin"/>
      </w:r>
      <w:r w:rsidR="00FC6CCF" w:rsidRPr="00FC6CCF">
        <w:rPr>
          <w:rFonts w:asciiTheme="minorHAnsi" w:hAnsiTheme="minorHAnsi"/>
          <w:rPrChange w:id="804" w:author="gsc" w:date="2013-03-23T21:34:00Z">
            <w:rPr/>
          </w:rPrChange>
        </w:rPr>
        <w:instrText xml:space="preserve"> HYPERLINK \l "_ENREF_1" \o "Matsuo, 2009 #2" </w:instrText>
      </w:r>
      <w:r w:rsidR="00FC6CCF" w:rsidRPr="00FC6CCF">
        <w:rPr>
          <w:rFonts w:asciiTheme="minorHAnsi" w:hAnsiTheme="minorHAnsi"/>
          <w:rPrChange w:id="805" w:author="gsc" w:date="2013-03-23T21:34:00Z">
            <w:rPr/>
          </w:rPrChange>
        </w:rPr>
        <w:fldChar w:fldCharType="separate"/>
      </w:r>
      <w:r w:rsidR="00DC67F8" w:rsidRPr="00FC6CCF">
        <w:rPr>
          <w:rFonts w:asciiTheme="minorHAnsi" w:hAnsiTheme="minorHAnsi" w:cs="Times New Roman"/>
          <w:noProof/>
          <w:sz w:val="24"/>
          <w:szCs w:val="24"/>
          <w:rPrChange w:id="806" w:author="gsc" w:date="2013-03-23T21:34:00Z">
            <w:rPr>
              <w:rFonts w:ascii="Times New Roman" w:hAnsi="Times New Roman" w:cs="Times New Roman"/>
              <w:noProof/>
              <w:sz w:val="24"/>
              <w:szCs w:val="24"/>
            </w:rPr>
          </w:rPrChange>
        </w:rPr>
        <w:t>1</w:t>
      </w:r>
      <w:r w:rsidR="00FC6CCF" w:rsidRPr="00FC6CCF">
        <w:rPr>
          <w:rFonts w:asciiTheme="minorHAnsi" w:hAnsiTheme="minorHAnsi" w:cs="Times New Roman"/>
          <w:noProof/>
          <w:sz w:val="24"/>
          <w:szCs w:val="24"/>
          <w:rPrChange w:id="807" w:author="gsc" w:date="2013-03-23T21:34:00Z">
            <w:rPr>
              <w:rFonts w:ascii="Times New Roman" w:hAnsi="Times New Roman" w:cs="Times New Roman"/>
              <w:noProof/>
              <w:sz w:val="24"/>
              <w:szCs w:val="24"/>
            </w:rPr>
          </w:rPrChange>
        </w:rPr>
        <w:fldChar w:fldCharType="end"/>
      </w:r>
      <w:r w:rsidR="002B7DDE" w:rsidRPr="00FC6CCF">
        <w:rPr>
          <w:rFonts w:asciiTheme="minorHAnsi" w:hAnsiTheme="minorHAnsi" w:cs="Times New Roman"/>
          <w:noProof/>
          <w:sz w:val="24"/>
          <w:szCs w:val="24"/>
          <w:rPrChange w:id="808" w:author="gsc" w:date="2013-03-23T21:34:00Z">
            <w:rPr>
              <w:rFonts w:ascii="Times New Roman" w:hAnsi="Times New Roman" w:cs="Times New Roman"/>
              <w:noProof/>
              <w:sz w:val="24"/>
              <w:szCs w:val="24"/>
            </w:rPr>
          </w:rPrChange>
        </w:rPr>
        <w:t>]</w:t>
      </w:r>
      <w:r w:rsidR="00F44A9E" w:rsidRPr="00FC6CCF">
        <w:rPr>
          <w:rFonts w:asciiTheme="minorHAnsi" w:hAnsiTheme="minorHAnsi" w:cs="Times New Roman"/>
          <w:sz w:val="24"/>
          <w:szCs w:val="24"/>
          <w:rPrChange w:id="809" w:author="gsc" w:date="2013-03-23T21:34:00Z">
            <w:rPr>
              <w:rFonts w:ascii="Times New Roman" w:hAnsi="Times New Roman" w:cs="Times New Roman"/>
              <w:sz w:val="24"/>
              <w:szCs w:val="24"/>
            </w:rPr>
          </w:rPrChange>
        </w:rPr>
        <w:fldChar w:fldCharType="end"/>
      </w:r>
      <w:r w:rsidR="002B7DDE" w:rsidRPr="00FC6CCF">
        <w:rPr>
          <w:rFonts w:asciiTheme="minorHAnsi" w:hAnsiTheme="minorHAnsi" w:cs="Times New Roman"/>
          <w:sz w:val="24"/>
          <w:szCs w:val="24"/>
          <w:rPrChange w:id="810" w:author="gsc" w:date="2013-03-23T21:34:00Z">
            <w:rPr>
              <w:rFonts w:ascii="Times New Roman" w:hAnsi="Times New Roman" w:cs="Times New Roman"/>
              <w:sz w:val="24"/>
              <w:szCs w:val="24"/>
            </w:rPr>
          </w:rPrChange>
        </w:rPr>
        <w:t xml:space="preserve">. </w:t>
      </w:r>
      <w:r w:rsidR="009C0EE5" w:rsidRPr="00FC6CCF">
        <w:rPr>
          <w:rFonts w:asciiTheme="minorHAnsi" w:eastAsiaTheme="minorEastAsia" w:hAnsiTheme="minorHAnsi" w:cs="Times New Roman"/>
          <w:sz w:val="24"/>
          <w:szCs w:val="24"/>
          <w:rPrChange w:id="811" w:author="gsc" w:date="2013-03-23T21:34:00Z">
            <w:rPr>
              <w:rFonts w:ascii="Times New Roman" w:eastAsiaTheme="minorEastAsia" w:hAnsi="Times New Roman" w:cs="Times New Roman"/>
              <w:sz w:val="24"/>
              <w:szCs w:val="24"/>
            </w:rPr>
          </w:rPrChange>
        </w:rPr>
        <w:t>A</w:t>
      </w:r>
      <w:r w:rsidR="002B7DDE" w:rsidRPr="00FC6CCF">
        <w:rPr>
          <w:rFonts w:asciiTheme="minorHAnsi" w:hAnsiTheme="minorHAnsi" w:cs="Times New Roman"/>
          <w:sz w:val="24"/>
          <w:szCs w:val="24"/>
          <w:rPrChange w:id="812" w:author="gsc" w:date="2013-03-23T21:34:00Z">
            <w:rPr>
              <w:rFonts w:ascii="Times New Roman" w:hAnsi="Times New Roman" w:cs="Times New Roman"/>
              <w:sz w:val="24"/>
              <w:szCs w:val="24"/>
            </w:rPr>
          </w:rPrChange>
        </w:rPr>
        <w:t>nd demonstrated by a genome-wide</w:t>
      </w:r>
      <w:del w:id="813" w:author="gsc" w:date="2013-01-31T12:54:00Z">
        <w:r w:rsidR="002B7DDE" w:rsidRPr="00FC6CCF" w:rsidDel="00455A35">
          <w:rPr>
            <w:rFonts w:asciiTheme="minorHAnsi" w:hAnsiTheme="minorHAnsi" w:cs="Times New Roman"/>
            <w:sz w:val="24"/>
            <w:szCs w:val="24"/>
            <w:rPrChange w:id="814" w:author="gsc" w:date="2013-03-23T21:34:00Z">
              <w:rPr>
                <w:rFonts w:ascii="Times New Roman" w:hAnsi="Times New Roman" w:cs="Times New Roman"/>
                <w:sz w:val="24"/>
                <w:szCs w:val="24"/>
              </w:rPr>
            </w:rPrChange>
          </w:rPr>
          <w:delText xml:space="preserve"> linkage study of gout</w:delText>
        </w:r>
        <w:r w:rsidR="009C0EE5" w:rsidRPr="00FC6CCF" w:rsidDel="00455A35">
          <w:rPr>
            <w:rFonts w:asciiTheme="minorHAnsi" w:eastAsiaTheme="minorEastAsia" w:hAnsiTheme="minorHAnsi" w:cs="Times New Roman"/>
            <w:sz w:val="24"/>
            <w:szCs w:val="24"/>
            <w:rPrChange w:id="815" w:author="gsc" w:date="2013-03-23T21:34:00Z">
              <w:rPr>
                <w:rFonts w:ascii="Times New Roman" w:eastAsiaTheme="minorEastAsia" w:hAnsi="Times New Roman" w:cs="Times New Roman"/>
                <w:sz w:val="24"/>
                <w:szCs w:val="24"/>
              </w:rPr>
            </w:rPrChange>
          </w:rPr>
          <w:delText xml:space="preserve"> </w:delText>
        </w:r>
        <w:r w:rsidR="00F44A9E" w:rsidRPr="00FC6CCF" w:rsidDel="00455A35">
          <w:rPr>
            <w:rFonts w:asciiTheme="minorHAnsi" w:hAnsiTheme="minorHAnsi" w:cs="Times New Roman"/>
            <w:sz w:val="24"/>
            <w:szCs w:val="24"/>
            <w:rPrChange w:id="816" w:author="gsc" w:date="2013-03-23T21:34:00Z">
              <w:rPr>
                <w:rFonts w:ascii="Times New Roman" w:hAnsi="Times New Roman" w:cs="Times New Roman"/>
                <w:sz w:val="24"/>
                <w:szCs w:val="24"/>
              </w:rPr>
            </w:rPrChange>
          </w:rPr>
          <w:fldChar w:fldCharType="begin">
            <w:fldData xml:space="preserve">PEVuZE5vdGU+PENpdGU+PEF1dGhvcj5DaGVuZzwvQXV0aG9yPjxZZWFyPjIwMDQ8L1llYXI+PFJl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</w:fldData>
          </w:fldChar>
        </w:r>
        <w:r w:rsidR="002B7DDE" w:rsidRPr="00FC6CCF" w:rsidDel="00455A35">
          <w:rPr>
            <w:rFonts w:asciiTheme="minorHAnsi" w:hAnsiTheme="minorHAnsi" w:cs="Times New Roman"/>
            <w:sz w:val="24"/>
            <w:szCs w:val="24"/>
            <w:rPrChange w:id="817" w:author="gsc" w:date="2013-03-23T21:34:00Z">
              <w:rPr>
                <w:rFonts w:ascii="Times New Roman" w:hAnsi="Times New Roman" w:cs="Times New Roman"/>
                <w:sz w:val="24"/>
                <w:szCs w:val="24"/>
              </w:rPr>
            </w:rPrChange>
          </w:rPr>
          <w:delInstrText xml:space="preserve"> ADDIN EN.CITE </w:delInstrText>
        </w:r>
        <w:r w:rsidR="00F44A9E" w:rsidRPr="00FC6CCF" w:rsidDel="00455A35">
          <w:rPr>
            <w:rFonts w:asciiTheme="minorHAnsi" w:hAnsiTheme="minorHAnsi" w:cs="Times New Roman"/>
            <w:sz w:val="24"/>
            <w:szCs w:val="24"/>
            <w:rPrChange w:id="818" w:author="gsc" w:date="2013-03-23T21:34:00Z">
              <w:rPr>
                <w:rFonts w:ascii="Times New Roman" w:hAnsi="Times New Roman" w:cs="Times New Roman"/>
                <w:sz w:val="24"/>
                <w:szCs w:val="24"/>
              </w:rPr>
            </w:rPrChange>
          </w:rPr>
          <w:fldChar w:fldCharType="begin">
            <w:fldData xml:space="preserve">PEVuZE5vdGU+PENpdGU+PEF1dGhvcj5DaGVuZzwvQXV0aG9yPjxZZWFyPjIwMDQ8L1llYXI+PFJl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</w:fldData>
          </w:fldChar>
        </w:r>
        <w:r w:rsidR="002B7DDE" w:rsidRPr="00FC6CCF" w:rsidDel="00455A35">
          <w:rPr>
            <w:rFonts w:asciiTheme="minorHAnsi" w:hAnsiTheme="minorHAnsi" w:cs="Times New Roman"/>
            <w:sz w:val="24"/>
            <w:szCs w:val="24"/>
            <w:rPrChange w:id="819" w:author="gsc" w:date="2013-03-23T21:34:00Z">
              <w:rPr>
                <w:rFonts w:ascii="Times New Roman" w:hAnsi="Times New Roman" w:cs="Times New Roman"/>
                <w:sz w:val="24"/>
                <w:szCs w:val="24"/>
              </w:rPr>
            </w:rPrChange>
          </w:rPr>
          <w:delInstrText xml:space="preserve"> ADDIN EN.CITE.DATA </w:delInstrText>
        </w:r>
        <w:r w:rsidR="00F44A9E" w:rsidRPr="00FC6CCF" w:rsidDel="00455A35">
          <w:rPr>
            <w:rFonts w:asciiTheme="minorHAnsi" w:hAnsiTheme="minorHAnsi" w:cs="Times New Roman"/>
            <w:sz w:val="24"/>
            <w:szCs w:val="24"/>
            <w:rPrChange w:id="820" w:author="gsc" w:date="2013-03-23T21:34:00Z">
              <w:rPr>
                <w:rFonts w:ascii="Times New Roman" w:hAnsi="Times New Roman" w:cs="Times New Roman"/>
                <w:sz w:val="24"/>
                <w:szCs w:val="24"/>
              </w:rPr>
            </w:rPrChange>
          </w:rPr>
        </w:r>
        <w:r w:rsidR="00F44A9E" w:rsidRPr="00FC6CCF" w:rsidDel="00455A35">
          <w:rPr>
            <w:rFonts w:asciiTheme="minorHAnsi" w:hAnsiTheme="minorHAnsi" w:cs="Times New Roman"/>
            <w:sz w:val="24"/>
            <w:szCs w:val="24"/>
            <w:rPrChange w:id="821" w:author="gsc" w:date="2013-03-23T21:34:00Z">
              <w:rPr>
                <w:rFonts w:ascii="Times New Roman" w:hAnsi="Times New Roman" w:cs="Times New Roman"/>
                <w:sz w:val="24"/>
                <w:szCs w:val="24"/>
              </w:rPr>
            </w:rPrChange>
          </w:rPr>
          <w:fldChar w:fldCharType="end"/>
        </w:r>
        <w:r w:rsidR="00F44A9E" w:rsidRPr="00FC6CCF" w:rsidDel="00455A35">
          <w:rPr>
            <w:rFonts w:asciiTheme="minorHAnsi" w:hAnsiTheme="minorHAnsi" w:cs="Times New Roman"/>
            <w:sz w:val="24"/>
            <w:szCs w:val="24"/>
            <w:rPrChange w:id="822" w:author="gsc" w:date="2013-03-23T21:34:00Z">
              <w:rPr>
                <w:rFonts w:ascii="Times New Roman" w:hAnsi="Times New Roman" w:cs="Times New Roman"/>
                <w:sz w:val="24"/>
                <w:szCs w:val="24"/>
              </w:rPr>
            </w:rPrChange>
          </w:rPr>
        </w:r>
        <w:r w:rsidR="00F44A9E" w:rsidRPr="00FC6CCF" w:rsidDel="00455A35">
          <w:rPr>
            <w:rFonts w:asciiTheme="minorHAnsi" w:hAnsiTheme="minorHAnsi" w:cs="Times New Roman"/>
            <w:sz w:val="24"/>
            <w:szCs w:val="24"/>
            <w:rPrChange w:id="823" w:author="gsc" w:date="2013-03-23T21:34:00Z">
              <w:rPr>
                <w:rFonts w:ascii="Times New Roman" w:hAnsi="Times New Roman" w:cs="Times New Roman"/>
                <w:sz w:val="24"/>
                <w:szCs w:val="24"/>
              </w:rPr>
            </w:rPrChange>
          </w:rPr>
          <w:fldChar w:fldCharType="separate"/>
        </w:r>
        <w:r w:rsidR="002B7DDE" w:rsidRPr="00FC6CCF" w:rsidDel="00455A35">
          <w:rPr>
            <w:rFonts w:asciiTheme="minorHAnsi" w:hAnsiTheme="minorHAnsi" w:cs="Times New Roman"/>
            <w:noProof/>
            <w:sz w:val="24"/>
            <w:szCs w:val="24"/>
            <w:rPrChange w:id="824" w:author="gsc" w:date="2013-03-23T21:34:00Z">
              <w:rPr>
                <w:rFonts w:ascii="Times New Roman" w:hAnsi="Times New Roman" w:cs="Times New Roman"/>
                <w:noProof/>
                <w:sz w:val="24"/>
                <w:szCs w:val="24"/>
              </w:rPr>
            </w:rPrChange>
          </w:rPr>
          <w:delText>[</w:delText>
        </w:r>
        <w:r w:rsidR="00B91347" w:rsidRPr="00FC6CCF" w:rsidDel="00455A35">
          <w:rPr>
            <w:rFonts w:asciiTheme="minorHAnsi" w:hAnsiTheme="minorHAnsi"/>
            <w:rPrChange w:id="825" w:author="gsc" w:date="2013-03-23T21:34:00Z">
              <w:rPr/>
            </w:rPrChange>
          </w:rPr>
          <w:fldChar w:fldCharType="begin"/>
        </w:r>
        <w:r w:rsidR="00B91347" w:rsidRPr="00FC6CCF" w:rsidDel="00455A35">
          <w:rPr>
            <w:rFonts w:asciiTheme="minorHAnsi" w:hAnsiTheme="minorHAnsi"/>
            <w:rPrChange w:id="826" w:author="gsc" w:date="2013-03-23T21:34:00Z">
              <w:rPr/>
            </w:rPrChange>
          </w:rPr>
          <w:delInstrText xml:space="preserve"> HYPERLINK \l "_ENREF_11" \o "Cheng, 2004 #12" </w:delInstrText>
        </w:r>
        <w:r w:rsidR="00B91347" w:rsidRPr="00FC6CCF" w:rsidDel="00455A35">
          <w:rPr>
            <w:rFonts w:asciiTheme="minorHAnsi" w:hAnsiTheme="minorHAnsi"/>
            <w:rPrChange w:id="827" w:author="gsc" w:date="2013-03-23T21:34:00Z">
              <w:rPr/>
            </w:rPrChange>
          </w:rPr>
          <w:fldChar w:fldCharType="separate"/>
        </w:r>
        <w:r w:rsidR="00DC67F8" w:rsidRPr="00FC6CCF" w:rsidDel="00455A35">
          <w:rPr>
            <w:rFonts w:asciiTheme="minorHAnsi" w:hAnsiTheme="minorHAnsi" w:cs="Times New Roman"/>
            <w:noProof/>
            <w:sz w:val="24"/>
            <w:szCs w:val="24"/>
            <w:rPrChange w:id="828" w:author="gsc" w:date="2013-03-23T21:34:00Z">
              <w:rPr>
                <w:rFonts w:ascii="Times New Roman" w:hAnsi="Times New Roman" w:cs="Times New Roman"/>
                <w:noProof/>
                <w:sz w:val="24"/>
                <w:szCs w:val="24"/>
              </w:rPr>
            </w:rPrChange>
          </w:rPr>
          <w:delText>11</w:delText>
        </w:r>
        <w:r w:rsidR="00B91347" w:rsidRPr="00FC6CCF" w:rsidDel="00455A35">
          <w:rPr>
            <w:rFonts w:asciiTheme="minorHAnsi" w:hAnsiTheme="minorHAnsi" w:cs="Times New Roman"/>
            <w:noProof/>
            <w:sz w:val="24"/>
            <w:szCs w:val="24"/>
            <w:rPrChange w:id="829" w:author="gsc" w:date="2013-03-23T21:34:00Z">
              <w:rPr>
                <w:rFonts w:ascii="Times New Roman" w:hAnsi="Times New Roman" w:cs="Times New Roman"/>
                <w:noProof/>
                <w:sz w:val="24"/>
                <w:szCs w:val="24"/>
              </w:rPr>
            </w:rPrChange>
          </w:rPr>
          <w:fldChar w:fldCharType="end"/>
        </w:r>
        <w:r w:rsidR="002B7DDE" w:rsidRPr="00FC6CCF" w:rsidDel="00455A35">
          <w:rPr>
            <w:rFonts w:asciiTheme="minorHAnsi" w:hAnsiTheme="minorHAnsi" w:cs="Times New Roman"/>
            <w:noProof/>
            <w:sz w:val="24"/>
            <w:szCs w:val="24"/>
            <w:rPrChange w:id="830" w:author="gsc" w:date="2013-03-23T21:34:00Z">
              <w:rPr>
                <w:rFonts w:ascii="Times New Roman" w:hAnsi="Times New Roman" w:cs="Times New Roman"/>
                <w:noProof/>
                <w:sz w:val="24"/>
                <w:szCs w:val="24"/>
              </w:rPr>
            </w:rPrChange>
          </w:rPr>
          <w:delText>]</w:delText>
        </w:r>
        <w:r w:rsidR="00F44A9E" w:rsidRPr="00FC6CCF" w:rsidDel="00455A35">
          <w:rPr>
            <w:rFonts w:asciiTheme="minorHAnsi" w:hAnsiTheme="minorHAnsi" w:cs="Times New Roman"/>
            <w:sz w:val="24"/>
            <w:szCs w:val="24"/>
            <w:rPrChange w:id="831" w:author="gsc" w:date="2013-03-23T21:34:00Z">
              <w:rPr>
                <w:rFonts w:ascii="Times New Roman" w:hAnsi="Times New Roman" w:cs="Times New Roman"/>
                <w:sz w:val="24"/>
                <w:szCs w:val="24"/>
              </w:rPr>
            </w:rPrChange>
          </w:rPr>
          <w:fldChar w:fldCharType="end"/>
        </w:r>
      </w:del>
      <w:r w:rsidR="002B7DDE" w:rsidRPr="00FC6CCF">
        <w:rPr>
          <w:rFonts w:asciiTheme="minorHAnsi" w:hAnsiTheme="minorHAnsi" w:cs="Times New Roman"/>
          <w:sz w:val="24"/>
          <w:szCs w:val="24"/>
          <w:rPrChange w:id="832" w:author="gsc" w:date="2013-03-23T21:34:00Z">
            <w:rPr>
              <w:rFonts w:ascii="Times New Roman" w:hAnsi="Times New Roman" w:cs="Times New Roman"/>
              <w:sz w:val="24"/>
              <w:szCs w:val="24"/>
            </w:rPr>
          </w:rPrChange>
        </w:rPr>
        <w:t>.</w:t>
      </w:r>
    </w:p>
    <w:p w:rsidR="009D28DF" w:rsidRPr="00FC6CCF" w:rsidRDefault="009D28DF">
      <w:pPr>
        <w:rPr>
          <w:ins w:id="833" w:author="gsc" w:date="2013-01-31T13:41:00Z"/>
          <w:rFonts w:asciiTheme="minorHAnsi" w:eastAsiaTheme="minorEastAsia" w:hAnsiTheme="minorHAnsi" w:cs="Times New Roman"/>
          <w:szCs w:val="21"/>
          <w:rPrChange w:id="834" w:author="gsc" w:date="2013-03-23T21:34:00Z">
            <w:rPr>
              <w:ins w:id="835" w:author="gsc" w:date="2013-01-31T13:41:00Z"/>
              <w:rFonts w:ascii="Times New Roman" w:eastAsiaTheme="minorEastAsia" w:hAnsi="Times New Roman" w:cs="Times New Roman"/>
              <w:szCs w:val="21"/>
            </w:rPr>
          </w:rPrChange>
        </w:rPr>
        <w:pPrChange w:id="836" w:author="gsc" w:date="2013-01-31T13:41:00Z">
          <w:pPr>
            <w:ind w:firstLineChars="200" w:firstLine="420"/>
          </w:pPr>
        </w:pPrChange>
      </w:pPr>
    </w:p>
    <w:p w:rsidR="00240BA2" w:rsidRPr="00FC6CCF" w:rsidRDefault="00240BA2">
      <w:pPr>
        <w:rPr>
          <w:ins w:id="837" w:author="gsc" w:date="2013-01-31T13:20:00Z"/>
          <w:rFonts w:asciiTheme="minorHAnsi" w:eastAsiaTheme="minorEastAsia" w:hAnsiTheme="minorHAnsi" w:cs="Times New Roman"/>
          <w:szCs w:val="21"/>
          <w:rPrChange w:id="838" w:author="gsc" w:date="2013-03-23T21:34:00Z">
            <w:rPr>
              <w:ins w:id="839" w:author="gsc" w:date="2013-01-31T13:20:00Z"/>
              <w:rFonts w:ascii="Times New Roman" w:eastAsiaTheme="minorEastAsia" w:hAnsi="Times New Roman" w:cs="Times New Roman"/>
              <w:szCs w:val="21"/>
            </w:rPr>
          </w:rPrChange>
        </w:rPr>
        <w:pPrChange w:id="840" w:author="gsc" w:date="2013-01-31T13:41:00Z">
          <w:pPr>
            <w:ind w:firstLineChars="200" w:firstLine="420"/>
          </w:pPr>
        </w:pPrChange>
      </w:pPr>
      <w:ins w:id="841" w:author="gsc" w:date="2013-01-31T13:41:00Z">
        <w:r w:rsidRPr="00FC6CCF">
          <w:rPr>
            <w:rFonts w:asciiTheme="minorHAnsi" w:eastAsiaTheme="minorEastAsia" w:hAnsiTheme="minorHAnsi" w:cs="Times New Roman"/>
            <w:szCs w:val="21"/>
            <w:rPrChange w:id="842" w:author="gsc" w:date="2013-03-23T21:34:00Z">
              <w:rPr>
                <w:rFonts w:ascii="Times New Roman" w:eastAsiaTheme="minorEastAsia" w:hAnsi="Times New Roman" w:cs="Times New Roman"/>
                <w:szCs w:val="21"/>
              </w:rPr>
            </w:rPrChange>
          </w:rPr>
          <w:t>The optimal method for considering different genetic models in association studies is not clear</w:t>
        </w:r>
      </w:ins>
    </w:p>
    <w:p w:rsidR="00CF230D" w:rsidRPr="00FC6CCF" w:rsidRDefault="00CF230D">
      <w:pPr>
        <w:ind w:firstLine="420"/>
        <w:rPr>
          <w:ins w:id="843" w:author="gsc" w:date="2013-01-31T13:12:00Z"/>
          <w:rFonts w:asciiTheme="minorHAnsi" w:eastAsiaTheme="minorEastAsia" w:hAnsiTheme="minorHAnsi" w:cs="Times New Roman"/>
          <w:szCs w:val="21"/>
          <w:rPrChange w:id="844" w:author="gsc" w:date="2013-03-23T21:34:00Z">
            <w:rPr>
              <w:ins w:id="845" w:author="gsc" w:date="2013-01-31T13:12:00Z"/>
              <w:rFonts w:ascii="Times New Roman" w:eastAsiaTheme="minorEastAsia" w:hAnsi="Times New Roman" w:cs="Times New Roman"/>
              <w:sz w:val="24"/>
              <w:szCs w:val="24"/>
            </w:rPr>
          </w:rPrChange>
        </w:rPr>
        <w:pPrChange w:id="846" w:author="gsc" w:date="2013-01-31T13:20:00Z">
          <w:pPr>
            <w:ind w:firstLineChars="200" w:firstLine="480"/>
          </w:pPr>
        </w:pPrChange>
      </w:pPr>
    </w:p>
    <w:p w:rsidR="003E5336" w:rsidRPr="00FC6CCF" w:rsidDel="005E3453" w:rsidRDefault="003E5336" w:rsidP="00B555C2">
      <w:pPr>
        <w:ind w:firstLineChars="200" w:firstLine="480"/>
        <w:rPr>
          <w:del w:id="847" w:author="gsc" w:date="2013-01-31T13:17:00Z"/>
          <w:rFonts w:asciiTheme="minorHAnsi" w:eastAsiaTheme="minorEastAsia" w:hAnsiTheme="minorHAnsi" w:cs="Times New Roman"/>
          <w:sz w:val="24"/>
          <w:szCs w:val="24"/>
          <w:rPrChange w:id="848" w:author="gsc" w:date="2013-03-23T21:34:00Z">
            <w:rPr>
              <w:del w:id="849" w:author="gsc" w:date="2013-01-31T13:17:00Z"/>
              <w:rFonts w:ascii="Times New Roman" w:hAnsi="Times New Roman" w:cs="Times New Roman"/>
              <w:sz w:val="24"/>
              <w:szCs w:val="24"/>
            </w:rPr>
          </w:rPrChange>
        </w:rPr>
      </w:pPr>
    </w:p>
    <w:p w:rsidR="002B7DDE" w:rsidRPr="00FC6CCF" w:rsidRDefault="002B7DDE" w:rsidP="00996CD6">
      <w:pPr>
        <w:ind w:firstLineChars="200" w:firstLine="480"/>
        <w:rPr>
          <w:ins w:id="850" w:author="gsc" w:date="2013-01-31T13:56:00Z"/>
          <w:rFonts w:asciiTheme="minorHAnsi" w:eastAsiaTheme="minorEastAsia" w:hAnsiTheme="minorHAnsi" w:cs="Times New Roman"/>
          <w:bCs/>
          <w:sz w:val="24"/>
          <w:szCs w:val="24"/>
          <w:rPrChange w:id="851" w:author="gsc" w:date="2013-03-23T21:34:00Z">
            <w:rPr>
              <w:ins w:id="852" w:author="gsc" w:date="2013-01-31T13:56:00Z"/>
              <w:rFonts w:ascii="Times New Roman" w:eastAsiaTheme="minorEastAsia" w:hAnsi="Times New Roman" w:cs="Times New Roman"/>
              <w:bCs/>
              <w:sz w:val="24"/>
              <w:szCs w:val="24"/>
            </w:rPr>
          </w:rPrChange>
        </w:rPr>
      </w:pPr>
      <w:r w:rsidRPr="00FC6CCF">
        <w:rPr>
          <w:rFonts w:asciiTheme="minorHAnsi" w:hAnsiTheme="minorHAnsi" w:cs="Times New Roman"/>
          <w:iCs/>
          <w:sz w:val="24"/>
          <w:szCs w:val="24"/>
          <w:rPrChange w:id="853" w:author="gsc" w:date="2013-03-23T21:34:00Z">
            <w:rPr>
              <w:rFonts w:ascii="Times New Roman" w:hAnsi="Times New Roman" w:cs="Times New Roman"/>
              <w:iCs/>
              <w:sz w:val="24"/>
              <w:szCs w:val="24"/>
            </w:rPr>
          </w:rPrChange>
        </w:rPr>
        <w:t>ABCG2</w:t>
      </w:r>
      <w:r w:rsidRPr="00FC6CCF">
        <w:rPr>
          <w:rFonts w:asciiTheme="minorHAnsi" w:hAnsiTheme="minorHAnsi" w:cs="Times New Roman"/>
          <w:i/>
          <w:iCs/>
          <w:sz w:val="24"/>
          <w:szCs w:val="24"/>
          <w:rPrChange w:id="854" w:author="gsc" w:date="2013-03-23T21:34:00Z">
            <w:rPr>
              <w:rFonts w:ascii="Times New Roman" w:hAnsi="Times New Roman" w:cs="Times New Roman"/>
              <w:i/>
              <w:iCs/>
              <w:sz w:val="24"/>
              <w:szCs w:val="24"/>
            </w:rPr>
          </w:rPrChange>
        </w:rPr>
        <w:t xml:space="preserve"> </w:t>
      </w:r>
      <w:r w:rsidRPr="00FC6CCF">
        <w:rPr>
          <w:rFonts w:asciiTheme="minorHAnsi" w:hAnsiTheme="minorHAnsi" w:cs="Times New Roman"/>
          <w:sz w:val="24"/>
          <w:szCs w:val="24"/>
          <w:rPrChange w:id="855" w:author="gsc" w:date="2013-03-23T21:34:00Z">
            <w:rPr>
              <w:rFonts w:ascii="Times New Roman" w:hAnsi="Times New Roman" w:cs="Times New Roman"/>
              <w:sz w:val="24"/>
              <w:szCs w:val="24"/>
            </w:rPr>
          </w:rPrChange>
        </w:rPr>
        <w:t>missens</w:t>
      </w:r>
      <w:r w:rsidR="009C0EE5" w:rsidRPr="00FC6CCF">
        <w:rPr>
          <w:rFonts w:asciiTheme="minorHAnsi" w:hAnsiTheme="minorHAnsi" w:cs="Times New Roman"/>
          <w:sz w:val="24"/>
          <w:szCs w:val="24"/>
          <w:rPrChange w:id="856" w:author="gsc" w:date="2013-03-23T21:34:00Z">
            <w:rPr>
              <w:rFonts w:ascii="Times New Roman" w:hAnsi="Times New Roman" w:cs="Times New Roman"/>
              <w:sz w:val="24"/>
              <w:szCs w:val="24"/>
            </w:rPr>
          </w:rPrChange>
        </w:rPr>
        <w:t xml:space="preserve">e SNP rs2231142 which </w:t>
      </w:r>
      <w:r w:rsidR="00654488" w:rsidRPr="00FC6CCF">
        <w:rPr>
          <w:rFonts w:asciiTheme="minorHAnsi" w:eastAsiaTheme="minorEastAsia" w:hAnsiTheme="minorHAnsi" w:cs="Times New Roman"/>
          <w:sz w:val="24"/>
          <w:szCs w:val="24"/>
          <w:rPrChange w:id="857" w:author="gsc" w:date="2013-03-23T21:34:00Z">
            <w:rPr>
              <w:rFonts w:ascii="Times New Roman" w:eastAsiaTheme="minorEastAsia" w:hAnsi="Times New Roman" w:cs="Times New Roman" w:hint="eastAsia"/>
              <w:sz w:val="24"/>
              <w:szCs w:val="24"/>
            </w:rPr>
          </w:rPrChange>
        </w:rPr>
        <w:t xml:space="preserve">is </w:t>
      </w:r>
      <w:r w:rsidR="009C0EE5" w:rsidRPr="00FC6CCF">
        <w:rPr>
          <w:rFonts w:asciiTheme="minorHAnsi" w:hAnsiTheme="minorHAnsi" w:cs="Times New Roman"/>
          <w:sz w:val="24"/>
          <w:szCs w:val="24"/>
          <w:rPrChange w:id="858" w:author="gsc" w:date="2013-03-23T21:34:00Z">
            <w:rPr>
              <w:rFonts w:ascii="Times New Roman" w:hAnsi="Times New Roman" w:cs="Times New Roman"/>
              <w:sz w:val="24"/>
              <w:szCs w:val="24"/>
            </w:rPr>
          </w:rPrChange>
        </w:rPr>
        <w:t>lead</w:t>
      </w:r>
      <w:r w:rsidR="00654488" w:rsidRPr="00FC6CCF">
        <w:rPr>
          <w:rFonts w:asciiTheme="minorHAnsi" w:eastAsiaTheme="minorEastAsia" w:hAnsiTheme="minorHAnsi" w:cs="Times New Roman"/>
          <w:sz w:val="24"/>
          <w:szCs w:val="24"/>
          <w:rPrChange w:id="859" w:author="gsc" w:date="2013-03-23T21:34:00Z">
            <w:rPr>
              <w:rFonts w:ascii="Times New Roman" w:eastAsiaTheme="minorEastAsia" w:hAnsi="Times New Roman" w:cs="Times New Roman" w:hint="eastAsia"/>
              <w:sz w:val="24"/>
              <w:szCs w:val="24"/>
            </w:rPr>
          </w:rPrChange>
        </w:rPr>
        <w:t>s</w:t>
      </w:r>
      <w:r w:rsidRPr="00FC6CCF">
        <w:rPr>
          <w:rFonts w:asciiTheme="minorHAnsi" w:hAnsiTheme="minorHAnsi" w:cs="Times New Roman"/>
          <w:sz w:val="24"/>
          <w:szCs w:val="24"/>
          <w:rPrChange w:id="860" w:author="gsc" w:date="2013-03-23T21:34:00Z">
            <w:rPr>
              <w:rFonts w:ascii="Times New Roman" w:hAnsi="Times New Roman" w:cs="Times New Roman"/>
              <w:sz w:val="24"/>
              <w:szCs w:val="24"/>
            </w:rPr>
          </w:rPrChange>
        </w:rPr>
        <w:t xml:space="preserve"> to a glutamine-to-lysine amino acid substitution (Q141K) in exon5</w:t>
      </w:r>
      <w:r w:rsidR="00A15D5C" w:rsidRPr="00FC6CCF">
        <w:rPr>
          <w:rFonts w:asciiTheme="minorHAnsi" w:eastAsiaTheme="minorEastAsia" w:hAnsiTheme="minorHAnsi" w:cs="Times New Roman"/>
          <w:sz w:val="24"/>
          <w:szCs w:val="24"/>
          <w:rPrChange w:id="861" w:author="gsc" w:date="2013-03-23T21:34:00Z">
            <w:rPr>
              <w:rFonts w:ascii="Times New Roman" w:eastAsiaTheme="minorEastAsia" w:hAnsi="Times New Roman" w:cs="Times New Roman"/>
              <w:sz w:val="24"/>
              <w:szCs w:val="24"/>
            </w:rPr>
          </w:rPrChange>
        </w:rPr>
        <w:t xml:space="preserve"> </w:t>
      </w:r>
      <w:r w:rsidR="00F44A9E" w:rsidRPr="00FC6CCF">
        <w:rPr>
          <w:rFonts w:asciiTheme="minorHAnsi" w:hAnsiTheme="minorHAnsi" w:cs="Times New Roman"/>
          <w:sz w:val="24"/>
          <w:szCs w:val="24"/>
          <w:rPrChange w:id="862" w:author="gsc" w:date="2013-03-23T21:34:00Z">
            <w:rPr>
              <w:rFonts w:ascii="Times New Roman" w:hAnsi="Times New Roman" w:cs="Times New Roman"/>
              <w:sz w:val="24"/>
              <w:szCs w:val="24"/>
            </w:rPr>
          </w:rPrChange>
        </w:rPr>
        <w:fldChar w:fldCharType="begin">
          <w:fldData xml:space="preserve">PEVuZE5vdGU+PENpdGU+PEF1dGhvcj5XYW5nPC9BdXRob3I+PFllYXI+MjAxMDwvWWVhcj48UmVj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</w:fldData>
        </w:fldChar>
      </w:r>
      <w:r w:rsidRPr="00FC6CCF">
        <w:rPr>
          <w:rFonts w:asciiTheme="minorHAnsi" w:hAnsiTheme="minorHAnsi" w:cs="Times New Roman"/>
          <w:sz w:val="24"/>
          <w:szCs w:val="24"/>
          <w:rPrChange w:id="863" w:author="gsc" w:date="2013-03-23T21:34:00Z">
            <w:rPr>
              <w:rFonts w:ascii="Times New Roman" w:hAnsi="Times New Roman" w:cs="Times New Roman"/>
              <w:sz w:val="24"/>
              <w:szCs w:val="24"/>
            </w:rPr>
          </w:rPrChange>
        </w:rPr>
        <w:instrText xml:space="preserve"> ADDIN EN.CITE </w:instrText>
      </w:r>
      <w:r w:rsidR="00F44A9E" w:rsidRPr="00FC6CCF">
        <w:rPr>
          <w:rFonts w:asciiTheme="minorHAnsi" w:hAnsiTheme="minorHAnsi" w:cs="Times New Roman"/>
          <w:sz w:val="24"/>
          <w:szCs w:val="24"/>
          <w:rPrChange w:id="864" w:author="gsc" w:date="2013-03-23T21:34:00Z">
            <w:rPr>
              <w:rFonts w:ascii="Times New Roman" w:hAnsi="Times New Roman" w:cs="Times New Roman"/>
              <w:sz w:val="24"/>
              <w:szCs w:val="24"/>
            </w:rPr>
          </w:rPrChange>
        </w:rPr>
        <w:fldChar w:fldCharType="begin">
          <w:fldData xml:space="preserve">PEVuZE5vdGU+PENpdGU+PEF1dGhvcj5XYW5nPC9BdXRob3I+PFllYXI+MjAxMDwvWWVhcj48UmVj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</w:fldData>
        </w:fldChar>
      </w:r>
      <w:r w:rsidRPr="00FC6CCF">
        <w:rPr>
          <w:rFonts w:asciiTheme="minorHAnsi" w:hAnsiTheme="minorHAnsi" w:cs="Times New Roman"/>
          <w:sz w:val="24"/>
          <w:szCs w:val="24"/>
          <w:rPrChange w:id="865" w:author="gsc" w:date="2013-03-23T21:34:00Z">
            <w:rPr>
              <w:rFonts w:ascii="Times New Roman" w:hAnsi="Times New Roman" w:cs="Times New Roman"/>
              <w:sz w:val="24"/>
              <w:szCs w:val="24"/>
            </w:rPr>
          </w:rPrChange>
        </w:rPr>
        <w:instrText xml:space="preserve"> ADDIN EN.CITE.DATA </w:instrText>
      </w:r>
      <w:r w:rsidR="00F44A9E" w:rsidRPr="00FC6CCF">
        <w:rPr>
          <w:rFonts w:asciiTheme="minorHAnsi" w:hAnsiTheme="minorHAnsi" w:cs="Times New Roman"/>
          <w:sz w:val="24"/>
          <w:szCs w:val="24"/>
          <w:rPrChange w:id="866" w:author="gsc" w:date="2013-03-23T21:34:00Z">
            <w:rPr>
              <w:rFonts w:ascii="Times New Roman" w:hAnsi="Times New Roman" w:cs="Times New Roman"/>
              <w:sz w:val="24"/>
              <w:szCs w:val="24"/>
            </w:rPr>
          </w:rPrChange>
        </w:rPr>
      </w:r>
      <w:r w:rsidR="00F44A9E" w:rsidRPr="00FC6CCF">
        <w:rPr>
          <w:rFonts w:asciiTheme="minorHAnsi" w:hAnsiTheme="minorHAnsi" w:cs="Times New Roman"/>
          <w:sz w:val="24"/>
          <w:szCs w:val="24"/>
          <w:rPrChange w:id="867" w:author="gsc" w:date="2013-03-23T21:34:00Z">
            <w:rPr>
              <w:rFonts w:ascii="Times New Roman" w:hAnsi="Times New Roman" w:cs="Times New Roman"/>
              <w:sz w:val="24"/>
              <w:szCs w:val="24"/>
            </w:rPr>
          </w:rPrChange>
        </w:rPr>
        <w:fldChar w:fldCharType="end"/>
      </w:r>
      <w:r w:rsidR="00F44A9E" w:rsidRPr="00FC6CCF">
        <w:rPr>
          <w:rFonts w:asciiTheme="minorHAnsi" w:hAnsiTheme="minorHAnsi" w:cs="Times New Roman"/>
          <w:sz w:val="24"/>
          <w:szCs w:val="24"/>
          <w:rPrChange w:id="868" w:author="gsc" w:date="2013-03-23T21:34:00Z">
            <w:rPr>
              <w:rFonts w:ascii="Times New Roman" w:hAnsi="Times New Roman" w:cs="Times New Roman"/>
              <w:sz w:val="24"/>
              <w:szCs w:val="24"/>
            </w:rPr>
          </w:rPrChange>
        </w:rPr>
      </w:r>
      <w:r w:rsidR="00F44A9E" w:rsidRPr="00FC6CCF">
        <w:rPr>
          <w:rFonts w:asciiTheme="minorHAnsi" w:hAnsiTheme="minorHAnsi" w:cs="Times New Roman"/>
          <w:sz w:val="24"/>
          <w:szCs w:val="24"/>
          <w:rPrChange w:id="869" w:author="gsc" w:date="2013-03-23T21:34:00Z">
            <w:rPr>
              <w:rFonts w:ascii="Times New Roman" w:hAnsi="Times New Roman" w:cs="Times New Roman"/>
              <w:sz w:val="24"/>
              <w:szCs w:val="24"/>
            </w:rPr>
          </w:rPrChange>
        </w:rPr>
        <w:fldChar w:fldCharType="separate"/>
      </w:r>
      <w:r w:rsidRPr="00FC6CCF">
        <w:rPr>
          <w:rFonts w:asciiTheme="minorHAnsi" w:hAnsiTheme="minorHAnsi" w:cs="Times New Roman"/>
          <w:noProof/>
          <w:sz w:val="24"/>
          <w:szCs w:val="24"/>
          <w:rPrChange w:id="870" w:author="gsc" w:date="2013-03-23T21:34:00Z">
            <w:rPr>
              <w:rFonts w:ascii="Times New Roman" w:hAnsi="Times New Roman" w:cs="Times New Roman"/>
              <w:noProof/>
              <w:sz w:val="24"/>
              <w:szCs w:val="24"/>
            </w:rPr>
          </w:rPrChange>
        </w:rPr>
        <w:t>[</w:t>
      </w:r>
      <w:r w:rsidR="00FC6CCF" w:rsidRPr="00FC6CCF">
        <w:rPr>
          <w:rFonts w:asciiTheme="minorHAnsi" w:hAnsiTheme="minorHAnsi"/>
          <w:rPrChange w:id="871" w:author="gsc" w:date="2013-03-23T21:34:00Z">
            <w:rPr/>
          </w:rPrChange>
        </w:rPr>
        <w:fldChar w:fldCharType="begin"/>
      </w:r>
      <w:r w:rsidR="00FC6CCF" w:rsidRPr="00FC6CCF">
        <w:rPr>
          <w:rFonts w:asciiTheme="minorHAnsi" w:hAnsiTheme="minorHAnsi"/>
          <w:rPrChange w:id="872" w:author="gsc" w:date="2013-03-23T21:34:00Z">
            <w:rPr/>
          </w:rPrChange>
        </w:rPr>
        <w:instrText xml:space="preserve"> HYPERLINK \l "_ENREF_12" \o "Wang, 2010 #13" </w:instrText>
      </w:r>
      <w:r w:rsidR="00FC6CCF" w:rsidRPr="00FC6CCF">
        <w:rPr>
          <w:rFonts w:asciiTheme="minorHAnsi" w:hAnsiTheme="minorHAnsi"/>
          <w:rPrChange w:id="873" w:author="gsc" w:date="2013-03-23T21:34:00Z">
            <w:rPr/>
          </w:rPrChange>
        </w:rPr>
        <w:fldChar w:fldCharType="separate"/>
      </w:r>
      <w:r w:rsidR="00DC67F8" w:rsidRPr="00FC6CCF">
        <w:rPr>
          <w:rFonts w:asciiTheme="minorHAnsi" w:hAnsiTheme="minorHAnsi" w:cs="Times New Roman"/>
          <w:noProof/>
          <w:sz w:val="24"/>
          <w:szCs w:val="24"/>
          <w:rPrChange w:id="874" w:author="gsc" w:date="2013-03-23T21:34:00Z">
            <w:rPr>
              <w:rFonts w:ascii="Times New Roman" w:hAnsi="Times New Roman" w:cs="Times New Roman"/>
              <w:noProof/>
              <w:sz w:val="24"/>
              <w:szCs w:val="24"/>
            </w:rPr>
          </w:rPrChange>
        </w:rPr>
        <w:t>12</w:t>
      </w:r>
      <w:r w:rsidR="00FC6CCF" w:rsidRPr="00FC6CCF">
        <w:rPr>
          <w:rFonts w:asciiTheme="minorHAnsi" w:hAnsiTheme="minorHAnsi" w:cs="Times New Roman"/>
          <w:noProof/>
          <w:sz w:val="24"/>
          <w:szCs w:val="24"/>
          <w:rPrChange w:id="875" w:author="gsc" w:date="2013-03-23T21:34:00Z">
            <w:rPr>
              <w:rFonts w:ascii="Times New Roman" w:hAnsi="Times New Roman" w:cs="Times New Roman"/>
              <w:noProof/>
              <w:sz w:val="24"/>
              <w:szCs w:val="24"/>
            </w:rPr>
          </w:rPrChange>
        </w:rPr>
        <w:fldChar w:fldCharType="end"/>
      </w:r>
      <w:r w:rsidRPr="00FC6CCF">
        <w:rPr>
          <w:rFonts w:asciiTheme="minorHAnsi" w:hAnsiTheme="minorHAnsi" w:cs="Times New Roman"/>
          <w:noProof/>
          <w:sz w:val="24"/>
          <w:szCs w:val="24"/>
          <w:rPrChange w:id="876" w:author="gsc" w:date="2013-03-23T21:34:00Z">
            <w:rPr>
              <w:rFonts w:ascii="Times New Roman" w:hAnsi="Times New Roman" w:cs="Times New Roman"/>
              <w:noProof/>
              <w:sz w:val="24"/>
              <w:szCs w:val="24"/>
            </w:rPr>
          </w:rPrChange>
        </w:rPr>
        <w:t>]</w:t>
      </w:r>
      <w:r w:rsidR="00F44A9E" w:rsidRPr="00FC6CCF">
        <w:rPr>
          <w:rFonts w:asciiTheme="minorHAnsi" w:hAnsiTheme="minorHAnsi" w:cs="Times New Roman"/>
          <w:sz w:val="24"/>
          <w:szCs w:val="24"/>
          <w:rPrChange w:id="877" w:author="gsc" w:date="2013-03-23T21:34:00Z">
            <w:rPr>
              <w:rFonts w:ascii="Times New Roman" w:hAnsi="Times New Roman" w:cs="Times New Roman"/>
              <w:sz w:val="24"/>
              <w:szCs w:val="24"/>
            </w:rPr>
          </w:rPrChange>
        </w:rPr>
        <w:fldChar w:fldCharType="end"/>
      </w:r>
      <w:r w:rsidRPr="00FC6CCF">
        <w:rPr>
          <w:rFonts w:asciiTheme="minorHAnsi" w:hAnsiTheme="minorHAnsi" w:cs="Times New Roman"/>
          <w:sz w:val="24"/>
          <w:szCs w:val="24"/>
          <w:rPrChange w:id="878" w:author="gsc" w:date="2013-03-23T21:34:00Z">
            <w:rPr>
              <w:rFonts w:ascii="Times New Roman" w:hAnsi="Times New Roman" w:cs="Times New Roman"/>
              <w:sz w:val="24"/>
              <w:szCs w:val="24"/>
            </w:rPr>
          </w:rPrChange>
        </w:rPr>
        <w:t>. and some researchers</w:t>
      </w:r>
      <w:r w:rsidR="00F44A9E" w:rsidRPr="00FC6CCF">
        <w:rPr>
          <w:rFonts w:asciiTheme="minorHAnsi" w:hAnsiTheme="minorHAnsi" w:cs="Times New Roman"/>
          <w:sz w:val="24"/>
          <w:szCs w:val="24"/>
          <w:rPrChange w:id="879" w:author="gsc" w:date="2013-03-23T21:34:00Z">
            <w:rPr>
              <w:rFonts w:ascii="Times New Roman" w:hAnsi="Times New Roman" w:cs="Times New Roman"/>
              <w:sz w:val="24"/>
              <w:szCs w:val="24"/>
            </w:rPr>
          </w:rPrChange>
        </w:rPr>
        <w:fldChar w:fldCharType="begin">
          <w:fldData xml:space="preserve">PEVuZE5vdGU+PENpdGU+PEF1dGhvcj5NYXRzdW88L0F1dGhvcj48WWVhcj4yMDA5PC9ZZWFyPjxS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</w:fldData>
        </w:fldChar>
      </w:r>
      <w:r w:rsidRPr="00FC6CCF">
        <w:rPr>
          <w:rFonts w:asciiTheme="minorHAnsi" w:hAnsiTheme="minorHAnsi" w:cs="Times New Roman"/>
          <w:sz w:val="24"/>
          <w:szCs w:val="24"/>
          <w:rPrChange w:id="880" w:author="gsc" w:date="2013-03-23T21:34:00Z">
            <w:rPr>
              <w:rFonts w:ascii="Times New Roman" w:hAnsi="Times New Roman" w:cs="Times New Roman"/>
              <w:sz w:val="24"/>
              <w:szCs w:val="24"/>
            </w:rPr>
          </w:rPrChange>
        </w:rPr>
        <w:instrText xml:space="preserve"> ADDIN EN.CITE </w:instrText>
      </w:r>
      <w:r w:rsidR="00F44A9E" w:rsidRPr="00FC6CCF">
        <w:rPr>
          <w:rFonts w:asciiTheme="minorHAnsi" w:hAnsiTheme="minorHAnsi" w:cs="Times New Roman"/>
          <w:sz w:val="24"/>
          <w:szCs w:val="24"/>
          <w:rPrChange w:id="881" w:author="gsc" w:date="2013-03-23T21:34:00Z">
            <w:rPr>
              <w:rFonts w:ascii="Times New Roman" w:hAnsi="Times New Roman" w:cs="Times New Roman"/>
              <w:sz w:val="24"/>
              <w:szCs w:val="24"/>
            </w:rPr>
          </w:rPrChange>
        </w:rPr>
        <w:fldChar w:fldCharType="begin">
          <w:fldData xml:space="preserve">PEVuZE5vdGU+PENpdGU+PEF1dGhvcj5NYXRzdW88L0F1dGhvcj48WWVhcj4yMDA5PC9ZZWFyPjxS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</w:fldData>
        </w:fldChar>
      </w:r>
      <w:r w:rsidRPr="00FC6CCF">
        <w:rPr>
          <w:rFonts w:asciiTheme="minorHAnsi" w:hAnsiTheme="minorHAnsi" w:cs="Times New Roman"/>
          <w:sz w:val="24"/>
          <w:szCs w:val="24"/>
          <w:rPrChange w:id="882" w:author="gsc" w:date="2013-03-23T21:34:00Z">
            <w:rPr>
              <w:rFonts w:ascii="Times New Roman" w:hAnsi="Times New Roman" w:cs="Times New Roman"/>
              <w:sz w:val="24"/>
              <w:szCs w:val="24"/>
            </w:rPr>
          </w:rPrChange>
        </w:rPr>
        <w:instrText xml:space="preserve"> ADDIN EN.CITE.DATA </w:instrText>
      </w:r>
      <w:r w:rsidR="00F44A9E" w:rsidRPr="00FC6CCF">
        <w:rPr>
          <w:rFonts w:asciiTheme="minorHAnsi" w:hAnsiTheme="minorHAnsi" w:cs="Times New Roman"/>
          <w:sz w:val="24"/>
          <w:szCs w:val="24"/>
          <w:rPrChange w:id="883" w:author="gsc" w:date="2013-03-23T21:34:00Z">
            <w:rPr>
              <w:rFonts w:ascii="Times New Roman" w:hAnsi="Times New Roman" w:cs="Times New Roman"/>
              <w:sz w:val="24"/>
              <w:szCs w:val="24"/>
            </w:rPr>
          </w:rPrChange>
        </w:rPr>
      </w:r>
      <w:r w:rsidR="00F44A9E" w:rsidRPr="00FC6CCF">
        <w:rPr>
          <w:rFonts w:asciiTheme="minorHAnsi" w:hAnsiTheme="minorHAnsi" w:cs="Times New Roman"/>
          <w:sz w:val="24"/>
          <w:szCs w:val="24"/>
          <w:rPrChange w:id="884" w:author="gsc" w:date="2013-03-23T21:34:00Z">
            <w:rPr>
              <w:rFonts w:ascii="Times New Roman" w:hAnsi="Times New Roman" w:cs="Times New Roman"/>
              <w:sz w:val="24"/>
              <w:szCs w:val="24"/>
            </w:rPr>
          </w:rPrChange>
        </w:rPr>
        <w:fldChar w:fldCharType="end"/>
      </w:r>
      <w:r w:rsidR="00F44A9E" w:rsidRPr="00FC6CCF">
        <w:rPr>
          <w:rFonts w:asciiTheme="minorHAnsi" w:hAnsiTheme="minorHAnsi" w:cs="Times New Roman"/>
          <w:sz w:val="24"/>
          <w:szCs w:val="24"/>
          <w:rPrChange w:id="885" w:author="gsc" w:date="2013-03-23T21:34:00Z">
            <w:rPr>
              <w:rFonts w:ascii="Times New Roman" w:hAnsi="Times New Roman" w:cs="Times New Roman"/>
              <w:sz w:val="24"/>
              <w:szCs w:val="24"/>
            </w:rPr>
          </w:rPrChange>
        </w:rPr>
      </w:r>
      <w:r w:rsidR="00F44A9E" w:rsidRPr="00FC6CCF">
        <w:rPr>
          <w:rFonts w:asciiTheme="minorHAnsi" w:hAnsiTheme="minorHAnsi" w:cs="Times New Roman"/>
          <w:sz w:val="24"/>
          <w:szCs w:val="24"/>
          <w:rPrChange w:id="886" w:author="gsc" w:date="2013-03-23T21:34:00Z">
            <w:rPr>
              <w:rFonts w:ascii="Times New Roman" w:hAnsi="Times New Roman" w:cs="Times New Roman"/>
              <w:sz w:val="24"/>
              <w:szCs w:val="24"/>
            </w:rPr>
          </w:rPrChange>
        </w:rPr>
        <w:fldChar w:fldCharType="separate"/>
      </w:r>
      <w:r w:rsidRPr="00FC6CCF">
        <w:rPr>
          <w:rFonts w:asciiTheme="minorHAnsi" w:hAnsiTheme="minorHAnsi" w:cs="Times New Roman"/>
          <w:noProof/>
          <w:sz w:val="24"/>
          <w:szCs w:val="24"/>
          <w:rPrChange w:id="887" w:author="gsc" w:date="2013-03-23T21:34:00Z">
            <w:rPr>
              <w:rFonts w:ascii="Times New Roman" w:hAnsi="Times New Roman" w:cs="Times New Roman"/>
              <w:noProof/>
              <w:sz w:val="24"/>
              <w:szCs w:val="24"/>
            </w:rPr>
          </w:rPrChange>
        </w:rPr>
        <w:t>[</w:t>
      </w:r>
      <w:r w:rsidR="00FC6CCF" w:rsidRPr="00FC6CCF">
        <w:rPr>
          <w:rFonts w:asciiTheme="minorHAnsi" w:hAnsiTheme="minorHAnsi"/>
          <w:rPrChange w:id="888" w:author="gsc" w:date="2013-03-23T21:34:00Z">
            <w:rPr/>
          </w:rPrChange>
        </w:rPr>
        <w:fldChar w:fldCharType="begin"/>
      </w:r>
      <w:r w:rsidR="00FC6CCF" w:rsidRPr="00FC6CCF">
        <w:rPr>
          <w:rFonts w:asciiTheme="minorHAnsi" w:hAnsiTheme="minorHAnsi"/>
          <w:rPrChange w:id="889" w:author="gsc" w:date="2013-03-23T21:34:00Z">
            <w:rPr/>
          </w:rPrChange>
        </w:rPr>
        <w:instrText xml:space="preserve"> HYPERLINK \l "_ENREF_1" \o "Matsuo, 2009 #2" </w:instrText>
      </w:r>
      <w:r w:rsidR="00FC6CCF" w:rsidRPr="00FC6CCF">
        <w:rPr>
          <w:rFonts w:asciiTheme="minorHAnsi" w:hAnsiTheme="minorHAnsi"/>
          <w:rPrChange w:id="890" w:author="gsc" w:date="2013-03-23T21:34:00Z">
            <w:rPr/>
          </w:rPrChange>
        </w:rPr>
        <w:fldChar w:fldCharType="separate"/>
      </w:r>
      <w:r w:rsidR="00DC67F8" w:rsidRPr="00FC6CCF">
        <w:rPr>
          <w:rFonts w:asciiTheme="minorHAnsi" w:hAnsiTheme="minorHAnsi" w:cs="Times New Roman"/>
          <w:noProof/>
          <w:sz w:val="24"/>
          <w:szCs w:val="24"/>
          <w:rPrChange w:id="891" w:author="gsc" w:date="2013-03-23T21:34:00Z">
            <w:rPr>
              <w:rFonts w:ascii="Times New Roman" w:hAnsi="Times New Roman" w:cs="Times New Roman"/>
              <w:noProof/>
              <w:sz w:val="24"/>
              <w:szCs w:val="24"/>
            </w:rPr>
          </w:rPrChange>
        </w:rPr>
        <w:t>1</w:t>
      </w:r>
      <w:r w:rsidR="00FC6CCF" w:rsidRPr="00FC6CCF">
        <w:rPr>
          <w:rFonts w:asciiTheme="minorHAnsi" w:hAnsiTheme="minorHAnsi" w:cs="Times New Roman"/>
          <w:noProof/>
          <w:sz w:val="24"/>
          <w:szCs w:val="24"/>
          <w:rPrChange w:id="892" w:author="gsc" w:date="2013-03-23T21:34:00Z">
            <w:rPr>
              <w:rFonts w:ascii="Times New Roman" w:hAnsi="Times New Roman" w:cs="Times New Roman"/>
              <w:noProof/>
              <w:sz w:val="24"/>
              <w:szCs w:val="24"/>
            </w:rPr>
          </w:rPrChange>
        </w:rPr>
        <w:fldChar w:fldCharType="end"/>
      </w:r>
      <w:r w:rsidRPr="00FC6CCF">
        <w:rPr>
          <w:rFonts w:asciiTheme="minorHAnsi" w:hAnsiTheme="minorHAnsi" w:cs="Times New Roman"/>
          <w:noProof/>
          <w:sz w:val="24"/>
          <w:szCs w:val="24"/>
          <w:rPrChange w:id="893" w:author="gsc" w:date="2013-03-23T21:34:00Z">
            <w:rPr>
              <w:rFonts w:ascii="Times New Roman" w:hAnsi="Times New Roman" w:cs="Times New Roman"/>
              <w:noProof/>
              <w:sz w:val="24"/>
              <w:szCs w:val="24"/>
            </w:rPr>
          </w:rPrChange>
        </w:rPr>
        <w:t>,</w:t>
      </w:r>
      <w:r w:rsidR="00FC6CCF" w:rsidRPr="00FC6CCF">
        <w:rPr>
          <w:rFonts w:asciiTheme="minorHAnsi" w:hAnsiTheme="minorHAnsi"/>
          <w:rPrChange w:id="894" w:author="gsc" w:date="2013-03-23T21:34:00Z">
            <w:rPr/>
          </w:rPrChange>
        </w:rPr>
        <w:fldChar w:fldCharType="begin"/>
      </w:r>
      <w:r w:rsidR="00FC6CCF" w:rsidRPr="00FC6CCF">
        <w:rPr>
          <w:rFonts w:asciiTheme="minorHAnsi" w:hAnsiTheme="minorHAnsi"/>
          <w:rPrChange w:id="895" w:author="gsc" w:date="2013-03-23T21:34:00Z">
            <w:rPr/>
          </w:rPrChange>
        </w:rPr>
        <w:instrText xml:space="preserve"> HYPERLINK \l "_ENREF_5" \o "Dehghan, 2008 #6" </w:instrText>
      </w:r>
      <w:r w:rsidR="00FC6CCF" w:rsidRPr="00FC6CCF">
        <w:rPr>
          <w:rFonts w:asciiTheme="minorHAnsi" w:hAnsiTheme="minorHAnsi"/>
          <w:rPrChange w:id="896" w:author="gsc" w:date="2013-03-23T21:34:00Z">
            <w:rPr/>
          </w:rPrChange>
        </w:rPr>
        <w:fldChar w:fldCharType="separate"/>
      </w:r>
      <w:r w:rsidR="00DC67F8" w:rsidRPr="00FC6CCF">
        <w:rPr>
          <w:rFonts w:asciiTheme="minorHAnsi" w:hAnsiTheme="minorHAnsi" w:cs="Times New Roman"/>
          <w:noProof/>
          <w:sz w:val="24"/>
          <w:szCs w:val="24"/>
          <w:rPrChange w:id="897" w:author="gsc" w:date="2013-03-23T21:34:00Z">
            <w:rPr>
              <w:rFonts w:ascii="Times New Roman" w:hAnsi="Times New Roman" w:cs="Times New Roman"/>
              <w:noProof/>
              <w:sz w:val="24"/>
              <w:szCs w:val="24"/>
            </w:rPr>
          </w:rPrChange>
        </w:rPr>
        <w:t>5</w:t>
      </w:r>
      <w:r w:rsidR="00FC6CCF" w:rsidRPr="00FC6CCF">
        <w:rPr>
          <w:rFonts w:asciiTheme="minorHAnsi" w:hAnsiTheme="minorHAnsi" w:cs="Times New Roman"/>
          <w:noProof/>
          <w:sz w:val="24"/>
          <w:szCs w:val="24"/>
          <w:rPrChange w:id="898" w:author="gsc" w:date="2013-03-23T21:34:00Z">
            <w:rPr>
              <w:rFonts w:ascii="Times New Roman" w:hAnsi="Times New Roman" w:cs="Times New Roman"/>
              <w:noProof/>
              <w:sz w:val="24"/>
              <w:szCs w:val="24"/>
            </w:rPr>
          </w:rPrChange>
        </w:rPr>
        <w:fldChar w:fldCharType="end"/>
      </w:r>
      <w:r w:rsidRPr="00FC6CCF">
        <w:rPr>
          <w:rFonts w:asciiTheme="minorHAnsi" w:hAnsiTheme="minorHAnsi" w:cs="Times New Roman"/>
          <w:noProof/>
          <w:sz w:val="24"/>
          <w:szCs w:val="24"/>
          <w:rPrChange w:id="899" w:author="gsc" w:date="2013-03-23T21:34:00Z">
            <w:rPr>
              <w:rFonts w:ascii="Times New Roman" w:hAnsi="Times New Roman" w:cs="Times New Roman"/>
              <w:noProof/>
              <w:sz w:val="24"/>
              <w:szCs w:val="24"/>
            </w:rPr>
          </w:rPrChange>
        </w:rPr>
        <w:t>,</w:t>
      </w:r>
      <w:r w:rsidR="00FC6CCF" w:rsidRPr="00FC6CCF">
        <w:rPr>
          <w:rFonts w:asciiTheme="minorHAnsi" w:hAnsiTheme="minorHAnsi"/>
          <w:rPrChange w:id="900" w:author="gsc" w:date="2013-03-23T21:34:00Z">
            <w:rPr/>
          </w:rPrChange>
        </w:rPr>
        <w:fldChar w:fldCharType="begin"/>
      </w:r>
      <w:r w:rsidR="00FC6CCF" w:rsidRPr="00FC6CCF">
        <w:rPr>
          <w:rFonts w:asciiTheme="minorHAnsi" w:hAnsiTheme="minorHAnsi"/>
          <w:rPrChange w:id="901" w:author="gsc" w:date="2013-03-23T21:34:00Z">
            <w:rPr/>
          </w:rPrChange>
        </w:rPr>
        <w:instrText xml:space="preserve"> HYPERLINK \l "_ENREF_8" \o "Woodward, 2009 #9" </w:instrText>
      </w:r>
      <w:r w:rsidR="00FC6CCF" w:rsidRPr="00FC6CCF">
        <w:rPr>
          <w:rFonts w:asciiTheme="minorHAnsi" w:hAnsiTheme="minorHAnsi"/>
          <w:rPrChange w:id="902" w:author="gsc" w:date="2013-03-23T21:34:00Z">
            <w:rPr/>
          </w:rPrChange>
        </w:rPr>
        <w:fldChar w:fldCharType="separate"/>
      </w:r>
      <w:r w:rsidR="00DC67F8" w:rsidRPr="00FC6CCF">
        <w:rPr>
          <w:rFonts w:asciiTheme="minorHAnsi" w:hAnsiTheme="minorHAnsi" w:cs="Times New Roman"/>
          <w:noProof/>
          <w:sz w:val="24"/>
          <w:szCs w:val="24"/>
          <w:rPrChange w:id="903" w:author="gsc" w:date="2013-03-23T21:34:00Z">
            <w:rPr>
              <w:rFonts w:ascii="Times New Roman" w:hAnsi="Times New Roman" w:cs="Times New Roman"/>
              <w:noProof/>
              <w:sz w:val="24"/>
              <w:szCs w:val="24"/>
            </w:rPr>
          </w:rPrChange>
        </w:rPr>
        <w:t>8</w:t>
      </w:r>
      <w:r w:rsidR="00FC6CCF" w:rsidRPr="00FC6CCF">
        <w:rPr>
          <w:rFonts w:asciiTheme="minorHAnsi" w:hAnsiTheme="minorHAnsi" w:cs="Times New Roman"/>
          <w:noProof/>
          <w:sz w:val="24"/>
          <w:szCs w:val="24"/>
          <w:rPrChange w:id="904" w:author="gsc" w:date="2013-03-23T21:34:00Z">
            <w:rPr>
              <w:rFonts w:ascii="Times New Roman" w:hAnsi="Times New Roman" w:cs="Times New Roman"/>
              <w:noProof/>
              <w:sz w:val="24"/>
              <w:szCs w:val="24"/>
            </w:rPr>
          </w:rPrChange>
        </w:rPr>
        <w:fldChar w:fldCharType="end"/>
      </w:r>
      <w:r w:rsidRPr="00FC6CCF">
        <w:rPr>
          <w:rFonts w:asciiTheme="minorHAnsi" w:hAnsiTheme="minorHAnsi" w:cs="Times New Roman"/>
          <w:noProof/>
          <w:sz w:val="24"/>
          <w:szCs w:val="24"/>
          <w:rPrChange w:id="905" w:author="gsc" w:date="2013-03-23T21:34:00Z">
            <w:rPr>
              <w:rFonts w:ascii="Times New Roman" w:hAnsi="Times New Roman" w:cs="Times New Roman"/>
              <w:noProof/>
              <w:sz w:val="24"/>
              <w:szCs w:val="24"/>
            </w:rPr>
          </w:rPrChange>
        </w:rPr>
        <w:t>,</w:t>
      </w:r>
      <w:r w:rsidR="00FC6CCF" w:rsidRPr="00FC6CCF">
        <w:rPr>
          <w:rFonts w:asciiTheme="minorHAnsi" w:hAnsiTheme="minorHAnsi"/>
          <w:rPrChange w:id="906" w:author="gsc" w:date="2013-03-23T21:34:00Z">
            <w:rPr/>
          </w:rPrChange>
        </w:rPr>
        <w:fldChar w:fldCharType="begin"/>
      </w:r>
      <w:r w:rsidR="00FC6CCF" w:rsidRPr="00FC6CCF">
        <w:rPr>
          <w:rFonts w:asciiTheme="minorHAnsi" w:hAnsiTheme="minorHAnsi"/>
          <w:rPrChange w:id="907" w:author="gsc" w:date="2013-03-23T21:34:00Z">
            <w:rPr/>
          </w:rPrChange>
        </w:rPr>
        <w:instrText xml:space="preserve"> HYPERLINK \l "_ENREF_10" \o "Matsuo, 2011 #11" </w:instrText>
      </w:r>
      <w:r w:rsidR="00FC6CCF" w:rsidRPr="00FC6CCF">
        <w:rPr>
          <w:rFonts w:asciiTheme="minorHAnsi" w:hAnsiTheme="minorHAnsi"/>
          <w:rPrChange w:id="908" w:author="gsc" w:date="2013-03-23T21:34:00Z">
            <w:rPr/>
          </w:rPrChange>
        </w:rPr>
        <w:fldChar w:fldCharType="separate"/>
      </w:r>
      <w:r w:rsidR="00DC67F8" w:rsidRPr="00FC6CCF">
        <w:rPr>
          <w:rFonts w:asciiTheme="minorHAnsi" w:hAnsiTheme="minorHAnsi" w:cs="Times New Roman"/>
          <w:noProof/>
          <w:sz w:val="24"/>
          <w:szCs w:val="24"/>
          <w:rPrChange w:id="909" w:author="gsc" w:date="2013-03-23T21:34:00Z">
            <w:rPr>
              <w:rFonts w:ascii="Times New Roman" w:hAnsi="Times New Roman" w:cs="Times New Roman"/>
              <w:noProof/>
              <w:sz w:val="24"/>
              <w:szCs w:val="24"/>
            </w:rPr>
          </w:rPrChange>
        </w:rPr>
        <w:t>10</w:t>
      </w:r>
      <w:r w:rsidR="00FC6CCF" w:rsidRPr="00FC6CCF">
        <w:rPr>
          <w:rFonts w:asciiTheme="minorHAnsi" w:hAnsiTheme="minorHAnsi" w:cs="Times New Roman"/>
          <w:noProof/>
          <w:sz w:val="24"/>
          <w:szCs w:val="24"/>
          <w:rPrChange w:id="910" w:author="gsc" w:date="2013-03-23T21:34:00Z">
            <w:rPr>
              <w:rFonts w:ascii="Times New Roman" w:hAnsi="Times New Roman" w:cs="Times New Roman"/>
              <w:noProof/>
              <w:sz w:val="24"/>
              <w:szCs w:val="24"/>
            </w:rPr>
          </w:rPrChange>
        </w:rPr>
        <w:fldChar w:fldCharType="end"/>
      </w:r>
      <w:r w:rsidRPr="00FC6CCF">
        <w:rPr>
          <w:rFonts w:asciiTheme="minorHAnsi" w:hAnsiTheme="minorHAnsi" w:cs="Times New Roman"/>
          <w:noProof/>
          <w:sz w:val="24"/>
          <w:szCs w:val="24"/>
          <w:rPrChange w:id="911" w:author="gsc" w:date="2013-03-23T21:34:00Z">
            <w:rPr>
              <w:rFonts w:ascii="Times New Roman" w:hAnsi="Times New Roman" w:cs="Times New Roman"/>
              <w:noProof/>
              <w:sz w:val="24"/>
              <w:szCs w:val="24"/>
            </w:rPr>
          </w:rPrChange>
        </w:rPr>
        <w:t>,</w:t>
      </w:r>
      <w:r w:rsidR="00FC6CCF" w:rsidRPr="00FC6CCF">
        <w:rPr>
          <w:rFonts w:asciiTheme="minorHAnsi" w:hAnsiTheme="minorHAnsi"/>
          <w:rPrChange w:id="912" w:author="gsc" w:date="2013-03-23T21:34:00Z">
            <w:rPr/>
          </w:rPrChange>
        </w:rPr>
        <w:fldChar w:fldCharType="begin"/>
      </w:r>
      <w:r w:rsidR="00FC6CCF" w:rsidRPr="00FC6CCF">
        <w:rPr>
          <w:rFonts w:asciiTheme="minorHAnsi" w:hAnsiTheme="minorHAnsi"/>
          <w:rPrChange w:id="913" w:author="gsc" w:date="2013-03-23T21:34:00Z">
            <w:rPr/>
          </w:rPrChange>
        </w:rPr>
        <w:instrText xml:space="preserve"> HYPERLINK \l "_ENREF_12" \o "Wang, 2010 #13" </w:instrText>
      </w:r>
      <w:r w:rsidR="00FC6CCF" w:rsidRPr="00FC6CCF">
        <w:rPr>
          <w:rFonts w:asciiTheme="minorHAnsi" w:hAnsiTheme="minorHAnsi"/>
          <w:rPrChange w:id="914" w:author="gsc" w:date="2013-03-23T21:34:00Z">
            <w:rPr/>
          </w:rPrChange>
        </w:rPr>
        <w:fldChar w:fldCharType="separate"/>
      </w:r>
      <w:r w:rsidR="00DC67F8" w:rsidRPr="00FC6CCF">
        <w:rPr>
          <w:rFonts w:asciiTheme="minorHAnsi" w:hAnsiTheme="minorHAnsi" w:cs="Times New Roman"/>
          <w:noProof/>
          <w:sz w:val="24"/>
          <w:szCs w:val="24"/>
          <w:rPrChange w:id="915" w:author="gsc" w:date="2013-03-23T21:34:00Z">
            <w:rPr>
              <w:rFonts w:ascii="Times New Roman" w:hAnsi="Times New Roman" w:cs="Times New Roman"/>
              <w:noProof/>
              <w:sz w:val="24"/>
              <w:szCs w:val="24"/>
            </w:rPr>
          </w:rPrChange>
        </w:rPr>
        <w:t>12</w:t>
      </w:r>
      <w:r w:rsidR="00FC6CCF" w:rsidRPr="00FC6CCF">
        <w:rPr>
          <w:rFonts w:asciiTheme="minorHAnsi" w:hAnsiTheme="minorHAnsi" w:cs="Times New Roman"/>
          <w:noProof/>
          <w:sz w:val="24"/>
          <w:szCs w:val="24"/>
          <w:rPrChange w:id="916" w:author="gsc" w:date="2013-03-23T21:34:00Z">
            <w:rPr>
              <w:rFonts w:ascii="Times New Roman" w:hAnsi="Times New Roman" w:cs="Times New Roman"/>
              <w:noProof/>
              <w:sz w:val="24"/>
              <w:szCs w:val="24"/>
            </w:rPr>
          </w:rPrChange>
        </w:rPr>
        <w:fldChar w:fldCharType="end"/>
      </w:r>
      <w:r w:rsidRPr="00FC6CCF">
        <w:rPr>
          <w:rFonts w:asciiTheme="minorHAnsi" w:hAnsiTheme="minorHAnsi" w:cs="Times New Roman"/>
          <w:noProof/>
          <w:sz w:val="24"/>
          <w:szCs w:val="24"/>
          <w:rPrChange w:id="917" w:author="gsc" w:date="2013-03-23T21:34:00Z">
            <w:rPr>
              <w:rFonts w:ascii="Times New Roman" w:hAnsi="Times New Roman" w:cs="Times New Roman"/>
              <w:noProof/>
              <w:sz w:val="24"/>
              <w:szCs w:val="24"/>
            </w:rPr>
          </w:rPrChange>
        </w:rPr>
        <w:t>]</w:t>
      </w:r>
      <w:r w:rsidR="00F44A9E" w:rsidRPr="00FC6CCF">
        <w:rPr>
          <w:rFonts w:asciiTheme="minorHAnsi" w:hAnsiTheme="minorHAnsi" w:cs="Times New Roman"/>
          <w:sz w:val="24"/>
          <w:szCs w:val="24"/>
          <w:rPrChange w:id="918" w:author="gsc" w:date="2013-03-23T21:34:00Z">
            <w:rPr>
              <w:rFonts w:ascii="Times New Roman" w:hAnsi="Times New Roman" w:cs="Times New Roman"/>
              <w:sz w:val="24"/>
              <w:szCs w:val="24"/>
            </w:rPr>
          </w:rPrChange>
        </w:rPr>
        <w:fldChar w:fldCharType="end"/>
      </w:r>
      <w:r w:rsidRPr="00FC6CCF">
        <w:rPr>
          <w:rFonts w:asciiTheme="minorHAnsi" w:hAnsiTheme="minorHAnsi" w:cs="Times New Roman"/>
          <w:sz w:val="24"/>
          <w:szCs w:val="24"/>
          <w:rPrChange w:id="919" w:author="gsc" w:date="2013-03-23T21:34:00Z">
            <w:rPr>
              <w:rFonts w:ascii="Times New Roman" w:hAnsi="Times New Roman" w:cs="Times New Roman"/>
              <w:sz w:val="24"/>
              <w:szCs w:val="24"/>
            </w:rPr>
          </w:rPrChange>
        </w:rPr>
        <w:t xml:space="preserve"> suggest that the SNP rs2231142 polymorphism was associated with gout, but different studies use different genetic models and have different results,</w:t>
      </w:r>
      <w:r w:rsidRPr="00FC6CCF">
        <w:rPr>
          <w:rFonts w:asciiTheme="minorHAnsi" w:eastAsiaTheme="minorEastAsia" w:hAnsiTheme="minorHAnsi" w:cs="Times New Roman"/>
          <w:sz w:val="24"/>
          <w:szCs w:val="24"/>
          <w:rPrChange w:id="920" w:author="gsc" w:date="2013-03-23T21:34:00Z">
            <w:rPr>
              <w:rFonts w:ascii="Times New Roman" w:eastAsiaTheme="minorEastAsia" w:hAnsi="Times New Roman" w:cs="Times New Roman"/>
              <w:sz w:val="24"/>
              <w:szCs w:val="24"/>
            </w:rPr>
          </w:rPrChange>
        </w:rPr>
        <w:t xml:space="preserve"> </w:t>
      </w:r>
      <w:r w:rsidRPr="00FC6CCF">
        <w:rPr>
          <w:rFonts w:asciiTheme="minorHAnsi" w:hAnsiTheme="minorHAnsi" w:cs="Times New Roman"/>
          <w:sz w:val="24"/>
          <w:szCs w:val="24"/>
          <w:rPrChange w:id="921" w:author="gsc" w:date="2013-03-23T21:34:00Z">
            <w:rPr>
              <w:rFonts w:ascii="Times New Roman" w:hAnsi="Times New Roman" w:cs="Times New Roman"/>
              <w:sz w:val="24"/>
              <w:szCs w:val="24"/>
            </w:rPr>
          </w:rPrChange>
        </w:rPr>
        <w:t>so this research was attempted to explore the genetic model and acquire a more reasonable and useful result by</w:t>
      </w:r>
      <w:r w:rsidR="00854252" w:rsidRPr="00FC6CCF">
        <w:rPr>
          <w:rFonts w:asciiTheme="minorHAnsi" w:hAnsiTheme="minorHAnsi" w:cs="Times New Roman"/>
          <w:sz w:val="24"/>
          <w:szCs w:val="24"/>
          <w:rPrChange w:id="922" w:author="gsc" w:date="2013-03-23T21:34:00Z">
            <w:rPr>
              <w:rFonts w:ascii="Times New Roman" w:hAnsi="Times New Roman" w:cs="Times New Roman"/>
              <w:sz w:val="24"/>
              <w:szCs w:val="24"/>
            </w:rPr>
          </w:rPrChange>
        </w:rPr>
        <w:t xml:space="preserve"> meta-analysis with the model.</w:t>
      </w:r>
      <w:r w:rsidR="00854252" w:rsidRPr="00FC6CCF">
        <w:rPr>
          <w:rFonts w:asciiTheme="minorHAnsi" w:eastAsiaTheme="minorEastAsia" w:hAnsiTheme="minorHAnsi" w:cs="Times New Roman"/>
          <w:sz w:val="24"/>
          <w:szCs w:val="24"/>
          <w:rPrChange w:id="923" w:author="gsc" w:date="2013-03-23T21:34:00Z">
            <w:rPr>
              <w:rFonts w:ascii="Times New Roman" w:eastAsiaTheme="minorEastAsia" w:hAnsi="Times New Roman" w:cs="Times New Roman"/>
              <w:sz w:val="24"/>
              <w:szCs w:val="24"/>
            </w:rPr>
          </w:rPrChange>
        </w:rPr>
        <w:t xml:space="preserve"> </w:t>
      </w:r>
      <w:r w:rsidR="008C6802" w:rsidRPr="00FC6CCF">
        <w:rPr>
          <w:rFonts w:asciiTheme="minorHAnsi" w:eastAsiaTheme="minorEastAsia" w:hAnsiTheme="minorHAnsi" w:cs="Times New Roman"/>
          <w:sz w:val="24"/>
          <w:szCs w:val="24"/>
          <w:rPrChange w:id="924" w:author="gsc" w:date="2013-03-23T21:34:00Z">
            <w:rPr>
              <w:rFonts w:ascii="Times New Roman" w:eastAsiaTheme="minorEastAsia" w:hAnsi="Times New Roman" w:cs="Times New Roman"/>
              <w:sz w:val="24"/>
              <w:szCs w:val="24"/>
            </w:rPr>
          </w:rPrChange>
        </w:rPr>
        <w:t xml:space="preserve">Many searches reported the associated between SNPs and uric acid or gout, but few searches take care of the relationship </w:t>
      </w:r>
      <w:r w:rsidR="008C6802" w:rsidRPr="00FC6CCF">
        <w:rPr>
          <w:rFonts w:asciiTheme="minorHAnsi" w:eastAsiaTheme="minorEastAsia" w:hAnsiTheme="minorHAnsi" w:cs="Times New Roman"/>
          <w:bCs/>
          <w:sz w:val="24"/>
          <w:szCs w:val="24"/>
          <w:rPrChange w:id="925" w:author="gsc" w:date="2013-03-23T21:34:00Z">
            <w:rPr>
              <w:rFonts w:ascii="Times New Roman" w:eastAsiaTheme="minorEastAsia" w:hAnsi="Times New Roman" w:cs="Times New Roman"/>
              <w:bCs/>
              <w:sz w:val="24"/>
              <w:szCs w:val="24"/>
            </w:rPr>
          </w:rPrChange>
        </w:rPr>
        <w:t xml:space="preserve">between uric acid beta coefficients and gout odds ratios across the SNPs. </w:t>
      </w:r>
      <w:r w:rsidR="00854252" w:rsidRPr="00FC6CCF">
        <w:rPr>
          <w:rFonts w:asciiTheme="minorHAnsi" w:eastAsiaTheme="minorEastAsia" w:hAnsiTheme="minorHAnsi" w:cs="Times New Roman"/>
          <w:sz w:val="24"/>
          <w:szCs w:val="24"/>
          <w:rPrChange w:id="926" w:author="gsc" w:date="2013-03-23T21:34:00Z">
            <w:rPr>
              <w:rFonts w:ascii="Times New Roman" w:eastAsiaTheme="minorEastAsia" w:hAnsi="Times New Roman" w:cs="Times New Roman"/>
              <w:sz w:val="24"/>
              <w:szCs w:val="24"/>
            </w:rPr>
          </w:rPrChange>
        </w:rPr>
        <w:t xml:space="preserve">As to consider the </w:t>
      </w:r>
      <w:r w:rsidR="00854252" w:rsidRPr="00FC6CCF">
        <w:rPr>
          <w:rFonts w:asciiTheme="minorHAnsi" w:eastAsiaTheme="minorEastAsia" w:hAnsiTheme="minorHAnsi" w:cs="Times New Roman"/>
          <w:bCs/>
          <w:sz w:val="24"/>
          <w:szCs w:val="24"/>
          <w:rPrChange w:id="927" w:author="gsc" w:date="2013-03-23T21:34:00Z">
            <w:rPr>
              <w:rFonts w:ascii="Times New Roman" w:eastAsiaTheme="minorEastAsia" w:hAnsi="Times New Roman" w:cs="Times New Roman"/>
              <w:bCs/>
              <w:sz w:val="24"/>
              <w:szCs w:val="24"/>
            </w:rPr>
          </w:rPrChange>
        </w:rPr>
        <w:t>relationship</w:t>
      </w:r>
      <w:r w:rsidR="00D13994" w:rsidRPr="00FC6CCF">
        <w:rPr>
          <w:rFonts w:asciiTheme="minorHAnsi" w:eastAsiaTheme="minorEastAsia" w:hAnsiTheme="minorHAnsi" w:cs="Times New Roman"/>
          <w:bCs/>
          <w:sz w:val="24"/>
          <w:szCs w:val="24"/>
          <w:rPrChange w:id="928" w:author="gsc" w:date="2013-03-23T21:34:00Z">
            <w:rPr>
              <w:rFonts w:ascii="Times New Roman" w:eastAsiaTheme="minorEastAsia" w:hAnsi="Times New Roman" w:cs="Times New Roman" w:hint="eastAsia"/>
              <w:bCs/>
              <w:sz w:val="24"/>
              <w:szCs w:val="24"/>
            </w:rPr>
          </w:rPrChange>
        </w:rPr>
        <w:t>,</w:t>
      </w:r>
      <w:r w:rsidR="00854252" w:rsidRPr="00FC6CCF">
        <w:rPr>
          <w:rFonts w:asciiTheme="minorHAnsi" w:eastAsiaTheme="minorEastAsia" w:hAnsiTheme="minorHAnsi" w:cs="Times New Roman"/>
          <w:bCs/>
          <w:sz w:val="24"/>
          <w:szCs w:val="24"/>
          <w:rPrChange w:id="929" w:author="gsc" w:date="2013-03-23T21:34:00Z">
            <w:rPr>
              <w:rFonts w:ascii="Times New Roman" w:eastAsiaTheme="minorEastAsia" w:hAnsi="Times New Roman" w:cs="Times New Roman"/>
              <w:bCs/>
              <w:sz w:val="24"/>
              <w:szCs w:val="24"/>
            </w:rPr>
          </w:rPrChange>
        </w:rPr>
        <w:t xml:space="preserve"> two SNPs (rs6449213 and rs16890979) in SLC2A9 which is </w:t>
      </w:r>
      <w:r w:rsidR="00D13994" w:rsidRPr="00FC6CCF">
        <w:rPr>
          <w:rFonts w:asciiTheme="minorHAnsi" w:eastAsiaTheme="minorEastAsia" w:hAnsiTheme="minorHAnsi" w:cs="Times New Roman"/>
          <w:bCs/>
          <w:sz w:val="24"/>
          <w:szCs w:val="24"/>
          <w:rPrChange w:id="930" w:author="gsc" w:date="2013-03-23T21:34:00Z">
            <w:rPr>
              <w:rFonts w:ascii="Times New Roman" w:eastAsiaTheme="minorEastAsia" w:hAnsi="Times New Roman" w:cs="Times New Roman" w:hint="eastAsia"/>
              <w:bCs/>
              <w:sz w:val="24"/>
              <w:szCs w:val="24"/>
            </w:rPr>
          </w:rPrChange>
        </w:rPr>
        <w:t xml:space="preserve">both </w:t>
      </w:r>
      <w:r w:rsidR="00854252" w:rsidRPr="00FC6CCF">
        <w:rPr>
          <w:rFonts w:asciiTheme="minorHAnsi" w:eastAsiaTheme="minorEastAsia" w:hAnsiTheme="minorHAnsi" w:cs="Times New Roman"/>
          <w:bCs/>
          <w:sz w:val="24"/>
          <w:szCs w:val="24"/>
          <w:rPrChange w:id="931" w:author="gsc" w:date="2013-03-23T21:34:00Z">
            <w:rPr>
              <w:rFonts w:ascii="Times New Roman" w:eastAsiaTheme="minorEastAsia" w:hAnsi="Times New Roman" w:cs="Times New Roman" w:hint="eastAsia"/>
              <w:bCs/>
              <w:sz w:val="24"/>
              <w:szCs w:val="24"/>
            </w:rPr>
          </w:rPrChange>
        </w:rPr>
        <w:t>associated with uric acid and gout</w:t>
      </w:r>
      <w:r w:rsidR="005E73F6" w:rsidRPr="00FC6CCF">
        <w:rPr>
          <w:rFonts w:asciiTheme="minorHAnsi" w:eastAsiaTheme="minorEastAsia" w:hAnsiTheme="minorHAnsi" w:cs="Times New Roman"/>
          <w:bCs/>
          <w:sz w:val="24"/>
          <w:szCs w:val="24"/>
          <w:rPrChange w:id="932" w:author="gsc" w:date="2013-03-23T21:34:00Z">
            <w:rPr>
              <w:rFonts w:ascii="Times New Roman" w:eastAsiaTheme="minorEastAsia" w:hAnsi="Times New Roman" w:cs="Times New Roman" w:hint="eastAsia"/>
              <w:bCs/>
              <w:sz w:val="24"/>
              <w:szCs w:val="24"/>
            </w:rPr>
          </w:rPrChange>
        </w:rPr>
        <w:t xml:space="preserve"> </w:t>
      </w:r>
      <w:r w:rsidR="00F44A9E" w:rsidRPr="00FC6CCF">
        <w:rPr>
          <w:rFonts w:asciiTheme="minorHAnsi" w:eastAsiaTheme="minorEastAsia" w:hAnsiTheme="minorHAnsi" w:cs="Times New Roman"/>
          <w:bCs/>
          <w:sz w:val="24"/>
          <w:szCs w:val="24"/>
          <w:rPrChange w:id="933" w:author="gsc" w:date="2013-03-23T21:34:00Z">
            <w:rPr>
              <w:rFonts w:ascii="Times New Roman" w:eastAsiaTheme="minorEastAsia" w:hAnsi="Times New Roman" w:cs="Times New Roman"/>
              <w:bCs/>
              <w:sz w:val="24"/>
              <w:szCs w:val="24"/>
            </w:rPr>
          </w:rPrChange>
        </w:rPr>
        <w:fldChar w:fldCharType="begin">
          <w:fldData xml:space="preserve">PEVuZE5vdGU+PENpdGU+PEF1dGhvcj5ZYW5nPC9BdXRob3I+PFllYXI+MjAxMDwvWWVhcj48UmVj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</w:fldData>
        </w:fldChar>
      </w:r>
      <w:r w:rsidR="005E73F6" w:rsidRPr="00FC6CCF">
        <w:rPr>
          <w:rFonts w:asciiTheme="minorHAnsi" w:eastAsiaTheme="minorEastAsia" w:hAnsiTheme="minorHAnsi" w:cs="Times New Roman"/>
          <w:bCs/>
          <w:sz w:val="24"/>
          <w:szCs w:val="24"/>
          <w:rPrChange w:id="934" w:author="gsc" w:date="2013-03-23T21:34:00Z">
            <w:rPr>
              <w:rFonts w:ascii="Times New Roman" w:eastAsiaTheme="minorEastAsia" w:hAnsi="Times New Roman" w:cs="Times New Roman"/>
              <w:bCs/>
              <w:sz w:val="24"/>
              <w:szCs w:val="24"/>
            </w:rPr>
          </w:rPrChange>
        </w:rPr>
        <w:instrText xml:space="preserve"> ADDIN EN.CITE </w:instrText>
      </w:r>
      <w:r w:rsidR="00F44A9E" w:rsidRPr="00FC6CCF">
        <w:rPr>
          <w:rFonts w:asciiTheme="minorHAnsi" w:eastAsiaTheme="minorEastAsia" w:hAnsiTheme="minorHAnsi" w:cs="Times New Roman"/>
          <w:bCs/>
          <w:sz w:val="24"/>
          <w:szCs w:val="24"/>
          <w:rPrChange w:id="935" w:author="gsc" w:date="2013-03-23T21:34:00Z">
            <w:rPr>
              <w:rFonts w:ascii="Times New Roman" w:eastAsiaTheme="minorEastAsia" w:hAnsi="Times New Roman" w:cs="Times New Roman"/>
              <w:bCs/>
              <w:sz w:val="24"/>
              <w:szCs w:val="24"/>
            </w:rPr>
          </w:rPrChange>
        </w:rPr>
        <w:fldChar w:fldCharType="begin">
          <w:fldData xml:space="preserve">PEVuZE5vdGU+PENpdGU+PEF1dGhvcj5ZYW5nPC9BdXRob3I+PFllYXI+MjAxMDwvWWVhcj48UmVj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</w:fldData>
        </w:fldChar>
      </w:r>
      <w:r w:rsidR="005E73F6" w:rsidRPr="00FC6CCF">
        <w:rPr>
          <w:rFonts w:asciiTheme="minorHAnsi" w:eastAsiaTheme="minorEastAsia" w:hAnsiTheme="minorHAnsi" w:cs="Times New Roman"/>
          <w:bCs/>
          <w:sz w:val="24"/>
          <w:szCs w:val="24"/>
          <w:rPrChange w:id="936" w:author="gsc" w:date="2013-03-23T21:34:00Z">
            <w:rPr>
              <w:rFonts w:ascii="Times New Roman" w:eastAsiaTheme="minorEastAsia" w:hAnsi="Times New Roman" w:cs="Times New Roman"/>
              <w:bCs/>
              <w:sz w:val="24"/>
              <w:szCs w:val="24"/>
            </w:rPr>
          </w:rPrChange>
        </w:rPr>
        <w:instrText xml:space="preserve"> ADDIN EN.CITE.DATA </w:instrText>
      </w:r>
      <w:r w:rsidR="00F44A9E" w:rsidRPr="00FC6CCF">
        <w:rPr>
          <w:rFonts w:asciiTheme="minorHAnsi" w:eastAsiaTheme="minorEastAsia" w:hAnsiTheme="minorHAnsi" w:cs="Times New Roman"/>
          <w:bCs/>
          <w:sz w:val="24"/>
          <w:szCs w:val="24"/>
          <w:rPrChange w:id="937" w:author="gsc" w:date="2013-03-23T21:34:00Z">
            <w:rPr>
              <w:rFonts w:ascii="Times New Roman" w:eastAsiaTheme="minorEastAsia" w:hAnsi="Times New Roman" w:cs="Times New Roman"/>
              <w:bCs/>
              <w:sz w:val="24"/>
              <w:szCs w:val="24"/>
            </w:rPr>
          </w:rPrChange>
        </w:rPr>
      </w:r>
      <w:r w:rsidR="00F44A9E" w:rsidRPr="00FC6CCF">
        <w:rPr>
          <w:rFonts w:asciiTheme="minorHAnsi" w:eastAsiaTheme="minorEastAsia" w:hAnsiTheme="minorHAnsi" w:cs="Times New Roman"/>
          <w:bCs/>
          <w:sz w:val="24"/>
          <w:szCs w:val="24"/>
          <w:rPrChange w:id="938" w:author="gsc" w:date="2013-03-23T21:34:00Z">
            <w:rPr>
              <w:rFonts w:ascii="Times New Roman" w:eastAsiaTheme="minorEastAsia" w:hAnsi="Times New Roman" w:cs="Times New Roman"/>
              <w:bCs/>
              <w:sz w:val="24"/>
              <w:szCs w:val="24"/>
            </w:rPr>
          </w:rPrChange>
        </w:rPr>
        <w:fldChar w:fldCharType="end"/>
      </w:r>
      <w:r w:rsidR="00F44A9E" w:rsidRPr="00FC6CCF">
        <w:rPr>
          <w:rFonts w:asciiTheme="minorHAnsi" w:eastAsiaTheme="minorEastAsia" w:hAnsiTheme="minorHAnsi" w:cs="Times New Roman"/>
          <w:bCs/>
          <w:sz w:val="24"/>
          <w:szCs w:val="24"/>
          <w:rPrChange w:id="939" w:author="gsc" w:date="2013-03-23T21:34:00Z">
            <w:rPr>
              <w:rFonts w:ascii="Times New Roman" w:eastAsiaTheme="minorEastAsia" w:hAnsi="Times New Roman" w:cs="Times New Roman"/>
              <w:bCs/>
              <w:sz w:val="24"/>
              <w:szCs w:val="24"/>
            </w:rPr>
          </w:rPrChange>
        </w:rPr>
      </w:r>
      <w:r w:rsidR="00F44A9E" w:rsidRPr="00FC6CCF">
        <w:rPr>
          <w:rFonts w:asciiTheme="minorHAnsi" w:eastAsiaTheme="minorEastAsia" w:hAnsiTheme="minorHAnsi" w:cs="Times New Roman"/>
          <w:bCs/>
          <w:sz w:val="24"/>
          <w:szCs w:val="24"/>
          <w:rPrChange w:id="940" w:author="gsc" w:date="2013-03-23T21:34:00Z">
            <w:rPr>
              <w:rFonts w:ascii="Times New Roman" w:eastAsiaTheme="minorEastAsia" w:hAnsi="Times New Roman" w:cs="Times New Roman"/>
              <w:bCs/>
              <w:sz w:val="24"/>
              <w:szCs w:val="24"/>
            </w:rPr>
          </w:rPrChange>
        </w:rPr>
        <w:fldChar w:fldCharType="separate"/>
      </w:r>
      <w:r w:rsidR="005E73F6" w:rsidRPr="00FC6CCF">
        <w:rPr>
          <w:rFonts w:asciiTheme="minorHAnsi" w:eastAsiaTheme="minorEastAsia" w:hAnsiTheme="minorHAnsi" w:cs="Times New Roman"/>
          <w:bCs/>
          <w:noProof/>
          <w:sz w:val="24"/>
          <w:szCs w:val="24"/>
          <w:rPrChange w:id="941" w:author="gsc" w:date="2013-03-23T21:34:00Z">
            <w:rPr>
              <w:rFonts w:ascii="Times New Roman" w:eastAsiaTheme="minorEastAsia" w:hAnsi="Times New Roman" w:cs="Times New Roman"/>
              <w:bCs/>
              <w:noProof/>
              <w:sz w:val="24"/>
              <w:szCs w:val="24"/>
            </w:rPr>
          </w:rPrChange>
        </w:rPr>
        <w:t>[</w:t>
      </w:r>
      <w:r w:rsidR="00FC6CCF" w:rsidRPr="00FC6CCF">
        <w:rPr>
          <w:rFonts w:asciiTheme="minorHAnsi" w:hAnsiTheme="minorHAnsi"/>
          <w:rPrChange w:id="942" w:author="gsc" w:date="2013-03-23T21:34:00Z">
            <w:rPr/>
          </w:rPrChange>
        </w:rPr>
        <w:fldChar w:fldCharType="begin"/>
      </w:r>
      <w:r w:rsidR="00FC6CCF" w:rsidRPr="00FC6CCF">
        <w:rPr>
          <w:rFonts w:asciiTheme="minorHAnsi" w:hAnsiTheme="minorHAnsi"/>
          <w:rPrChange w:id="943" w:author="gsc" w:date="2013-03-23T21:34:00Z">
            <w:rPr/>
          </w:rPrChange>
        </w:rPr>
        <w:instrText xml:space="preserve"> HYPERLINK \l "_ENREF_13" \o "Yang, 2010 #43" </w:instrText>
      </w:r>
      <w:r w:rsidR="00FC6CCF" w:rsidRPr="00FC6CCF">
        <w:rPr>
          <w:rFonts w:asciiTheme="minorHAnsi" w:hAnsiTheme="minorHAnsi"/>
          <w:rPrChange w:id="944" w:author="gsc" w:date="2013-03-23T21:34:00Z">
            <w:rPr/>
          </w:rPrChange>
        </w:rPr>
        <w:fldChar w:fldCharType="separate"/>
      </w:r>
      <w:r w:rsidR="00DC67F8" w:rsidRPr="00FC6CCF">
        <w:rPr>
          <w:rFonts w:asciiTheme="minorHAnsi" w:eastAsiaTheme="minorEastAsia" w:hAnsiTheme="minorHAnsi" w:cs="Times New Roman"/>
          <w:bCs/>
          <w:noProof/>
          <w:sz w:val="24"/>
          <w:szCs w:val="24"/>
          <w:rPrChange w:id="945" w:author="gsc" w:date="2013-03-23T21:34:00Z">
            <w:rPr>
              <w:rFonts w:ascii="Times New Roman" w:eastAsiaTheme="minorEastAsia" w:hAnsi="Times New Roman" w:cs="Times New Roman"/>
              <w:bCs/>
              <w:noProof/>
              <w:sz w:val="24"/>
              <w:szCs w:val="24"/>
            </w:rPr>
          </w:rPrChange>
        </w:rPr>
        <w:t>13</w:t>
      </w:r>
      <w:r w:rsidR="00FC6CCF" w:rsidRPr="00FC6CCF">
        <w:rPr>
          <w:rFonts w:asciiTheme="minorHAnsi" w:eastAsiaTheme="minorEastAsia" w:hAnsiTheme="minorHAnsi" w:cs="Times New Roman"/>
          <w:bCs/>
          <w:noProof/>
          <w:sz w:val="24"/>
          <w:szCs w:val="24"/>
          <w:rPrChange w:id="946" w:author="gsc" w:date="2013-03-23T21:34:00Z">
            <w:rPr>
              <w:rFonts w:ascii="Times New Roman" w:eastAsiaTheme="minorEastAsia" w:hAnsi="Times New Roman" w:cs="Times New Roman"/>
              <w:bCs/>
              <w:noProof/>
              <w:sz w:val="24"/>
              <w:szCs w:val="24"/>
            </w:rPr>
          </w:rPrChange>
        </w:rPr>
        <w:fldChar w:fldCharType="end"/>
      </w:r>
      <w:r w:rsidR="005E73F6" w:rsidRPr="00FC6CCF">
        <w:rPr>
          <w:rFonts w:asciiTheme="minorHAnsi" w:eastAsiaTheme="minorEastAsia" w:hAnsiTheme="minorHAnsi" w:cs="Times New Roman"/>
          <w:bCs/>
          <w:noProof/>
          <w:sz w:val="24"/>
          <w:szCs w:val="24"/>
          <w:rPrChange w:id="947" w:author="gsc" w:date="2013-03-23T21:34:00Z">
            <w:rPr>
              <w:rFonts w:ascii="Times New Roman" w:eastAsiaTheme="minorEastAsia" w:hAnsi="Times New Roman" w:cs="Times New Roman"/>
              <w:bCs/>
              <w:noProof/>
              <w:sz w:val="24"/>
              <w:szCs w:val="24"/>
            </w:rPr>
          </w:rPrChange>
        </w:rPr>
        <w:t>]</w:t>
      </w:r>
      <w:r w:rsidR="00F44A9E" w:rsidRPr="00FC6CCF">
        <w:rPr>
          <w:rFonts w:asciiTheme="minorHAnsi" w:eastAsiaTheme="minorEastAsia" w:hAnsiTheme="minorHAnsi" w:cs="Times New Roman"/>
          <w:bCs/>
          <w:sz w:val="24"/>
          <w:szCs w:val="24"/>
          <w:rPrChange w:id="948" w:author="gsc" w:date="2013-03-23T21:34:00Z">
            <w:rPr>
              <w:rFonts w:ascii="Times New Roman" w:eastAsiaTheme="minorEastAsia" w:hAnsi="Times New Roman" w:cs="Times New Roman"/>
              <w:bCs/>
              <w:sz w:val="24"/>
              <w:szCs w:val="24"/>
            </w:rPr>
          </w:rPrChange>
        </w:rPr>
        <w:fldChar w:fldCharType="end"/>
      </w:r>
      <w:r w:rsidR="005E73F6" w:rsidRPr="00FC6CCF">
        <w:rPr>
          <w:rFonts w:asciiTheme="minorHAnsi" w:eastAsiaTheme="minorEastAsia" w:hAnsiTheme="minorHAnsi" w:cs="Times New Roman"/>
          <w:bCs/>
          <w:sz w:val="24"/>
          <w:szCs w:val="24"/>
          <w:rPrChange w:id="949" w:author="gsc" w:date="2013-03-23T21:34:00Z">
            <w:rPr>
              <w:rFonts w:ascii="Times New Roman" w:eastAsiaTheme="minorEastAsia" w:hAnsi="Times New Roman" w:cs="Times New Roman" w:hint="eastAsia"/>
              <w:bCs/>
              <w:sz w:val="24"/>
              <w:szCs w:val="24"/>
            </w:rPr>
          </w:rPrChange>
        </w:rPr>
        <w:t xml:space="preserve"> </w:t>
      </w:r>
      <w:r w:rsidR="008C6802" w:rsidRPr="00FC6CCF">
        <w:rPr>
          <w:rFonts w:asciiTheme="minorHAnsi" w:eastAsiaTheme="minorEastAsia" w:hAnsiTheme="minorHAnsi" w:cs="Times New Roman"/>
          <w:bCs/>
          <w:sz w:val="24"/>
          <w:szCs w:val="24"/>
          <w:rPrChange w:id="950" w:author="gsc" w:date="2013-03-23T21:34:00Z">
            <w:rPr>
              <w:rFonts w:ascii="Times New Roman" w:eastAsiaTheme="minorEastAsia" w:hAnsi="Times New Roman" w:cs="Times New Roman" w:hint="eastAsia"/>
              <w:bCs/>
              <w:sz w:val="24"/>
              <w:szCs w:val="24"/>
            </w:rPr>
          </w:rPrChange>
        </w:rPr>
        <w:t xml:space="preserve">and rs2231142 </w:t>
      </w:r>
      <w:r w:rsidR="005E73F6" w:rsidRPr="00FC6CCF">
        <w:rPr>
          <w:rFonts w:asciiTheme="minorHAnsi" w:eastAsiaTheme="minorEastAsia" w:hAnsiTheme="minorHAnsi" w:cs="Times New Roman"/>
          <w:bCs/>
          <w:sz w:val="24"/>
          <w:szCs w:val="24"/>
          <w:rPrChange w:id="951" w:author="gsc" w:date="2013-03-23T21:34:00Z">
            <w:rPr>
              <w:rFonts w:ascii="Times New Roman" w:eastAsiaTheme="minorEastAsia" w:hAnsi="Times New Roman" w:cs="Times New Roman" w:hint="eastAsia"/>
              <w:bCs/>
              <w:sz w:val="24"/>
              <w:szCs w:val="24"/>
            </w:rPr>
          </w:rPrChange>
        </w:rPr>
        <w:t>were employed.</w:t>
      </w:r>
    </w:p>
    <w:p w:rsidR="00E05063" w:rsidRPr="00FC6CCF" w:rsidRDefault="00E05063" w:rsidP="00996CD6">
      <w:pPr>
        <w:ind w:firstLineChars="200" w:firstLine="480"/>
        <w:rPr>
          <w:ins w:id="952" w:author="gsc" w:date="2013-01-31T13:56:00Z"/>
          <w:rFonts w:asciiTheme="minorHAnsi" w:eastAsiaTheme="minorEastAsia" w:hAnsiTheme="minorHAnsi" w:cs="Times New Roman"/>
          <w:bCs/>
          <w:sz w:val="24"/>
          <w:szCs w:val="24"/>
          <w:rPrChange w:id="953" w:author="gsc" w:date="2013-03-23T21:34:00Z">
            <w:rPr>
              <w:ins w:id="954" w:author="gsc" w:date="2013-01-31T13:56:00Z"/>
              <w:rFonts w:ascii="Times New Roman" w:eastAsiaTheme="minorEastAsia" w:hAnsi="Times New Roman" w:cs="Times New Roman"/>
              <w:bCs/>
              <w:sz w:val="24"/>
              <w:szCs w:val="24"/>
            </w:rPr>
          </w:rPrChange>
        </w:rPr>
      </w:pPr>
    </w:p>
    <w:p w:rsidR="00E05063" w:rsidRPr="00FC6CCF" w:rsidRDefault="00E05063" w:rsidP="00996CD6">
      <w:pPr>
        <w:ind w:firstLineChars="200" w:firstLine="480"/>
        <w:rPr>
          <w:rFonts w:asciiTheme="minorHAnsi" w:eastAsiaTheme="minorEastAsia" w:hAnsiTheme="minorHAnsi" w:cs="Times New Roman"/>
          <w:sz w:val="24"/>
          <w:szCs w:val="24"/>
          <w:rPrChange w:id="955" w:author="gsc" w:date="2013-03-23T21:34:00Z">
            <w:rPr>
              <w:rFonts w:ascii="Times New Roman" w:eastAsiaTheme="minorEastAsia" w:hAnsi="Times New Roman" w:cs="Times New Roman"/>
              <w:sz w:val="24"/>
              <w:szCs w:val="24"/>
            </w:rPr>
          </w:rPrChange>
        </w:rPr>
      </w:pPr>
      <w:ins w:id="956" w:author="gsc" w:date="2013-01-31T13:56:00Z">
        <w:r w:rsidRPr="00FC6CCF">
          <w:rPr>
            <w:rFonts w:asciiTheme="minorHAnsi" w:eastAsiaTheme="minorEastAsia" w:hAnsiTheme="minorHAnsi" w:cs="Times New Roman"/>
            <w:sz w:val="24"/>
            <w:szCs w:val="24"/>
            <w:rPrChange w:id="957" w:author="gsc" w:date="2013-03-23T21:34:00Z">
              <w:rPr>
                <w:rFonts w:ascii="Times New Roman" w:eastAsiaTheme="minorEastAsia" w:hAnsi="Times New Roman" w:cs="Times New Roman" w:hint="eastAsia"/>
                <w:sz w:val="24"/>
                <w:szCs w:val="24"/>
              </w:rPr>
            </w:rPrChange>
          </w:rPr>
          <w:lastRenderedPageBreak/>
          <w:t>C</w:t>
        </w:r>
        <w:r w:rsidRPr="00FC6CCF">
          <w:rPr>
            <w:rFonts w:asciiTheme="minorHAnsi" w:hAnsiTheme="minorHAnsi" w:cs="Times New Roman"/>
            <w:sz w:val="24"/>
            <w:szCs w:val="24"/>
            <w:rPrChange w:id="958" w:author="gsc" w:date="2013-03-23T21:34:00Z">
              <w:rPr>
                <w:rFonts w:ascii="Times New Roman" w:hAnsi="Times New Roman" w:cs="Times New Roman"/>
                <w:sz w:val="24"/>
                <w:szCs w:val="24"/>
              </w:rPr>
            </w:rPrChange>
          </w:rPr>
          <w:t>urrent medical treatment could be focused on the discovered target genes influenced by SNPs.</w:t>
        </w:r>
      </w:ins>
    </w:p>
    <w:p w:rsidR="002B7DDE" w:rsidRPr="00FC6CCF" w:rsidRDefault="002B7DDE" w:rsidP="00906E4A">
      <w:pPr>
        <w:ind w:firstLineChars="200" w:firstLine="480"/>
        <w:rPr>
          <w:rFonts w:asciiTheme="minorHAnsi" w:hAnsiTheme="minorHAnsi" w:cs="Times New Roman"/>
          <w:sz w:val="24"/>
          <w:szCs w:val="24"/>
          <w:rPrChange w:id="959" w:author="gsc" w:date="2013-03-23T21:34:00Z">
            <w:rPr>
              <w:rFonts w:ascii="Times New Roman" w:hAnsi="Times New Roman" w:cs="Times New Roman"/>
              <w:sz w:val="24"/>
              <w:szCs w:val="24"/>
            </w:rPr>
          </w:rPrChange>
        </w:rPr>
      </w:pPr>
    </w:p>
    <w:p w:rsidR="002B7DDE" w:rsidRPr="00FC6CCF" w:rsidRDefault="002B7DDE" w:rsidP="00B555C2">
      <w:pPr>
        <w:rPr>
          <w:rFonts w:asciiTheme="minorHAnsi" w:eastAsiaTheme="minorEastAsia" w:hAnsiTheme="minorHAnsi" w:cs="Times New Roman"/>
          <w:b/>
          <w:sz w:val="24"/>
          <w:szCs w:val="24"/>
          <w:rPrChange w:id="960" w:author="gsc" w:date="2013-03-23T21:34:00Z">
            <w:rPr>
              <w:rFonts w:ascii="Times New Roman" w:eastAsiaTheme="minorEastAsia" w:hAnsi="Times New Roman" w:cs="Times New Roman"/>
              <w:b/>
              <w:sz w:val="24"/>
              <w:szCs w:val="24"/>
            </w:rPr>
          </w:rPrChange>
        </w:rPr>
      </w:pPr>
      <w:r w:rsidRPr="00FC6CCF">
        <w:rPr>
          <w:rFonts w:asciiTheme="minorHAnsi" w:hAnsiTheme="minorHAnsi" w:cs="Times New Roman"/>
          <w:b/>
          <w:sz w:val="24"/>
          <w:szCs w:val="24"/>
          <w:rPrChange w:id="961" w:author="gsc" w:date="2013-03-23T21:34:00Z">
            <w:rPr>
              <w:rFonts w:ascii="Times New Roman" w:hAnsi="Times New Roman" w:cs="Times New Roman"/>
              <w:b/>
              <w:sz w:val="24"/>
              <w:szCs w:val="24"/>
            </w:rPr>
          </w:rPrChange>
        </w:rPr>
        <w:t>Materials and Methods</w:t>
      </w:r>
    </w:p>
    <w:p w:rsidR="002B7DDE" w:rsidRPr="00FC6CCF" w:rsidRDefault="002B7DDE" w:rsidP="00B555C2">
      <w:pPr>
        <w:rPr>
          <w:rFonts w:asciiTheme="minorHAnsi" w:hAnsiTheme="minorHAnsi" w:cs="Times New Roman"/>
          <w:sz w:val="24"/>
          <w:szCs w:val="24"/>
          <w:rPrChange w:id="962" w:author="gsc" w:date="2013-03-23T21:34:00Z">
            <w:rPr>
              <w:rFonts w:ascii="Times New Roman" w:hAnsi="Times New Roman" w:cs="Times New Roman"/>
              <w:sz w:val="24"/>
              <w:szCs w:val="24"/>
            </w:rPr>
          </w:rPrChange>
        </w:rPr>
      </w:pPr>
      <w:r w:rsidRPr="00FC6CCF">
        <w:rPr>
          <w:rFonts w:asciiTheme="minorHAnsi" w:hAnsiTheme="minorHAnsi" w:cs="Times New Roman"/>
          <w:b/>
          <w:sz w:val="24"/>
          <w:szCs w:val="24"/>
          <w:rPrChange w:id="963" w:author="gsc" w:date="2013-03-23T21:34:00Z">
            <w:rPr>
              <w:rFonts w:ascii="Times New Roman" w:hAnsi="Times New Roman" w:cs="Times New Roman"/>
              <w:b/>
              <w:sz w:val="24"/>
              <w:szCs w:val="24"/>
            </w:rPr>
          </w:rPrChange>
        </w:rPr>
        <w:t>Search Strategy</w:t>
      </w:r>
    </w:p>
    <w:p w:rsidR="002B7DDE" w:rsidRPr="00FC6CCF" w:rsidRDefault="002B7DDE" w:rsidP="00B555C2">
      <w:pPr>
        <w:ind w:firstLineChars="200" w:firstLine="480"/>
        <w:rPr>
          <w:rFonts w:asciiTheme="minorHAnsi" w:hAnsiTheme="minorHAnsi" w:cs="Times New Roman"/>
          <w:sz w:val="24"/>
          <w:szCs w:val="24"/>
          <w:rPrChange w:id="964" w:author="gsc" w:date="2013-03-23T21:34:00Z">
            <w:rPr>
              <w:rFonts w:ascii="Times New Roman" w:hAnsi="Times New Roman" w:cs="Times New Roman"/>
              <w:sz w:val="24"/>
              <w:szCs w:val="24"/>
            </w:rPr>
          </w:rPrChange>
        </w:rPr>
      </w:pPr>
      <w:r w:rsidRPr="00FC6CCF">
        <w:rPr>
          <w:rFonts w:asciiTheme="minorHAnsi" w:hAnsiTheme="minorHAnsi" w:cs="Times New Roman"/>
          <w:sz w:val="24"/>
          <w:szCs w:val="24"/>
          <w:rPrChange w:id="965" w:author="gsc" w:date="2013-03-23T21:34:00Z">
            <w:rPr>
              <w:rFonts w:ascii="Times New Roman" w:hAnsi="Times New Roman" w:cs="Times New Roman"/>
              <w:sz w:val="24"/>
              <w:szCs w:val="24"/>
            </w:rPr>
          </w:rPrChange>
        </w:rPr>
        <w:t>A systematic literature search was performed for articles regarding three SNP (rs2231142 in ABCG2, rs6449213 and rs16890979 in SLC2A9) associated with gout or uric acid.</w:t>
      </w:r>
      <w:r w:rsidRPr="00FC6CCF">
        <w:rPr>
          <w:rFonts w:asciiTheme="minorHAnsi" w:eastAsiaTheme="minorEastAsia" w:hAnsiTheme="minorHAnsi" w:cs="Times New Roman"/>
          <w:sz w:val="24"/>
          <w:szCs w:val="24"/>
          <w:rPrChange w:id="966" w:author="gsc" w:date="2013-03-23T21:34:00Z">
            <w:rPr>
              <w:rFonts w:ascii="Times New Roman" w:eastAsiaTheme="minorEastAsia" w:hAnsi="Times New Roman" w:cs="Times New Roman"/>
              <w:sz w:val="24"/>
              <w:szCs w:val="24"/>
            </w:rPr>
          </w:rPrChange>
        </w:rPr>
        <w:t xml:space="preserve"> </w:t>
      </w:r>
      <w:r w:rsidRPr="00FC6CCF">
        <w:rPr>
          <w:rFonts w:asciiTheme="minorHAnsi" w:hAnsiTheme="minorHAnsi" w:cs="Times New Roman"/>
          <w:sz w:val="24"/>
          <w:szCs w:val="24"/>
          <w:rPrChange w:id="967" w:author="gsc" w:date="2013-03-23T21:34:00Z">
            <w:rPr>
              <w:rFonts w:ascii="Times New Roman" w:hAnsi="Times New Roman" w:cs="Times New Roman"/>
              <w:sz w:val="24"/>
              <w:szCs w:val="24"/>
            </w:rPr>
          </w:rPrChange>
        </w:rPr>
        <w:t xml:space="preserve">The </w:t>
      </w:r>
      <w:bookmarkStart w:id="968" w:name="__DdeLink__952_1656065448"/>
      <w:r w:rsidRPr="00FC6CCF">
        <w:rPr>
          <w:rFonts w:asciiTheme="minorHAnsi" w:hAnsiTheme="minorHAnsi" w:cs="Times New Roman"/>
          <w:sz w:val="24"/>
          <w:szCs w:val="24"/>
          <w:rPrChange w:id="969" w:author="gsc" w:date="2013-03-23T21:34:00Z">
            <w:rPr>
              <w:rFonts w:ascii="Times New Roman" w:hAnsi="Times New Roman" w:cs="Times New Roman"/>
              <w:sz w:val="24"/>
              <w:szCs w:val="24"/>
            </w:rPr>
          </w:rPrChange>
        </w:rPr>
        <w:t>EMBASE</w:t>
      </w:r>
      <w:bookmarkEnd w:id="968"/>
      <w:r w:rsidRPr="00FC6CCF">
        <w:rPr>
          <w:rFonts w:asciiTheme="minorHAnsi" w:hAnsiTheme="minorHAnsi" w:cs="Times New Roman"/>
          <w:sz w:val="24"/>
          <w:szCs w:val="24"/>
          <w:rPrChange w:id="970" w:author="gsc" w:date="2013-03-23T21:34:00Z">
            <w:rPr>
              <w:rFonts w:ascii="Times New Roman" w:hAnsi="Times New Roman" w:cs="Times New Roman"/>
              <w:sz w:val="24"/>
              <w:szCs w:val="24"/>
            </w:rPr>
          </w:rPrChange>
        </w:rPr>
        <w:t xml:space="preserve"> database and PubMed database were used simultaneously with the combination of terms “rs2231142”, “gout” or “uric acid”; “rs6449213”, “gout” or “uric acid”; “rs16890979”, “gout” or “uric acid”; “GWAS” “gout”; “ABCG2”, “gout” up to July 1,</w:t>
      </w:r>
      <w:r w:rsidR="009752A4" w:rsidRPr="00FC6CCF">
        <w:rPr>
          <w:rFonts w:asciiTheme="minorHAnsi" w:eastAsiaTheme="minorEastAsia" w:hAnsiTheme="minorHAnsi" w:cs="Times New Roman"/>
          <w:sz w:val="24"/>
          <w:szCs w:val="24"/>
          <w:rPrChange w:id="971" w:author="gsc" w:date="2013-03-23T21:34:00Z">
            <w:rPr>
              <w:rFonts w:ascii="Times New Roman" w:eastAsiaTheme="minorEastAsia" w:hAnsi="Times New Roman" w:cs="Times New Roman"/>
              <w:sz w:val="24"/>
              <w:szCs w:val="24"/>
            </w:rPr>
          </w:rPrChange>
        </w:rPr>
        <w:t xml:space="preserve"> </w:t>
      </w:r>
      <w:r w:rsidRPr="00FC6CCF">
        <w:rPr>
          <w:rFonts w:asciiTheme="minorHAnsi" w:hAnsiTheme="minorHAnsi" w:cs="Times New Roman"/>
          <w:sz w:val="24"/>
          <w:szCs w:val="24"/>
          <w:rPrChange w:id="972" w:author="gsc" w:date="2013-03-23T21:34:00Z">
            <w:rPr>
              <w:rFonts w:ascii="Times New Roman" w:hAnsi="Times New Roman" w:cs="Times New Roman"/>
              <w:sz w:val="24"/>
              <w:szCs w:val="24"/>
            </w:rPr>
          </w:rPrChange>
        </w:rPr>
        <w:t>2012.</w:t>
      </w:r>
      <w:r w:rsidR="009752A4" w:rsidRPr="00FC6CCF">
        <w:rPr>
          <w:rFonts w:asciiTheme="minorHAnsi" w:eastAsiaTheme="minorEastAsia" w:hAnsiTheme="minorHAnsi" w:cs="Times New Roman"/>
          <w:sz w:val="24"/>
          <w:szCs w:val="24"/>
          <w:rPrChange w:id="973" w:author="gsc" w:date="2013-03-23T21:34:00Z">
            <w:rPr>
              <w:rFonts w:ascii="Times New Roman" w:eastAsiaTheme="minorEastAsia" w:hAnsi="Times New Roman" w:cs="Times New Roman"/>
              <w:sz w:val="24"/>
              <w:szCs w:val="24"/>
            </w:rPr>
          </w:rPrChange>
        </w:rPr>
        <w:t xml:space="preserve"> </w:t>
      </w:r>
      <w:r w:rsidRPr="00FC6CCF">
        <w:rPr>
          <w:rFonts w:asciiTheme="minorHAnsi" w:hAnsiTheme="minorHAnsi" w:cs="Times New Roman"/>
          <w:sz w:val="24"/>
          <w:szCs w:val="24"/>
          <w:rPrChange w:id="974" w:author="gsc" w:date="2013-03-23T21:34:00Z">
            <w:rPr>
              <w:rFonts w:ascii="Times New Roman" w:hAnsi="Times New Roman" w:cs="Times New Roman"/>
              <w:sz w:val="24"/>
              <w:szCs w:val="24"/>
            </w:rPr>
          </w:rPrChange>
        </w:rPr>
        <w:t>The search was performed without any restriction on language.</w:t>
      </w:r>
    </w:p>
    <w:p w:rsidR="00B555C2" w:rsidRPr="00FC6CCF" w:rsidRDefault="002B7DDE" w:rsidP="00B555C2">
      <w:pPr>
        <w:rPr>
          <w:rFonts w:asciiTheme="minorHAnsi" w:eastAsiaTheme="minorEastAsia" w:hAnsiTheme="minorHAnsi" w:cs="Times New Roman"/>
          <w:sz w:val="24"/>
          <w:szCs w:val="24"/>
          <w:rPrChange w:id="975" w:author="gsc" w:date="2013-03-23T21:34:00Z">
            <w:rPr>
              <w:rFonts w:ascii="Times New Roman" w:eastAsiaTheme="minorEastAsia" w:hAnsi="Times New Roman" w:cs="Times New Roman"/>
              <w:sz w:val="24"/>
              <w:szCs w:val="24"/>
            </w:rPr>
          </w:rPrChange>
        </w:rPr>
      </w:pPr>
      <w:r w:rsidRPr="00FC6CCF">
        <w:rPr>
          <w:rFonts w:asciiTheme="minorHAnsi" w:hAnsiTheme="minorHAnsi" w:cs="Times New Roman"/>
          <w:b/>
          <w:bCs/>
          <w:sz w:val="24"/>
          <w:szCs w:val="24"/>
          <w:rPrChange w:id="976" w:author="gsc" w:date="2013-03-23T21:34:00Z">
            <w:rPr>
              <w:rFonts w:ascii="Times New Roman" w:hAnsi="Times New Roman" w:cs="Times New Roman"/>
              <w:b/>
              <w:bCs/>
              <w:sz w:val="24"/>
              <w:szCs w:val="24"/>
            </w:rPr>
          </w:rPrChange>
        </w:rPr>
        <w:t>Study selection</w:t>
      </w:r>
    </w:p>
    <w:p w:rsidR="002B7DDE" w:rsidRPr="00FC6CCF" w:rsidRDefault="002B7DDE" w:rsidP="00B555C2">
      <w:pPr>
        <w:ind w:firstLineChars="200" w:firstLine="480"/>
        <w:rPr>
          <w:rFonts w:asciiTheme="minorHAnsi" w:hAnsiTheme="minorHAnsi" w:cs="Times New Roman"/>
          <w:sz w:val="24"/>
          <w:szCs w:val="24"/>
          <w:rPrChange w:id="977" w:author="gsc" w:date="2013-03-23T21:34:00Z">
            <w:rPr>
              <w:rFonts w:ascii="Times New Roman" w:hAnsi="Times New Roman" w:cs="Times New Roman"/>
              <w:sz w:val="24"/>
              <w:szCs w:val="24"/>
            </w:rPr>
          </w:rPrChange>
        </w:rPr>
      </w:pPr>
      <w:r w:rsidRPr="00FC6CCF">
        <w:rPr>
          <w:rFonts w:asciiTheme="minorHAnsi" w:hAnsiTheme="minorHAnsi" w:cs="Times New Roman"/>
          <w:sz w:val="24"/>
          <w:szCs w:val="24"/>
          <w:rPrChange w:id="978" w:author="gsc" w:date="2013-03-23T21:34:00Z">
            <w:rPr>
              <w:rFonts w:ascii="Times New Roman" w:hAnsi="Times New Roman" w:cs="Times New Roman"/>
              <w:sz w:val="24"/>
              <w:szCs w:val="24"/>
            </w:rPr>
          </w:rPrChange>
        </w:rPr>
        <w:t>Studies concerni</w:t>
      </w:r>
      <w:r w:rsidR="00064D63" w:rsidRPr="00FC6CCF">
        <w:rPr>
          <w:rFonts w:asciiTheme="minorHAnsi" w:hAnsiTheme="minorHAnsi" w:cs="Times New Roman"/>
          <w:sz w:val="24"/>
          <w:szCs w:val="24"/>
          <w:rPrChange w:id="979" w:author="gsc" w:date="2013-03-23T21:34:00Z">
            <w:rPr>
              <w:rFonts w:ascii="Times New Roman" w:hAnsi="Times New Roman" w:cs="Times New Roman"/>
              <w:sz w:val="24"/>
              <w:szCs w:val="24"/>
            </w:rPr>
          </w:rPrChange>
        </w:rPr>
        <w:t>ng the association of three SNP</w:t>
      </w:r>
      <w:r w:rsidR="00064D63" w:rsidRPr="00FC6CCF">
        <w:rPr>
          <w:rFonts w:asciiTheme="minorHAnsi" w:eastAsiaTheme="minorEastAsia" w:hAnsiTheme="minorHAnsi" w:cs="Times New Roman"/>
          <w:sz w:val="24"/>
          <w:szCs w:val="24"/>
          <w:rPrChange w:id="980" w:author="gsc" w:date="2013-03-23T21:34:00Z">
            <w:rPr>
              <w:rFonts w:ascii="Times New Roman" w:eastAsiaTheme="minorEastAsia" w:hAnsi="Times New Roman" w:cs="Times New Roman" w:hint="eastAsia"/>
              <w:sz w:val="24"/>
              <w:szCs w:val="24"/>
            </w:rPr>
          </w:rPrChange>
        </w:rPr>
        <w:t>s</w:t>
      </w:r>
      <w:r w:rsidRPr="00FC6CCF">
        <w:rPr>
          <w:rFonts w:asciiTheme="minorHAnsi" w:hAnsiTheme="minorHAnsi" w:cs="Times New Roman"/>
          <w:sz w:val="24"/>
          <w:szCs w:val="24"/>
          <w:rPrChange w:id="981" w:author="gsc" w:date="2013-03-23T21:34:00Z">
            <w:rPr>
              <w:rFonts w:ascii="Times New Roman" w:hAnsi="Times New Roman" w:cs="Times New Roman"/>
              <w:sz w:val="24"/>
              <w:szCs w:val="24"/>
            </w:rPr>
          </w:rPrChange>
        </w:rPr>
        <w:t xml:space="preserve"> associated with gout or uric acid were included if the following condition were met:</w:t>
      </w:r>
      <w:r w:rsidR="00233271" w:rsidRPr="00FC6CCF">
        <w:rPr>
          <w:rFonts w:ascii="宋体" w:eastAsia="宋体" w:hAnsi="宋体" w:cs="宋体" w:hint="eastAsia"/>
          <w:sz w:val="24"/>
          <w:szCs w:val="24"/>
          <w:rPrChange w:id="982" w:author="gsc" w:date="2013-03-23T21:34:00Z">
            <w:rPr>
              <w:rFonts w:ascii="宋体" w:eastAsia="宋体" w:hAnsi="宋体" w:cs="Times New Roman" w:hint="eastAsia"/>
              <w:sz w:val="24"/>
              <w:szCs w:val="24"/>
            </w:rPr>
          </w:rPrChange>
        </w:rPr>
        <w:t>⑴</w:t>
      </w:r>
      <w:r w:rsidRPr="00FC6CCF">
        <w:rPr>
          <w:rFonts w:asciiTheme="minorHAnsi" w:eastAsia="宋体" w:hAnsiTheme="minorHAnsi" w:cs="Times New Roman"/>
          <w:sz w:val="24"/>
          <w:szCs w:val="24"/>
          <w:rPrChange w:id="983" w:author="gsc" w:date="2013-03-23T21:34:00Z">
            <w:rPr>
              <w:rFonts w:ascii="Times New Roman" w:eastAsia="宋体" w:hAnsi="Times New Roman" w:cs="Times New Roman"/>
              <w:sz w:val="24"/>
              <w:szCs w:val="24"/>
            </w:rPr>
          </w:rPrChange>
        </w:rPr>
        <w:t xml:space="preserve"> </w:t>
      </w:r>
      <w:r w:rsidRPr="00FC6CCF">
        <w:rPr>
          <w:rFonts w:asciiTheme="minorHAnsi" w:hAnsiTheme="minorHAnsi" w:cs="Times New Roman"/>
          <w:sz w:val="24"/>
          <w:szCs w:val="24"/>
          <w:rPrChange w:id="984" w:author="gsc" w:date="2013-03-23T21:34:00Z">
            <w:rPr>
              <w:rFonts w:ascii="Times New Roman" w:hAnsi="Times New Roman" w:cs="Times New Roman"/>
              <w:sz w:val="24"/>
              <w:szCs w:val="24"/>
            </w:rPr>
          </w:rPrChange>
        </w:rPr>
        <w:t>any study about gout or uric acid</w:t>
      </w:r>
      <w:r w:rsidR="009C0EE5" w:rsidRPr="00FC6CCF">
        <w:rPr>
          <w:rFonts w:asciiTheme="minorHAnsi" w:eastAsiaTheme="minorEastAsia" w:hAnsiTheme="minorHAnsi" w:cs="Times New Roman"/>
          <w:sz w:val="24"/>
          <w:szCs w:val="24"/>
          <w:rPrChange w:id="985" w:author="gsc" w:date="2013-03-23T21:34:00Z">
            <w:rPr>
              <w:rFonts w:ascii="Times New Roman" w:eastAsiaTheme="minorEastAsia" w:hAnsi="Times New Roman" w:cs="Times New Roman"/>
              <w:sz w:val="24"/>
              <w:szCs w:val="24"/>
            </w:rPr>
          </w:rPrChange>
        </w:rPr>
        <w:t>;</w:t>
      </w:r>
      <w:r w:rsidRPr="00FC6CCF">
        <w:rPr>
          <w:rFonts w:asciiTheme="minorHAnsi" w:eastAsiaTheme="minorEastAsia" w:hAnsiTheme="minorHAnsi" w:cs="Times New Roman"/>
          <w:sz w:val="24"/>
          <w:szCs w:val="24"/>
          <w:rPrChange w:id="986" w:author="gsc" w:date="2013-03-23T21:34:00Z">
            <w:rPr>
              <w:rFonts w:ascii="Times New Roman" w:eastAsiaTheme="minorEastAsia" w:hAnsi="Times New Roman" w:cs="Times New Roman"/>
              <w:sz w:val="24"/>
              <w:szCs w:val="24"/>
            </w:rPr>
          </w:rPrChange>
        </w:rPr>
        <w:t xml:space="preserve"> </w:t>
      </w:r>
      <w:r w:rsidRPr="00FC6CCF">
        <w:rPr>
          <w:rFonts w:ascii="宋体" w:eastAsia="宋体" w:hAnsi="宋体" w:cs="宋体" w:hint="eastAsia"/>
          <w:sz w:val="24"/>
          <w:szCs w:val="24"/>
          <w:rPrChange w:id="987" w:author="gsc" w:date="2013-03-23T21:34:00Z">
            <w:rPr>
              <w:rFonts w:eastAsia="宋体" w:cs="Times New Roman"/>
              <w:sz w:val="24"/>
              <w:szCs w:val="24"/>
            </w:rPr>
          </w:rPrChange>
        </w:rPr>
        <w:t>⑵</w:t>
      </w:r>
      <w:r w:rsidRPr="00FC6CCF">
        <w:rPr>
          <w:rFonts w:asciiTheme="minorHAnsi" w:eastAsia="宋体" w:hAnsiTheme="minorHAnsi" w:cs="Times New Roman"/>
          <w:sz w:val="24"/>
          <w:szCs w:val="24"/>
          <w:rPrChange w:id="988" w:author="gsc" w:date="2013-03-23T21:34:00Z">
            <w:rPr>
              <w:rFonts w:ascii="Times New Roman" w:eastAsia="宋体" w:hAnsi="Times New Roman" w:cs="Times New Roman"/>
              <w:sz w:val="24"/>
              <w:szCs w:val="24"/>
            </w:rPr>
          </w:rPrChange>
        </w:rPr>
        <w:t xml:space="preserve"> </w:t>
      </w:r>
      <w:r w:rsidRPr="00FC6CCF">
        <w:rPr>
          <w:rFonts w:asciiTheme="minorHAnsi" w:hAnsiTheme="minorHAnsi" w:cs="Times New Roman"/>
          <w:sz w:val="24"/>
          <w:szCs w:val="24"/>
          <w:rPrChange w:id="989" w:author="gsc" w:date="2013-03-23T21:34:00Z">
            <w:rPr>
              <w:rFonts w:ascii="Times New Roman" w:hAnsi="Times New Roman" w:cs="Times New Roman"/>
              <w:sz w:val="24"/>
              <w:szCs w:val="24"/>
            </w:rPr>
          </w:rPrChange>
        </w:rPr>
        <w:t>any study descri</w:t>
      </w:r>
      <w:r w:rsidR="00FD6204" w:rsidRPr="00FC6CCF">
        <w:rPr>
          <w:rFonts w:asciiTheme="minorHAnsi" w:hAnsiTheme="minorHAnsi" w:cs="Times New Roman"/>
          <w:sz w:val="24"/>
          <w:szCs w:val="24"/>
          <w:rPrChange w:id="990" w:author="gsc" w:date="2013-03-23T21:34:00Z">
            <w:rPr>
              <w:rFonts w:ascii="Times New Roman" w:hAnsi="Times New Roman" w:cs="Times New Roman"/>
              <w:sz w:val="24"/>
              <w:szCs w:val="24"/>
            </w:rPr>
          </w:rPrChange>
        </w:rPr>
        <w:t>be the association of three SNP</w:t>
      </w:r>
      <w:r w:rsidR="00FD6204" w:rsidRPr="00FC6CCF">
        <w:rPr>
          <w:rFonts w:asciiTheme="minorHAnsi" w:eastAsiaTheme="minorEastAsia" w:hAnsiTheme="minorHAnsi" w:cs="Times New Roman"/>
          <w:sz w:val="24"/>
          <w:szCs w:val="24"/>
          <w:rPrChange w:id="991" w:author="gsc" w:date="2013-03-23T21:34:00Z">
            <w:rPr>
              <w:rFonts w:ascii="Times New Roman" w:eastAsiaTheme="minorEastAsia" w:hAnsi="Times New Roman" w:cs="Times New Roman" w:hint="eastAsia"/>
              <w:sz w:val="24"/>
              <w:szCs w:val="24"/>
            </w:rPr>
          </w:rPrChange>
        </w:rPr>
        <w:t>s</w:t>
      </w:r>
      <w:r w:rsidRPr="00FC6CCF">
        <w:rPr>
          <w:rFonts w:asciiTheme="minorHAnsi" w:hAnsiTheme="minorHAnsi" w:cs="Times New Roman"/>
          <w:sz w:val="24"/>
          <w:szCs w:val="24"/>
          <w:rPrChange w:id="992" w:author="gsc" w:date="2013-03-23T21:34:00Z">
            <w:rPr>
              <w:rFonts w:ascii="Times New Roman" w:hAnsi="Times New Roman" w:cs="Times New Roman"/>
              <w:sz w:val="24"/>
              <w:szCs w:val="24"/>
            </w:rPr>
          </w:rPrChange>
        </w:rPr>
        <w:t xml:space="preserve"> with gout or uric acid</w:t>
      </w:r>
      <w:r w:rsidR="009C0EE5" w:rsidRPr="00FC6CCF">
        <w:rPr>
          <w:rFonts w:asciiTheme="minorHAnsi" w:eastAsiaTheme="minorEastAsia" w:hAnsiTheme="minorHAnsi" w:cs="Times New Roman"/>
          <w:sz w:val="24"/>
          <w:szCs w:val="24"/>
          <w:rPrChange w:id="993" w:author="gsc" w:date="2013-03-23T21:34:00Z">
            <w:rPr>
              <w:rFonts w:ascii="Times New Roman" w:eastAsiaTheme="minorEastAsia" w:hAnsi="Times New Roman" w:cs="Times New Roman"/>
              <w:sz w:val="24"/>
              <w:szCs w:val="24"/>
            </w:rPr>
          </w:rPrChange>
        </w:rPr>
        <w:t>;</w:t>
      </w:r>
      <w:r w:rsidRPr="00FC6CCF">
        <w:rPr>
          <w:rFonts w:asciiTheme="minorHAnsi" w:eastAsiaTheme="minorEastAsia" w:hAnsiTheme="minorHAnsi" w:cs="Times New Roman"/>
          <w:sz w:val="24"/>
          <w:szCs w:val="24"/>
          <w:rPrChange w:id="994" w:author="gsc" w:date="2013-03-23T21:34:00Z">
            <w:rPr>
              <w:rFonts w:ascii="Times New Roman" w:eastAsiaTheme="minorEastAsia" w:hAnsi="Times New Roman" w:cs="Times New Roman"/>
              <w:sz w:val="24"/>
              <w:szCs w:val="24"/>
            </w:rPr>
          </w:rPrChange>
        </w:rPr>
        <w:t xml:space="preserve"> </w:t>
      </w:r>
      <w:r w:rsidRPr="00FC6CCF">
        <w:rPr>
          <w:rFonts w:ascii="宋体" w:eastAsia="宋体" w:hAnsi="宋体" w:cs="宋体" w:hint="eastAsia"/>
          <w:sz w:val="24"/>
          <w:szCs w:val="24"/>
          <w:rPrChange w:id="995" w:author="gsc" w:date="2013-03-23T21:34:00Z">
            <w:rPr>
              <w:rFonts w:eastAsia="宋体" w:cs="Times New Roman"/>
              <w:sz w:val="24"/>
              <w:szCs w:val="24"/>
            </w:rPr>
          </w:rPrChange>
        </w:rPr>
        <w:t>⑶</w:t>
      </w:r>
      <w:r w:rsidRPr="00FC6CCF">
        <w:rPr>
          <w:rFonts w:asciiTheme="minorHAnsi" w:eastAsia="宋体" w:hAnsiTheme="minorHAnsi" w:cs="Times New Roman"/>
          <w:sz w:val="24"/>
          <w:szCs w:val="24"/>
          <w:rPrChange w:id="996" w:author="gsc" w:date="2013-03-23T21:34:00Z">
            <w:rPr>
              <w:rFonts w:ascii="Times New Roman" w:eastAsia="宋体" w:hAnsi="Times New Roman" w:cs="Times New Roman"/>
              <w:sz w:val="24"/>
              <w:szCs w:val="24"/>
            </w:rPr>
          </w:rPrChange>
        </w:rPr>
        <w:t xml:space="preserve"> </w:t>
      </w:r>
      <w:r w:rsidRPr="00FC6CCF">
        <w:rPr>
          <w:rFonts w:asciiTheme="minorHAnsi" w:hAnsiTheme="minorHAnsi" w:cs="Times New Roman"/>
          <w:sz w:val="24"/>
          <w:szCs w:val="24"/>
          <w:rPrChange w:id="997" w:author="gsc" w:date="2013-03-23T21:34:00Z">
            <w:rPr>
              <w:rFonts w:ascii="Times New Roman" w:hAnsi="Times New Roman" w:cs="Times New Roman"/>
              <w:sz w:val="24"/>
              <w:szCs w:val="24"/>
            </w:rPr>
          </w:rPrChange>
        </w:rPr>
        <w:t>the studies about gout reported the numbers of both controls and gout cases</w:t>
      </w:r>
      <w:r w:rsidR="009C0EE5" w:rsidRPr="00FC6CCF">
        <w:rPr>
          <w:rFonts w:asciiTheme="minorHAnsi" w:eastAsiaTheme="minorEastAsia" w:hAnsiTheme="minorHAnsi" w:cs="Times New Roman"/>
          <w:sz w:val="24"/>
          <w:szCs w:val="24"/>
          <w:rPrChange w:id="998" w:author="gsc" w:date="2013-03-23T21:34:00Z">
            <w:rPr>
              <w:rFonts w:ascii="Times New Roman" w:eastAsiaTheme="minorEastAsia" w:hAnsi="Times New Roman" w:cs="Times New Roman"/>
              <w:sz w:val="24"/>
              <w:szCs w:val="24"/>
            </w:rPr>
          </w:rPrChange>
        </w:rPr>
        <w:t>;</w:t>
      </w:r>
      <w:r w:rsidRPr="00FC6CCF">
        <w:rPr>
          <w:rFonts w:asciiTheme="minorHAnsi" w:eastAsiaTheme="minorEastAsia" w:hAnsiTheme="minorHAnsi" w:cs="Times New Roman"/>
          <w:sz w:val="24"/>
          <w:szCs w:val="24"/>
          <w:rPrChange w:id="999" w:author="gsc" w:date="2013-03-23T21:34:00Z">
            <w:rPr>
              <w:rFonts w:ascii="Times New Roman" w:eastAsiaTheme="minorEastAsia" w:hAnsi="Times New Roman" w:cs="Times New Roman"/>
              <w:sz w:val="24"/>
              <w:szCs w:val="24"/>
            </w:rPr>
          </w:rPrChange>
        </w:rPr>
        <w:t xml:space="preserve"> </w:t>
      </w:r>
      <w:r w:rsidRPr="00FC6CCF">
        <w:rPr>
          <w:rFonts w:ascii="宋体" w:eastAsia="宋体" w:hAnsi="宋体" w:cs="宋体" w:hint="eastAsia"/>
          <w:sz w:val="24"/>
          <w:szCs w:val="24"/>
          <w:rPrChange w:id="1000" w:author="gsc" w:date="2013-03-23T21:34:00Z">
            <w:rPr>
              <w:rFonts w:eastAsia="宋体" w:cs="Times New Roman"/>
              <w:sz w:val="24"/>
              <w:szCs w:val="24"/>
            </w:rPr>
          </w:rPrChange>
        </w:rPr>
        <w:t>⑷</w:t>
      </w:r>
      <w:r w:rsidRPr="00FC6CCF">
        <w:rPr>
          <w:rFonts w:asciiTheme="minorHAnsi" w:eastAsia="宋体" w:hAnsiTheme="minorHAnsi" w:cs="Times New Roman"/>
          <w:sz w:val="24"/>
          <w:szCs w:val="24"/>
          <w:rPrChange w:id="1001" w:author="gsc" w:date="2013-03-23T21:34:00Z">
            <w:rPr>
              <w:rFonts w:ascii="Times New Roman" w:eastAsia="宋体" w:hAnsi="Times New Roman" w:cs="Times New Roman"/>
              <w:sz w:val="24"/>
              <w:szCs w:val="24"/>
            </w:rPr>
          </w:rPrChange>
        </w:rPr>
        <w:t xml:space="preserve"> r</w:t>
      </w:r>
      <w:r w:rsidR="009C0EE5" w:rsidRPr="00FC6CCF">
        <w:rPr>
          <w:rFonts w:asciiTheme="minorHAnsi" w:hAnsiTheme="minorHAnsi" w:cs="Times New Roman"/>
          <w:sz w:val="24"/>
          <w:szCs w:val="24"/>
          <w:rPrChange w:id="1002" w:author="gsc" w:date="2013-03-23T21:34:00Z">
            <w:rPr>
              <w:rFonts w:ascii="Times New Roman" w:hAnsi="Times New Roman" w:cs="Times New Roman"/>
              <w:sz w:val="24"/>
              <w:szCs w:val="24"/>
            </w:rPr>
          </w:rPrChange>
        </w:rPr>
        <w:t>esult</w:t>
      </w:r>
      <w:r w:rsidR="009C0EE5" w:rsidRPr="00FC6CCF">
        <w:rPr>
          <w:rFonts w:asciiTheme="minorHAnsi" w:eastAsiaTheme="minorEastAsia" w:hAnsiTheme="minorHAnsi" w:cs="Times New Roman"/>
          <w:sz w:val="24"/>
          <w:szCs w:val="24"/>
          <w:rPrChange w:id="1003" w:author="gsc" w:date="2013-03-23T21:34:00Z">
            <w:rPr>
              <w:rFonts w:ascii="Times New Roman" w:eastAsiaTheme="minorEastAsia" w:hAnsi="Times New Roman" w:cs="Times New Roman"/>
              <w:sz w:val="24"/>
              <w:szCs w:val="24"/>
            </w:rPr>
          </w:rPrChange>
        </w:rPr>
        <w:t>s</w:t>
      </w:r>
      <w:r w:rsidRPr="00FC6CCF">
        <w:rPr>
          <w:rFonts w:asciiTheme="minorHAnsi" w:hAnsiTheme="minorHAnsi" w:cs="Times New Roman"/>
          <w:sz w:val="24"/>
          <w:szCs w:val="24"/>
          <w:rPrChange w:id="1004" w:author="gsc" w:date="2013-03-23T21:34:00Z">
            <w:rPr>
              <w:rFonts w:ascii="Times New Roman" w:hAnsi="Times New Roman" w:cs="Times New Roman"/>
              <w:sz w:val="24"/>
              <w:szCs w:val="24"/>
            </w:rPr>
          </w:rPrChange>
        </w:rPr>
        <w:t xml:space="preserve"> were expressed as odds ratio(OR) or beta with 95% confidence intervals(CI)</w:t>
      </w:r>
      <w:r w:rsidR="009C0EE5" w:rsidRPr="00FC6CCF">
        <w:rPr>
          <w:rFonts w:asciiTheme="minorHAnsi" w:eastAsiaTheme="minorEastAsia" w:hAnsiTheme="minorHAnsi" w:cs="Times New Roman"/>
          <w:sz w:val="24"/>
          <w:szCs w:val="24"/>
          <w:rPrChange w:id="1005" w:author="gsc" w:date="2013-03-23T21:34:00Z">
            <w:rPr>
              <w:rFonts w:ascii="Times New Roman" w:eastAsiaTheme="minorEastAsia" w:hAnsi="Times New Roman" w:cs="Times New Roman"/>
              <w:sz w:val="24"/>
              <w:szCs w:val="24"/>
            </w:rPr>
          </w:rPrChange>
        </w:rPr>
        <w:t>;</w:t>
      </w:r>
      <w:r w:rsidRPr="00FC6CCF">
        <w:rPr>
          <w:rFonts w:asciiTheme="minorHAnsi" w:eastAsiaTheme="minorEastAsia" w:hAnsiTheme="minorHAnsi" w:cs="Times New Roman"/>
          <w:sz w:val="24"/>
          <w:szCs w:val="24"/>
          <w:rPrChange w:id="1006" w:author="gsc" w:date="2013-03-23T21:34:00Z">
            <w:rPr>
              <w:rFonts w:ascii="Times New Roman" w:eastAsiaTheme="minorEastAsia" w:hAnsi="Times New Roman" w:cs="Times New Roman"/>
              <w:sz w:val="24"/>
              <w:szCs w:val="24"/>
            </w:rPr>
          </w:rPrChange>
        </w:rPr>
        <w:t xml:space="preserve"> </w:t>
      </w:r>
      <w:r w:rsidRPr="00FC6CCF">
        <w:rPr>
          <w:rFonts w:ascii="宋体" w:eastAsia="宋体" w:hAnsi="宋体" w:cs="宋体" w:hint="eastAsia"/>
          <w:sz w:val="24"/>
          <w:szCs w:val="24"/>
          <w:rPrChange w:id="1007" w:author="gsc" w:date="2013-03-23T21:34:00Z">
            <w:rPr>
              <w:rFonts w:eastAsia="宋体" w:cs="Times New Roman"/>
              <w:sz w:val="24"/>
              <w:szCs w:val="24"/>
            </w:rPr>
          </w:rPrChange>
        </w:rPr>
        <w:t>⑸</w:t>
      </w:r>
      <w:r w:rsidRPr="00FC6CCF">
        <w:rPr>
          <w:rFonts w:asciiTheme="minorHAnsi" w:hAnsiTheme="minorHAnsi" w:cs="Times New Roman"/>
          <w:sz w:val="24"/>
          <w:szCs w:val="24"/>
          <w:rPrChange w:id="1008" w:author="gsc" w:date="2013-03-23T21:34:00Z">
            <w:rPr>
              <w:rFonts w:ascii="Times New Roman" w:hAnsi="Times New Roman" w:cs="Times New Roman"/>
              <w:sz w:val="24"/>
              <w:szCs w:val="24"/>
            </w:rPr>
          </w:rPrChange>
        </w:rPr>
        <w:t xml:space="preserve"> the studies about gout were case-control or nested case-control ones.</w:t>
      </w:r>
    </w:p>
    <w:p w:rsidR="002B7DDE" w:rsidRPr="00FC6CCF" w:rsidRDefault="002B7DDE" w:rsidP="00B555C2">
      <w:pPr>
        <w:rPr>
          <w:rFonts w:asciiTheme="minorHAnsi" w:hAnsiTheme="minorHAnsi" w:cs="Times New Roman"/>
          <w:sz w:val="24"/>
          <w:szCs w:val="24"/>
          <w:rPrChange w:id="1009" w:author="gsc" w:date="2013-03-23T21:34:00Z">
            <w:rPr>
              <w:rFonts w:ascii="Times New Roman" w:hAnsi="Times New Roman" w:cs="Times New Roman"/>
              <w:sz w:val="24"/>
              <w:szCs w:val="24"/>
            </w:rPr>
          </w:rPrChange>
        </w:rPr>
      </w:pPr>
      <w:r w:rsidRPr="00FC6CCF">
        <w:rPr>
          <w:rFonts w:asciiTheme="minorHAnsi" w:hAnsiTheme="minorHAnsi" w:cs="Times New Roman"/>
          <w:b/>
          <w:sz w:val="24"/>
          <w:szCs w:val="24"/>
          <w:rPrChange w:id="1010" w:author="gsc" w:date="2013-03-23T21:34:00Z">
            <w:rPr>
              <w:rFonts w:ascii="Times New Roman" w:hAnsi="Times New Roman" w:cs="Times New Roman"/>
              <w:b/>
              <w:sz w:val="24"/>
              <w:szCs w:val="24"/>
            </w:rPr>
          </w:rPrChange>
        </w:rPr>
        <w:t>Methodological quality appraisal</w:t>
      </w:r>
    </w:p>
    <w:p w:rsidR="002B7DDE" w:rsidRPr="00FC6CCF" w:rsidRDefault="002B7DDE" w:rsidP="00B555C2">
      <w:pPr>
        <w:ind w:firstLineChars="200" w:firstLine="480"/>
        <w:rPr>
          <w:rFonts w:asciiTheme="minorHAnsi" w:eastAsiaTheme="minorEastAsia" w:hAnsiTheme="minorHAnsi" w:cs="Times New Roman"/>
          <w:sz w:val="24"/>
          <w:szCs w:val="24"/>
          <w:rPrChange w:id="1011" w:author="gsc" w:date="2013-03-23T21:34:00Z">
            <w:rPr>
              <w:rFonts w:ascii="Times New Roman" w:eastAsiaTheme="minorEastAsia" w:hAnsi="Times New Roman" w:cs="Times New Roman"/>
              <w:sz w:val="24"/>
              <w:szCs w:val="24"/>
            </w:rPr>
          </w:rPrChange>
        </w:rPr>
      </w:pPr>
      <w:r w:rsidRPr="00FC6CCF">
        <w:rPr>
          <w:rFonts w:asciiTheme="minorHAnsi" w:hAnsiTheme="minorHAnsi" w:cs="Times New Roman"/>
          <w:sz w:val="24"/>
          <w:szCs w:val="24"/>
          <w:rPrChange w:id="1012" w:author="gsc" w:date="2013-03-23T21:34:00Z">
            <w:rPr>
              <w:rFonts w:ascii="Times New Roman" w:hAnsi="Times New Roman" w:cs="Times New Roman"/>
              <w:sz w:val="24"/>
              <w:szCs w:val="24"/>
            </w:rPr>
          </w:rPrChange>
        </w:rPr>
        <w:t xml:space="preserve">To identify high-quality studies, 2 authors (Dong and </w:t>
      </w:r>
      <w:proofErr w:type="spellStart"/>
      <w:r w:rsidRPr="00FC6CCF">
        <w:rPr>
          <w:rFonts w:asciiTheme="minorHAnsi" w:hAnsiTheme="minorHAnsi" w:cs="Times New Roman"/>
          <w:sz w:val="24"/>
          <w:szCs w:val="24"/>
          <w:rPrChange w:id="1013" w:author="gsc" w:date="2013-03-23T21:34:00Z">
            <w:rPr>
              <w:rFonts w:ascii="Times New Roman" w:hAnsi="Times New Roman" w:cs="Times New Roman"/>
              <w:sz w:val="24"/>
              <w:szCs w:val="24"/>
            </w:rPr>
          </w:rPrChange>
        </w:rPr>
        <w:t>Guo</w:t>
      </w:r>
      <w:proofErr w:type="spellEnd"/>
      <w:r w:rsidRPr="00FC6CCF">
        <w:rPr>
          <w:rFonts w:asciiTheme="minorHAnsi" w:hAnsiTheme="minorHAnsi" w:cs="Times New Roman"/>
          <w:sz w:val="24"/>
          <w:szCs w:val="24"/>
          <w:rPrChange w:id="1014" w:author="gsc" w:date="2013-03-23T21:34:00Z">
            <w:rPr>
              <w:rFonts w:ascii="Times New Roman" w:hAnsi="Times New Roman" w:cs="Times New Roman"/>
              <w:sz w:val="24"/>
              <w:szCs w:val="24"/>
            </w:rPr>
          </w:rPrChange>
        </w:rPr>
        <w:t xml:space="preserve">) assess the quality of each study independently using a </w:t>
      </w:r>
      <w:proofErr w:type="spellStart"/>
      <w:r w:rsidRPr="00FC6CCF">
        <w:rPr>
          <w:rFonts w:asciiTheme="minorHAnsi" w:hAnsiTheme="minorHAnsi" w:cs="Times New Roman"/>
          <w:sz w:val="24"/>
          <w:szCs w:val="24"/>
          <w:rPrChange w:id="1015" w:author="gsc" w:date="2013-03-23T21:34:00Z">
            <w:rPr>
              <w:rFonts w:ascii="Times New Roman" w:hAnsi="Times New Roman" w:cs="Times New Roman"/>
              <w:sz w:val="24"/>
              <w:szCs w:val="24"/>
            </w:rPr>
          </w:rPrChange>
        </w:rPr>
        <w:t>prefined</w:t>
      </w:r>
      <w:proofErr w:type="spellEnd"/>
      <w:r w:rsidRPr="00FC6CCF">
        <w:rPr>
          <w:rFonts w:asciiTheme="minorHAnsi" w:hAnsiTheme="minorHAnsi" w:cs="Times New Roman"/>
          <w:sz w:val="24"/>
          <w:szCs w:val="24"/>
          <w:rPrChange w:id="1016" w:author="gsc" w:date="2013-03-23T21:34:00Z">
            <w:rPr>
              <w:rFonts w:ascii="Times New Roman" w:hAnsi="Times New Roman" w:cs="Times New Roman"/>
              <w:sz w:val="24"/>
              <w:szCs w:val="24"/>
            </w:rPr>
          </w:rPrChange>
        </w:rPr>
        <w:t xml:space="preserve"> scale</w:t>
      </w:r>
      <w:r w:rsidR="00A15D5C" w:rsidRPr="00FC6CCF">
        <w:rPr>
          <w:rFonts w:asciiTheme="minorHAnsi" w:eastAsiaTheme="minorEastAsia" w:hAnsiTheme="minorHAnsi" w:cs="Times New Roman"/>
          <w:sz w:val="24"/>
          <w:szCs w:val="24"/>
          <w:rPrChange w:id="1017" w:author="gsc" w:date="2013-03-23T21:34:00Z">
            <w:rPr>
              <w:rFonts w:ascii="Times New Roman" w:eastAsiaTheme="minorEastAsia" w:hAnsi="Times New Roman" w:cs="Times New Roman"/>
              <w:sz w:val="24"/>
              <w:szCs w:val="24"/>
            </w:rPr>
          </w:rPrChange>
        </w:rPr>
        <w:t xml:space="preserve"> </w:t>
      </w:r>
      <w:r w:rsidRPr="00FC6CCF">
        <w:rPr>
          <w:rFonts w:asciiTheme="minorHAnsi" w:hAnsiTheme="minorHAnsi" w:cs="Times New Roman"/>
          <w:color w:val="FF0000"/>
          <w:sz w:val="24"/>
          <w:szCs w:val="24"/>
          <w:rPrChange w:id="1018" w:author="gsc" w:date="2013-03-23T21:34:00Z">
            <w:rPr>
              <w:rFonts w:ascii="Times New Roman" w:hAnsi="Times New Roman" w:cs="Times New Roman"/>
              <w:color w:val="FF0000"/>
              <w:sz w:val="24"/>
              <w:szCs w:val="24"/>
            </w:rPr>
          </w:rPrChange>
        </w:rPr>
        <w:t xml:space="preserve">(Table </w:t>
      </w:r>
      <w:r w:rsidRPr="00FC6CCF">
        <w:rPr>
          <w:rFonts w:asciiTheme="minorHAnsi" w:eastAsiaTheme="minorEastAsia" w:hAnsiTheme="minorHAnsi" w:cs="Times New Roman"/>
          <w:color w:val="FF0000"/>
          <w:sz w:val="24"/>
          <w:szCs w:val="24"/>
          <w:rPrChange w:id="1019" w:author="gsc" w:date="2013-03-23T21:34:00Z">
            <w:rPr>
              <w:rFonts w:ascii="Times New Roman" w:eastAsiaTheme="minorEastAsia" w:hAnsi="Times New Roman" w:cs="Times New Roman"/>
              <w:color w:val="FF0000"/>
              <w:sz w:val="24"/>
              <w:szCs w:val="24"/>
            </w:rPr>
          </w:rPrChange>
        </w:rPr>
        <w:t>1</w:t>
      </w:r>
      <w:r w:rsidRPr="00FC6CCF">
        <w:rPr>
          <w:rFonts w:asciiTheme="minorHAnsi" w:hAnsiTheme="minorHAnsi" w:cs="Times New Roman"/>
          <w:color w:val="FF0000"/>
          <w:sz w:val="24"/>
          <w:szCs w:val="24"/>
          <w:rPrChange w:id="1020" w:author="gsc" w:date="2013-03-23T21:34:00Z">
            <w:rPr>
              <w:rFonts w:ascii="Times New Roman" w:hAnsi="Times New Roman" w:cs="Times New Roman"/>
              <w:color w:val="FF0000"/>
              <w:sz w:val="24"/>
              <w:szCs w:val="24"/>
            </w:rPr>
          </w:rPrChange>
        </w:rPr>
        <w:t>)</w:t>
      </w:r>
      <w:r w:rsidR="00096B51" w:rsidRPr="00FC6CCF">
        <w:rPr>
          <w:rFonts w:asciiTheme="minorHAnsi" w:eastAsiaTheme="minorEastAsia" w:hAnsiTheme="minorHAnsi" w:cs="Times New Roman"/>
          <w:sz w:val="24"/>
          <w:szCs w:val="24"/>
          <w:rPrChange w:id="1021" w:author="gsc" w:date="2013-03-23T21:34:00Z">
            <w:rPr>
              <w:rFonts w:ascii="Times New Roman" w:eastAsiaTheme="minorEastAsia" w:hAnsi="Times New Roman" w:cs="Times New Roman"/>
              <w:sz w:val="24"/>
              <w:szCs w:val="24"/>
            </w:rPr>
          </w:rPrChange>
        </w:rPr>
        <w:t>.</w:t>
      </w:r>
      <w:r w:rsidR="00050C8A" w:rsidRPr="00FC6CCF">
        <w:rPr>
          <w:rFonts w:asciiTheme="minorHAnsi" w:eastAsiaTheme="minorEastAsia" w:hAnsiTheme="minorHAnsi" w:cs="Times New Roman"/>
          <w:sz w:val="24"/>
          <w:szCs w:val="24"/>
          <w:rPrChange w:id="1022" w:author="gsc" w:date="2013-03-23T21:34:00Z">
            <w:rPr>
              <w:rFonts w:ascii="Times New Roman" w:eastAsiaTheme="minorEastAsia" w:hAnsi="Times New Roman" w:cs="Times New Roman" w:hint="eastAsia"/>
              <w:sz w:val="24"/>
              <w:szCs w:val="24"/>
            </w:rPr>
          </w:rPrChange>
        </w:rPr>
        <w:t xml:space="preserve"> </w:t>
      </w:r>
      <w:r w:rsidRPr="00FC6CCF">
        <w:rPr>
          <w:rFonts w:asciiTheme="minorHAnsi" w:hAnsiTheme="minorHAnsi" w:cs="Times New Roman"/>
          <w:sz w:val="24"/>
          <w:szCs w:val="24"/>
          <w:rPrChange w:id="1023" w:author="gsc" w:date="2013-03-23T21:34:00Z">
            <w:rPr>
              <w:rFonts w:ascii="Times New Roman" w:hAnsi="Times New Roman" w:cs="Times New Roman"/>
              <w:sz w:val="24"/>
              <w:szCs w:val="24"/>
            </w:rPr>
          </w:rPrChange>
        </w:rPr>
        <w:t>Our quality scoring criteria were followed from other studies</w:t>
      </w:r>
      <w:r w:rsidR="009C0EE5" w:rsidRPr="00FC6CCF">
        <w:rPr>
          <w:rFonts w:asciiTheme="minorHAnsi" w:eastAsiaTheme="minorEastAsia" w:hAnsiTheme="minorHAnsi" w:cs="Times New Roman"/>
          <w:sz w:val="24"/>
          <w:szCs w:val="24"/>
          <w:rPrChange w:id="1024" w:author="gsc" w:date="2013-03-23T21:34:00Z">
            <w:rPr>
              <w:rFonts w:ascii="Times New Roman" w:eastAsiaTheme="minorEastAsia" w:hAnsi="Times New Roman" w:cs="Times New Roman"/>
              <w:sz w:val="24"/>
              <w:szCs w:val="24"/>
            </w:rPr>
          </w:rPrChange>
        </w:rPr>
        <w:t xml:space="preserve"> </w:t>
      </w:r>
      <w:r w:rsidR="00F44A9E" w:rsidRPr="00FC6CCF">
        <w:rPr>
          <w:rFonts w:asciiTheme="minorHAnsi" w:hAnsiTheme="minorHAnsi" w:cs="Times New Roman"/>
          <w:sz w:val="24"/>
          <w:szCs w:val="24"/>
          <w:rPrChange w:id="1025" w:author="gsc" w:date="2013-03-23T21:34:00Z">
            <w:rPr>
              <w:rFonts w:ascii="Times New Roman" w:hAnsi="Times New Roman" w:cs="Times New Roman"/>
              <w:sz w:val="24"/>
              <w:szCs w:val="24"/>
            </w:rPr>
          </w:rPrChange>
        </w:rPr>
        <w:fldChar w:fldCharType="begin">
          <w:fldData xml:space="preserve">PEVuZE5vdGU+PENpdGU+PEF1dGhvcj5HdW88L0F1dGhvcj48WWVhcj4yMDEyPC9ZZWFyPjxSZWNO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</w:fldData>
        </w:fldChar>
      </w:r>
      <w:r w:rsidR="005E73F6" w:rsidRPr="00FC6CCF">
        <w:rPr>
          <w:rFonts w:asciiTheme="minorHAnsi" w:hAnsiTheme="minorHAnsi" w:cs="Times New Roman"/>
          <w:sz w:val="24"/>
          <w:szCs w:val="24"/>
          <w:rPrChange w:id="1026" w:author="gsc" w:date="2013-03-23T21:34:00Z">
            <w:rPr>
              <w:rFonts w:ascii="Times New Roman" w:hAnsi="Times New Roman" w:cs="Times New Roman"/>
              <w:sz w:val="24"/>
              <w:szCs w:val="24"/>
            </w:rPr>
          </w:rPrChange>
        </w:rPr>
        <w:instrText xml:space="preserve"> ADDIN EN.CITE </w:instrText>
      </w:r>
      <w:r w:rsidR="00F44A9E" w:rsidRPr="00FC6CCF">
        <w:rPr>
          <w:rFonts w:asciiTheme="minorHAnsi" w:hAnsiTheme="minorHAnsi" w:cs="Times New Roman"/>
          <w:sz w:val="24"/>
          <w:szCs w:val="24"/>
          <w:rPrChange w:id="1027" w:author="gsc" w:date="2013-03-23T21:34:00Z">
            <w:rPr>
              <w:rFonts w:ascii="Times New Roman" w:hAnsi="Times New Roman" w:cs="Times New Roman"/>
              <w:sz w:val="24"/>
              <w:szCs w:val="24"/>
            </w:rPr>
          </w:rPrChange>
        </w:rPr>
        <w:fldChar w:fldCharType="begin">
          <w:fldData xml:space="preserve">PEVuZE5vdGU+PENpdGU+PEF1dGhvcj5HdW88L0F1dGhvcj48WWVhcj4yMDEyPC9ZZWFyPjxSZWNO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</w:fldData>
        </w:fldChar>
      </w:r>
      <w:r w:rsidR="005E73F6" w:rsidRPr="00FC6CCF">
        <w:rPr>
          <w:rFonts w:asciiTheme="minorHAnsi" w:hAnsiTheme="minorHAnsi" w:cs="Times New Roman"/>
          <w:sz w:val="24"/>
          <w:szCs w:val="24"/>
          <w:rPrChange w:id="1028" w:author="gsc" w:date="2013-03-23T21:34:00Z">
            <w:rPr>
              <w:rFonts w:ascii="Times New Roman" w:hAnsi="Times New Roman" w:cs="Times New Roman"/>
              <w:sz w:val="24"/>
              <w:szCs w:val="24"/>
            </w:rPr>
          </w:rPrChange>
        </w:rPr>
        <w:instrText xml:space="preserve"> ADDIN EN.CITE.DATA </w:instrText>
      </w:r>
      <w:r w:rsidR="00F44A9E" w:rsidRPr="00FC6CCF">
        <w:rPr>
          <w:rFonts w:asciiTheme="minorHAnsi" w:hAnsiTheme="minorHAnsi" w:cs="Times New Roman"/>
          <w:sz w:val="24"/>
          <w:szCs w:val="24"/>
          <w:rPrChange w:id="1029" w:author="gsc" w:date="2013-03-23T21:34:00Z">
            <w:rPr>
              <w:rFonts w:ascii="Times New Roman" w:hAnsi="Times New Roman" w:cs="Times New Roman"/>
              <w:sz w:val="24"/>
              <w:szCs w:val="24"/>
            </w:rPr>
          </w:rPrChange>
        </w:rPr>
      </w:r>
      <w:r w:rsidR="00F44A9E" w:rsidRPr="00FC6CCF">
        <w:rPr>
          <w:rFonts w:asciiTheme="minorHAnsi" w:hAnsiTheme="minorHAnsi" w:cs="Times New Roman"/>
          <w:sz w:val="24"/>
          <w:szCs w:val="24"/>
          <w:rPrChange w:id="1030" w:author="gsc" w:date="2013-03-23T21:34:00Z">
            <w:rPr>
              <w:rFonts w:ascii="Times New Roman" w:hAnsi="Times New Roman" w:cs="Times New Roman"/>
              <w:sz w:val="24"/>
              <w:szCs w:val="24"/>
            </w:rPr>
          </w:rPrChange>
        </w:rPr>
        <w:fldChar w:fldCharType="end"/>
      </w:r>
      <w:r w:rsidR="00F44A9E" w:rsidRPr="00FC6CCF">
        <w:rPr>
          <w:rFonts w:asciiTheme="minorHAnsi" w:hAnsiTheme="minorHAnsi" w:cs="Times New Roman"/>
          <w:sz w:val="24"/>
          <w:szCs w:val="24"/>
          <w:rPrChange w:id="1031" w:author="gsc" w:date="2013-03-23T21:34:00Z">
            <w:rPr>
              <w:rFonts w:ascii="Times New Roman" w:hAnsi="Times New Roman" w:cs="Times New Roman"/>
              <w:sz w:val="24"/>
              <w:szCs w:val="24"/>
            </w:rPr>
          </w:rPrChange>
        </w:rPr>
      </w:r>
      <w:r w:rsidR="00F44A9E" w:rsidRPr="00FC6CCF">
        <w:rPr>
          <w:rFonts w:asciiTheme="minorHAnsi" w:hAnsiTheme="minorHAnsi" w:cs="Times New Roman"/>
          <w:sz w:val="24"/>
          <w:szCs w:val="24"/>
          <w:rPrChange w:id="1032" w:author="gsc" w:date="2013-03-23T21:34:00Z">
            <w:rPr>
              <w:rFonts w:ascii="Times New Roman" w:hAnsi="Times New Roman" w:cs="Times New Roman"/>
              <w:sz w:val="24"/>
              <w:szCs w:val="24"/>
            </w:rPr>
          </w:rPrChange>
        </w:rPr>
        <w:fldChar w:fldCharType="separate"/>
      </w:r>
      <w:r w:rsidR="005E73F6" w:rsidRPr="00FC6CCF">
        <w:rPr>
          <w:rFonts w:asciiTheme="minorHAnsi" w:hAnsiTheme="minorHAnsi" w:cs="Times New Roman"/>
          <w:noProof/>
          <w:sz w:val="24"/>
          <w:szCs w:val="24"/>
          <w:rPrChange w:id="1033" w:author="gsc" w:date="2013-03-23T21:34:00Z">
            <w:rPr>
              <w:rFonts w:ascii="Times New Roman" w:hAnsi="Times New Roman" w:cs="Times New Roman"/>
              <w:noProof/>
              <w:sz w:val="24"/>
              <w:szCs w:val="24"/>
            </w:rPr>
          </w:rPrChange>
        </w:rPr>
        <w:t>[</w:t>
      </w:r>
      <w:r w:rsidR="00FC6CCF" w:rsidRPr="00FC6CCF">
        <w:rPr>
          <w:rFonts w:asciiTheme="minorHAnsi" w:hAnsiTheme="minorHAnsi"/>
          <w:rPrChange w:id="1034" w:author="gsc" w:date="2013-03-23T21:34:00Z">
            <w:rPr/>
          </w:rPrChange>
        </w:rPr>
        <w:fldChar w:fldCharType="begin"/>
      </w:r>
      <w:r w:rsidR="00FC6CCF" w:rsidRPr="00FC6CCF">
        <w:rPr>
          <w:rFonts w:asciiTheme="minorHAnsi" w:hAnsiTheme="minorHAnsi"/>
          <w:rPrChange w:id="1035" w:author="gsc" w:date="2013-03-23T21:34:00Z">
            <w:rPr/>
          </w:rPrChange>
        </w:rPr>
        <w:instrText xml:space="preserve"> HYPERLINK \l "_ENREF_14" \o "Guo, 2012 #47" </w:instrText>
      </w:r>
      <w:r w:rsidR="00FC6CCF" w:rsidRPr="00FC6CCF">
        <w:rPr>
          <w:rFonts w:asciiTheme="minorHAnsi" w:hAnsiTheme="minorHAnsi"/>
          <w:rPrChange w:id="1036" w:author="gsc" w:date="2013-03-23T21:34:00Z">
            <w:rPr/>
          </w:rPrChange>
        </w:rPr>
        <w:fldChar w:fldCharType="separate"/>
      </w:r>
      <w:r w:rsidR="00DC67F8" w:rsidRPr="00FC6CCF">
        <w:rPr>
          <w:rFonts w:asciiTheme="minorHAnsi" w:hAnsiTheme="minorHAnsi" w:cs="Times New Roman"/>
          <w:noProof/>
          <w:sz w:val="24"/>
          <w:szCs w:val="24"/>
          <w:rPrChange w:id="1037" w:author="gsc" w:date="2013-03-23T21:34:00Z">
            <w:rPr>
              <w:rFonts w:ascii="Times New Roman" w:hAnsi="Times New Roman" w:cs="Times New Roman"/>
              <w:noProof/>
              <w:sz w:val="24"/>
              <w:szCs w:val="24"/>
            </w:rPr>
          </w:rPrChange>
        </w:rPr>
        <w:t>14-16</w:t>
      </w:r>
      <w:r w:rsidR="00FC6CCF" w:rsidRPr="00FC6CCF">
        <w:rPr>
          <w:rFonts w:asciiTheme="minorHAnsi" w:hAnsiTheme="minorHAnsi" w:cs="Times New Roman"/>
          <w:noProof/>
          <w:sz w:val="24"/>
          <w:szCs w:val="24"/>
          <w:rPrChange w:id="1038" w:author="gsc" w:date="2013-03-23T21:34:00Z">
            <w:rPr>
              <w:rFonts w:ascii="Times New Roman" w:hAnsi="Times New Roman" w:cs="Times New Roman"/>
              <w:noProof/>
              <w:sz w:val="24"/>
              <w:szCs w:val="24"/>
            </w:rPr>
          </w:rPrChange>
        </w:rPr>
        <w:fldChar w:fldCharType="end"/>
      </w:r>
      <w:r w:rsidR="005E73F6" w:rsidRPr="00FC6CCF">
        <w:rPr>
          <w:rFonts w:asciiTheme="minorHAnsi" w:hAnsiTheme="minorHAnsi" w:cs="Times New Roman"/>
          <w:noProof/>
          <w:sz w:val="24"/>
          <w:szCs w:val="24"/>
          <w:rPrChange w:id="1039" w:author="gsc" w:date="2013-03-23T21:34:00Z">
            <w:rPr>
              <w:rFonts w:ascii="Times New Roman" w:hAnsi="Times New Roman" w:cs="Times New Roman"/>
              <w:noProof/>
              <w:sz w:val="24"/>
              <w:szCs w:val="24"/>
            </w:rPr>
          </w:rPrChange>
        </w:rPr>
        <w:t>]</w:t>
      </w:r>
      <w:r w:rsidR="00F44A9E" w:rsidRPr="00FC6CCF">
        <w:rPr>
          <w:rFonts w:asciiTheme="minorHAnsi" w:hAnsiTheme="minorHAnsi" w:cs="Times New Roman"/>
          <w:sz w:val="24"/>
          <w:szCs w:val="24"/>
          <w:rPrChange w:id="1040" w:author="gsc" w:date="2013-03-23T21:34:00Z">
            <w:rPr>
              <w:rFonts w:ascii="Times New Roman" w:hAnsi="Times New Roman" w:cs="Times New Roman"/>
              <w:sz w:val="24"/>
              <w:szCs w:val="24"/>
            </w:rPr>
          </w:rPrChange>
        </w:rPr>
        <w:fldChar w:fldCharType="end"/>
      </w:r>
      <w:r w:rsidR="00BF1ED9" w:rsidRPr="00FC6CCF">
        <w:rPr>
          <w:rFonts w:asciiTheme="minorHAnsi" w:eastAsiaTheme="minorEastAsia" w:hAnsiTheme="minorHAnsi" w:cs="Times New Roman"/>
          <w:sz w:val="24"/>
          <w:szCs w:val="24"/>
          <w:rPrChange w:id="1041" w:author="gsc" w:date="2013-03-23T21:34:00Z">
            <w:rPr>
              <w:rFonts w:asciiTheme="minorEastAsia" w:eastAsiaTheme="minorEastAsia" w:hAnsiTheme="minorEastAsia" w:cs="Times New Roman" w:hint="eastAsia"/>
              <w:sz w:val="24"/>
              <w:szCs w:val="24"/>
            </w:rPr>
          </w:rPrChange>
        </w:rPr>
        <w:t xml:space="preserve"> and included some features about gout</w:t>
      </w:r>
      <w:r w:rsidRPr="00FC6CCF">
        <w:rPr>
          <w:rFonts w:asciiTheme="minorHAnsi" w:hAnsiTheme="minorHAnsi" w:cs="Times New Roman"/>
          <w:sz w:val="24"/>
          <w:szCs w:val="24"/>
          <w:rPrChange w:id="1042" w:author="gsc" w:date="2013-03-23T21:34:00Z">
            <w:rPr>
              <w:rFonts w:ascii="Times New Roman" w:hAnsi="Times New Roman" w:cs="Times New Roman"/>
              <w:sz w:val="24"/>
              <w:szCs w:val="24"/>
            </w:rPr>
          </w:rPrChange>
        </w:rPr>
        <w:t xml:space="preserve">. The criteria cover </w:t>
      </w:r>
      <w:r w:rsidR="009D2D92" w:rsidRPr="00FC6CCF">
        <w:rPr>
          <w:rFonts w:asciiTheme="minorHAnsi" w:hAnsiTheme="minorHAnsi" w:cs="Times New Roman"/>
          <w:sz w:val="24"/>
          <w:szCs w:val="24"/>
          <w:rPrChange w:id="1043" w:author="gsc" w:date="2013-03-23T21:34:00Z">
            <w:rPr>
              <w:rFonts w:ascii="Times New Roman" w:hAnsi="Times New Roman" w:cs="Times New Roman"/>
              <w:sz w:val="24"/>
              <w:szCs w:val="24"/>
            </w:rPr>
          </w:rPrChange>
        </w:rPr>
        <w:t xml:space="preserve">six factors: the type of gout, </w:t>
      </w:r>
      <w:r w:rsidRPr="00FC6CCF">
        <w:rPr>
          <w:rFonts w:asciiTheme="minorHAnsi" w:hAnsiTheme="minorHAnsi" w:cs="Times New Roman"/>
          <w:sz w:val="24"/>
          <w:szCs w:val="24"/>
          <w:rPrChange w:id="1044" w:author="gsc" w:date="2013-03-23T21:34:00Z">
            <w:rPr>
              <w:rFonts w:ascii="Times New Roman" w:hAnsi="Times New Roman" w:cs="Times New Roman"/>
              <w:sz w:val="24"/>
              <w:szCs w:val="24"/>
            </w:rPr>
          </w:rPrChange>
        </w:rPr>
        <w:t xml:space="preserve">Hardy-Weinberg equilibrium (HWE), circumstance (including complication, hobbies and so on), case size, the source of control, genotyping. Disagreements were resolved through discussion. Scores ranged from the lowest zero to the highest ten. A study with the score lower than </w:t>
      </w:r>
      <w:r w:rsidR="00473E93" w:rsidRPr="00FC6CCF">
        <w:rPr>
          <w:rFonts w:asciiTheme="minorHAnsi" w:eastAsiaTheme="minorEastAsia" w:hAnsiTheme="minorHAnsi" w:cs="Times New Roman"/>
          <w:sz w:val="24"/>
          <w:szCs w:val="24"/>
          <w:rPrChange w:id="1045" w:author="gsc" w:date="2013-03-23T21:34:00Z">
            <w:rPr>
              <w:rFonts w:ascii="Times New Roman" w:eastAsiaTheme="minorEastAsia" w:hAnsi="Times New Roman" w:cs="Times New Roman" w:hint="eastAsia"/>
              <w:sz w:val="24"/>
              <w:szCs w:val="24"/>
            </w:rPr>
          </w:rPrChange>
        </w:rPr>
        <w:t>6</w:t>
      </w:r>
      <w:r w:rsidRPr="00FC6CCF">
        <w:rPr>
          <w:rFonts w:asciiTheme="minorHAnsi" w:hAnsiTheme="minorHAnsi" w:cs="Times New Roman"/>
          <w:sz w:val="24"/>
          <w:szCs w:val="24"/>
          <w:rPrChange w:id="1046" w:author="gsc" w:date="2013-03-23T21:34:00Z">
            <w:rPr>
              <w:rFonts w:ascii="Times New Roman" w:hAnsi="Times New Roman" w:cs="Times New Roman"/>
              <w:sz w:val="24"/>
              <w:szCs w:val="24"/>
            </w:rPr>
          </w:rPrChange>
        </w:rPr>
        <w:t xml:space="preserve"> was considered as “low-quality” ones, whereas a study not lower than </w:t>
      </w:r>
      <w:r w:rsidR="00473E93" w:rsidRPr="00FC6CCF">
        <w:rPr>
          <w:rFonts w:asciiTheme="minorHAnsi" w:eastAsiaTheme="minorEastAsia" w:hAnsiTheme="minorHAnsi" w:cs="Times New Roman"/>
          <w:sz w:val="24"/>
          <w:szCs w:val="24"/>
          <w:rPrChange w:id="1047" w:author="gsc" w:date="2013-03-23T21:34:00Z">
            <w:rPr>
              <w:rFonts w:ascii="Times New Roman" w:eastAsiaTheme="minorEastAsia" w:hAnsi="Times New Roman" w:cs="Times New Roman" w:hint="eastAsia"/>
              <w:sz w:val="24"/>
              <w:szCs w:val="24"/>
            </w:rPr>
          </w:rPrChange>
        </w:rPr>
        <w:t>6</w:t>
      </w:r>
      <w:r w:rsidRPr="00FC6CCF">
        <w:rPr>
          <w:rFonts w:asciiTheme="minorHAnsi" w:hAnsiTheme="minorHAnsi" w:cs="Times New Roman"/>
          <w:sz w:val="24"/>
          <w:szCs w:val="24"/>
          <w:rPrChange w:id="1048" w:author="gsc" w:date="2013-03-23T21:34:00Z">
            <w:rPr>
              <w:rFonts w:ascii="Times New Roman" w:hAnsi="Times New Roman" w:cs="Times New Roman"/>
              <w:sz w:val="24"/>
              <w:szCs w:val="24"/>
            </w:rPr>
          </w:rPrChange>
        </w:rPr>
        <w:t xml:space="preserve"> was considered as “high-quality” ones.</w:t>
      </w:r>
    </w:p>
    <w:p w:rsidR="002B7DDE" w:rsidRPr="00FC6CCF" w:rsidRDefault="002B7DDE" w:rsidP="00B555C2">
      <w:pPr>
        <w:rPr>
          <w:rFonts w:asciiTheme="minorHAnsi" w:hAnsiTheme="minorHAnsi" w:cs="Times New Roman"/>
          <w:sz w:val="24"/>
          <w:szCs w:val="24"/>
          <w:rPrChange w:id="1049" w:author="gsc" w:date="2013-03-23T21:34:00Z">
            <w:rPr>
              <w:rFonts w:ascii="Times New Roman" w:hAnsi="Times New Roman" w:cs="Times New Roman"/>
              <w:sz w:val="24"/>
              <w:szCs w:val="24"/>
            </w:rPr>
          </w:rPrChange>
        </w:rPr>
      </w:pPr>
      <w:r w:rsidRPr="00FC6CCF">
        <w:rPr>
          <w:rFonts w:asciiTheme="minorHAnsi" w:hAnsiTheme="minorHAnsi" w:cs="Times New Roman"/>
          <w:b/>
          <w:sz w:val="24"/>
          <w:szCs w:val="24"/>
          <w:rPrChange w:id="1050" w:author="gsc" w:date="2013-03-23T21:34:00Z">
            <w:rPr>
              <w:rFonts w:ascii="Times New Roman" w:hAnsi="Times New Roman" w:cs="Times New Roman"/>
              <w:b/>
              <w:sz w:val="24"/>
              <w:szCs w:val="24"/>
            </w:rPr>
          </w:rPrChange>
        </w:rPr>
        <w:t>Data Extraction</w:t>
      </w:r>
    </w:p>
    <w:p w:rsidR="00B555C2" w:rsidRPr="00FC6CCF" w:rsidRDefault="002B7DDE" w:rsidP="00B555C2">
      <w:pPr>
        <w:ind w:firstLineChars="200" w:firstLine="480"/>
        <w:rPr>
          <w:rFonts w:asciiTheme="minorHAnsi" w:eastAsiaTheme="minorEastAsia" w:hAnsiTheme="minorHAnsi" w:cs="Times New Roman"/>
          <w:sz w:val="24"/>
          <w:szCs w:val="24"/>
          <w:rPrChange w:id="1051" w:author="gsc" w:date="2013-03-23T21:34:00Z">
            <w:rPr>
              <w:rFonts w:ascii="Times New Roman" w:eastAsiaTheme="minorEastAsia" w:hAnsi="Times New Roman" w:cs="Times New Roman"/>
              <w:sz w:val="24"/>
              <w:szCs w:val="24"/>
            </w:rPr>
          </w:rPrChange>
        </w:rPr>
      </w:pPr>
      <w:r w:rsidRPr="00FC6CCF">
        <w:rPr>
          <w:rFonts w:asciiTheme="minorHAnsi" w:hAnsiTheme="minorHAnsi" w:cs="Times New Roman"/>
          <w:sz w:val="24"/>
          <w:szCs w:val="24"/>
          <w:rPrChange w:id="1052" w:author="gsc" w:date="2013-03-23T21:34:00Z">
            <w:rPr>
              <w:rFonts w:ascii="Times New Roman" w:hAnsi="Times New Roman" w:cs="Times New Roman"/>
              <w:sz w:val="24"/>
              <w:szCs w:val="24"/>
            </w:rPr>
          </w:rPrChange>
        </w:rPr>
        <w:t xml:space="preserve">Two investigators (Dong and </w:t>
      </w:r>
      <w:proofErr w:type="spellStart"/>
      <w:r w:rsidRPr="00FC6CCF">
        <w:rPr>
          <w:rFonts w:asciiTheme="minorHAnsi" w:hAnsiTheme="minorHAnsi" w:cs="Times New Roman"/>
          <w:sz w:val="24"/>
          <w:szCs w:val="24"/>
          <w:rPrChange w:id="1053" w:author="gsc" w:date="2013-03-23T21:34:00Z">
            <w:rPr>
              <w:rFonts w:ascii="Times New Roman" w:hAnsi="Times New Roman" w:cs="Times New Roman"/>
              <w:sz w:val="24"/>
              <w:szCs w:val="24"/>
            </w:rPr>
          </w:rPrChange>
        </w:rPr>
        <w:t>Guo</w:t>
      </w:r>
      <w:proofErr w:type="spellEnd"/>
      <w:r w:rsidRPr="00FC6CCF">
        <w:rPr>
          <w:rFonts w:asciiTheme="minorHAnsi" w:hAnsiTheme="minorHAnsi" w:cs="Times New Roman"/>
          <w:sz w:val="24"/>
          <w:szCs w:val="24"/>
          <w:rPrChange w:id="1054" w:author="gsc" w:date="2013-03-23T21:34:00Z">
            <w:rPr>
              <w:rFonts w:ascii="Times New Roman" w:hAnsi="Times New Roman" w:cs="Times New Roman"/>
              <w:sz w:val="24"/>
              <w:szCs w:val="24"/>
            </w:rPr>
          </w:rPrChange>
        </w:rPr>
        <w:t>) screened titles,</w:t>
      </w:r>
      <w:r w:rsidRPr="00FC6CCF">
        <w:rPr>
          <w:rFonts w:asciiTheme="minorHAnsi" w:eastAsiaTheme="minorEastAsia" w:hAnsiTheme="minorHAnsi" w:cs="Times New Roman"/>
          <w:sz w:val="24"/>
          <w:szCs w:val="24"/>
          <w:rPrChange w:id="1055" w:author="gsc" w:date="2013-03-23T21:34:00Z">
            <w:rPr>
              <w:rFonts w:ascii="Times New Roman" w:eastAsiaTheme="minorEastAsia" w:hAnsi="Times New Roman" w:cs="Times New Roman"/>
              <w:sz w:val="24"/>
              <w:szCs w:val="24"/>
            </w:rPr>
          </w:rPrChange>
        </w:rPr>
        <w:t xml:space="preserve"> </w:t>
      </w:r>
      <w:r w:rsidRPr="00FC6CCF">
        <w:rPr>
          <w:rFonts w:asciiTheme="minorHAnsi" w:hAnsiTheme="minorHAnsi" w:cs="Times New Roman"/>
          <w:sz w:val="24"/>
          <w:szCs w:val="24"/>
          <w:rPrChange w:id="1056" w:author="gsc" w:date="2013-03-23T21:34:00Z">
            <w:rPr>
              <w:rFonts w:ascii="Times New Roman" w:hAnsi="Times New Roman" w:cs="Times New Roman"/>
              <w:sz w:val="24"/>
              <w:szCs w:val="24"/>
            </w:rPr>
          </w:rPrChange>
        </w:rPr>
        <w:t>abstracts and full texts independently and blind to journal names, country, institutions, supporting organizations and funds. The differences between two investigators were resolved by discussion.</w:t>
      </w:r>
    </w:p>
    <w:p w:rsidR="002B7DDE" w:rsidRPr="00FC6CCF" w:rsidRDefault="002B7DDE" w:rsidP="00B555C2">
      <w:pPr>
        <w:ind w:firstLineChars="200" w:firstLine="480"/>
        <w:rPr>
          <w:rFonts w:asciiTheme="minorHAnsi" w:hAnsiTheme="minorHAnsi" w:cs="Times New Roman"/>
          <w:sz w:val="24"/>
          <w:szCs w:val="24"/>
          <w:rPrChange w:id="1057" w:author="gsc" w:date="2013-03-23T21:34:00Z">
            <w:rPr>
              <w:rFonts w:ascii="Times New Roman" w:hAnsi="Times New Roman" w:cs="Times New Roman"/>
              <w:sz w:val="24"/>
              <w:szCs w:val="24"/>
            </w:rPr>
          </w:rPrChange>
        </w:rPr>
      </w:pPr>
      <w:r w:rsidRPr="00FC6CCF">
        <w:rPr>
          <w:rFonts w:asciiTheme="minorHAnsi" w:hAnsiTheme="minorHAnsi" w:cs="Times New Roman"/>
          <w:sz w:val="24"/>
          <w:szCs w:val="24"/>
          <w:rPrChange w:id="1058" w:author="gsc" w:date="2013-03-23T21:34:00Z">
            <w:rPr>
              <w:rFonts w:ascii="Times New Roman" w:hAnsi="Times New Roman" w:cs="Times New Roman"/>
              <w:sz w:val="24"/>
              <w:szCs w:val="24"/>
            </w:rPr>
          </w:rPrChange>
        </w:rPr>
        <w:t>The following data from each study were extracted:</w:t>
      </w:r>
      <w:r w:rsidRPr="00FC6CCF">
        <w:rPr>
          <w:rFonts w:asciiTheme="minorHAnsi" w:eastAsiaTheme="minorEastAsia" w:hAnsiTheme="minorHAnsi" w:cs="Times New Roman"/>
          <w:sz w:val="24"/>
          <w:szCs w:val="24"/>
          <w:rPrChange w:id="1059" w:author="gsc" w:date="2013-03-23T21:34:00Z">
            <w:rPr>
              <w:rFonts w:ascii="Times New Roman" w:eastAsiaTheme="minorEastAsia" w:hAnsi="Times New Roman" w:cs="Times New Roman"/>
              <w:sz w:val="24"/>
              <w:szCs w:val="24"/>
            </w:rPr>
          </w:rPrChange>
        </w:rPr>
        <w:t xml:space="preserve"> </w:t>
      </w:r>
      <w:r w:rsidRPr="00FC6CCF">
        <w:rPr>
          <w:rFonts w:asciiTheme="minorHAnsi" w:hAnsiTheme="minorHAnsi" w:cs="Times New Roman"/>
          <w:sz w:val="24"/>
          <w:szCs w:val="24"/>
          <w:rPrChange w:id="1060" w:author="gsc" w:date="2013-03-23T21:34:00Z">
            <w:rPr>
              <w:rFonts w:ascii="Times New Roman" w:hAnsi="Times New Roman" w:cs="Times New Roman"/>
              <w:sz w:val="24"/>
              <w:szCs w:val="24"/>
            </w:rPr>
          </w:rPrChange>
        </w:rPr>
        <w:t>first author’s name, published year, country of study, continent, ethnicity, HWE, number of case and control, the sex ratio in case and control population, mean age in case and control population,</w:t>
      </w:r>
      <w:r w:rsidRPr="00FC6CCF">
        <w:rPr>
          <w:rFonts w:asciiTheme="minorHAnsi" w:eastAsiaTheme="minorEastAsia" w:hAnsiTheme="minorHAnsi" w:cs="Times New Roman"/>
          <w:sz w:val="24"/>
          <w:szCs w:val="24"/>
          <w:rPrChange w:id="1061" w:author="gsc" w:date="2013-03-23T21:34:00Z">
            <w:rPr>
              <w:rFonts w:ascii="Times New Roman" w:eastAsiaTheme="minorEastAsia" w:hAnsi="Times New Roman" w:cs="Times New Roman"/>
              <w:sz w:val="24"/>
              <w:szCs w:val="24"/>
            </w:rPr>
          </w:rPrChange>
        </w:rPr>
        <w:t xml:space="preserve"> </w:t>
      </w:r>
      <w:r w:rsidRPr="00FC6CCF">
        <w:rPr>
          <w:rFonts w:asciiTheme="minorHAnsi" w:hAnsiTheme="minorHAnsi" w:cs="Times New Roman"/>
          <w:sz w:val="24"/>
          <w:szCs w:val="24"/>
          <w:rPrChange w:id="1062" w:author="gsc" w:date="2013-03-23T21:34:00Z">
            <w:rPr>
              <w:rFonts w:ascii="Times New Roman" w:hAnsi="Times New Roman" w:cs="Times New Roman"/>
              <w:sz w:val="24"/>
              <w:szCs w:val="24"/>
            </w:rPr>
          </w:rPrChange>
        </w:rPr>
        <w:t>minor allele frequency</w:t>
      </w:r>
      <w:r w:rsidRPr="00FC6CCF">
        <w:rPr>
          <w:rFonts w:asciiTheme="minorHAnsi" w:eastAsiaTheme="minorEastAsia" w:hAnsiTheme="minorHAnsi" w:cs="Times New Roman"/>
          <w:sz w:val="24"/>
          <w:szCs w:val="24"/>
          <w:rPrChange w:id="1063" w:author="gsc" w:date="2013-03-23T21:34:00Z">
            <w:rPr>
              <w:rFonts w:ascii="Times New Roman" w:eastAsiaTheme="minorEastAsia" w:hAnsi="Times New Roman" w:cs="Times New Roman"/>
              <w:sz w:val="24"/>
              <w:szCs w:val="24"/>
            </w:rPr>
          </w:rPrChange>
        </w:rPr>
        <w:t xml:space="preserve"> </w:t>
      </w:r>
      <w:r w:rsidRPr="00FC6CCF">
        <w:rPr>
          <w:rFonts w:asciiTheme="minorHAnsi" w:hAnsiTheme="minorHAnsi" w:cs="Times New Roman"/>
          <w:sz w:val="24"/>
          <w:szCs w:val="24"/>
          <w:rPrChange w:id="1064" w:author="gsc" w:date="2013-03-23T21:34:00Z">
            <w:rPr>
              <w:rFonts w:ascii="Times New Roman" w:hAnsi="Times New Roman" w:cs="Times New Roman"/>
              <w:sz w:val="24"/>
              <w:szCs w:val="24"/>
            </w:rPr>
          </w:rPrChange>
        </w:rPr>
        <w:t>(MAF) in case and control population, the source of control, quality score, genotyping method, gout type and other descriptions.</w:t>
      </w:r>
    </w:p>
    <w:p w:rsidR="002B7DDE" w:rsidRPr="00FC6CCF" w:rsidRDefault="002B7DDE" w:rsidP="00B555C2">
      <w:pPr>
        <w:rPr>
          <w:rFonts w:asciiTheme="minorHAnsi" w:eastAsiaTheme="minorEastAsia" w:hAnsiTheme="minorHAnsi" w:cs="Times New Roman"/>
          <w:sz w:val="24"/>
          <w:szCs w:val="24"/>
          <w:rPrChange w:id="1065" w:author="gsc" w:date="2013-03-23T21:34:00Z">
            <w:rPr>
              <w:rFonts w:ascii="Times New Roman" w:eastAsiaTheme="minorEastAsia" w:hAnsi="Times New Roman" w:cs="Times New Roman"/>
              <w:sz w:val="24"/>
              <w:szCs w:val="24"/>
            </w:rPr>
          </w:rPrChange>
        </w:rPr>
      </w:pPr>
      <w:r w:rsidRPr="00FC6CCF">
        <w:rPr>
          <w:rFonts w:asciiTheme="minorHAnsi" w:hAnsiTheme="minorHAnsi" w:cs="Times New Roman"/>
          <w:b/>
          <w:bCs/>
          <w:sz w:val="24"/>
          <w:szCs w:val="24"/>
          <w:rPrChange w:id="1066" w:author="gsc" w:date="2013-03-23T21:34:00Z">
            <w:rPr>
              <w:rFonts w:ascii="Times New Roman" w:hAnsi="Times New Roman" w:cs="Times New Roman"/>
              <w:b/>
              <w:bCs/>
              <w:sz w:val="24"/>
              <w:szCs w:val="24"/>
            </w:rPr>
          </w:rPrChange>
        </w:rPr>
        <w:t>Statistical Analysis</w:t>
      </w:r>
    </w:p>
    <w:p w:rsidR="002B7DDE" w:rsidRPr="00FC6CCF" w:rsidRDefault="002B7DDE" w:rsidP="00B555C2">
      <w:pPr>
        <w:ind w:firstLineChars="200" w:firstLine="480"/>
        <w:rPr>
          <w:rFonts w:asciiTheme="minorHAnsi" w:hAnsiTheme="minorHAnsi" w:cs="Times New Roman"/>
          <w:sz w:val="24"/>
          <w:szCs w:val="24"/>
          <w:rPrChange w:id="1067" w:author="gsc" w:date="2013-03-23T21:34:00Z">
            <w:rPr>
              <w:rFonts w:ascii="Times New Roman" w:hAnsi="Times New Roman" w:cs="Times New Roman"/>
              <w:sz w:val="24"/>
              <w:szCs w:val="24"/>
            </w:rPr>
          </w:rPrChange>
        </w:rPr>
      </w:pPr>
      <w:r w:rsidRPr="00FC6CCF">
        <w:rPr>
          <w:rFonts w:asciiTheme="minorHAnsi" w:hAnsiTheme="minorHAnsi" w:cs="Times New Roman"/>
          <w:bCs/>
          <w:sz w:val="24"/>
          <w:szCs w:val="24"/>
          <w:rPrChange w:id="1068" w:author="gsc" w:date="2013-03-23T21:34:00Z">
            <w:rPr>
              <w:rFonts w:ascii="Times New Roman" w:hAnsi="Times New Roman" w:cs="Times New Roman"/>
              <w:bCs/>
              <w:sz w:val="24"/>
              <w:szCs w:val="24"/>
            </w:rPr>
          </w:rPrChange>
        </w:rPr>
        <w:t>Hardy-Weinberg</w:t>
      </w:r>
      <w:r w:rsidRPr="00FC6CCF">
        <w:rPr>
          <w:rFonts w:asciiTheme="minorHAnsi" w:hAnsiTheme="minorHAnsi" w:cs="Times New Roman"/>
          <w:sz w:val="24"/>
          <w:szCs w:val="24"/>
          <w:rPrChange w:id="1069" w:author="gsc" w:date="2013-03-23T21:34:00Z">
            <w:rPr>
              <w:rFonts w:ascii="Times New Roman" w:hAnsi="Times New Roman" w:cs="Times New Roman"/>
              <w:sz w:val="24"/>
              <w:szCs w:val="24"/>
            </w:rPr>
          </w:rPrChange>
        </w:rPr>
        <w:t xml:space="preserve"> equilibrium</w:t>
      </w:r>
      <w:r w:rsidRPr="00FC6CCF">
        <w:rPr>
          <w:rFonts w:asciiTheme="minorHAnsi" w:eastAsiaTheme="minorEastAsia" w:hAnsiTheme="minorHAnsi" w:cs="Times New Roman"/>
          <w:sz w:val="24"/>
          <w:szCs w:val="24"/>
          <w:rPrChange w:id="1070" w:author="gsc" w:date="2013-03-23T21:34:00Z">
            <w:rPr>
              <w:rFonts w:ascii="Times New Roman" w:eastAsiaTheme="minorEastAsia" w:hAnsi="Times New Roman" w:cs="Times New Roman"/>
              <w:sz w:val="24"/>
              <w:szCs w:val="24"/>
            </w:rPr>
          </w:rPrChange>
        </w:rPr>
        <w:t xml:space="preserve"> </w:t>
      </w:r>
      <w:r w:rsidRPr="00FC6CCF">
        <w:rPr>
          <w:rFonts w:asciiTheme="minorHAnsi" w:hAnsiTheme="minorHAnsi" w:cs="Times New Roman"/>
          <w:sz w:val="24"/>
          <w:szCs w:val="24"/>
          <w:rPrChange w:id="1071" w:author="gsc" w:date="2013-03-23T21:34:00Z">
            <w:rPr>
              <w:rFonts w:ascii="Times New Roman" w:hAnsi="Times New Roman" w:cs="Times New Roman"/>
              <w:sz w:val="24"/>
              <w:szCs w:val="24"/>
            </w:rPr>
          </w:rPrChange>
        </w:rPr>
        <w:t xml:space="preserve">(HWE) in controls was calculated by chi-square goodness of fit </w:t>
      </w:r>
      <w:r w:rsidR="00F31CA5" w:rsidRPr="00FC6CCF">
        <w:rPr>
          <w:rFonts w:asciiTheme="minorHAnsi" w:eastAsiaTheme="minorEastAsia" w:hAnsiTheme="minorHAnsi" w:cs="Times New Roman"/>
          <w:sz w:val="24"/>
          <w:szCs w:val="24"/>
          <w:rPrChange w:id="1072" w:author="gsc" w:date="2013-03-23T21:34:00Z">
            <w:rPr>
              <w:rFonts w:ascii="Times New Roman" w:eastAsiaTheme="minorEastAsia" w:hAnsi="Times New Roman" w:cs="Times New Roman" w:hint="eastAsia"/>
              <w:sz w:val="24"/>
              <w:szCs w:val="24"/>
            </w:rPr>
          </w:rPrChange>
        </w:rPr>
        <w:t xml:space="preserve">test </w:t>
      </w:r>
      <w:r w:rsidRPr="00FC6CCF">
        <w:rPr>
          <w:rFonts w:asciiTheme="minorHAnsi" w:hAnsiTheme="minorHAnsi" w:cs="Times New Roman"/>
          <w:sz w:val="24"/>
          <w:szCs w:val="24"/>
          <w:rPrChange w:id="1073" w:author="gsc" w:date="2013-03-23T21:34:00Z">
            <w:rPr>
              <w:rFonts w:ascii="Times New Roman" w:hAnsi="Times New Roman" w:cs="Times New Roman"/>
              <w:sz w:val="24"/>
              <w:szCs w:val="24"/>
            </w:rPr>
          </w:rPrChange>
        </w:rPr>
        <w:t xml:space="preserve">in our meta-analysis. If P&lt;0.05, the tests were considered </w:t>
      </w:r>
      <w:r w:rsidR="00BF491F" w:rsidRPr="00FC6CCF">
        <w:rPr>
          <w:rFonts w:asciiTheme="minorHAnsi" w:eastAsiaTheme="minorEastAsia" w:hAnsiTheme="minorHAnsi" w:cs="Times New Roman"/>
          <w:sz w:val="24"/>
          <w:szCs w:val="24"/>
          <w:rPrChange w:id="1074" w:author="gsc" w:date="2013-03-23T21:34:00Z">
            <w:rPr>
              <w:rFonts w:ascii="Times New Roman" w:eastAsiaTheme="minorEastAsia" w:hAnsi="Times New Roman" w:cs="Times New Roman" w:hint="eastAsia"/>
              <w:sz w:val="24"/>
              <w:szCs w:val="24"/>
            </w:rPr>
          </w:rPrChange>
        </w:rPr>
        <w:t xml:space="preserve">to be </w:t>
      </w:r>
      <w:r w:rsidRPr="00FC6CCF">
        <w:rPr>
          <w:rFonts w:asciiTheme="minorHAnsi" w:hAnsiTheme="minorHAnsi" w:cs="Times New Roman"/>
          <w:sz w:val="24"/>
          <w:szCs w:val="24"/>
          <w:rPrChange w:id="1075" w:author="gsc" w:date="2013-03-23T21:34:00Z">
            <w:rPr>
              <w:rFonts w:ascii="Times New Roman" w:hAnsi="Times New Roman" w:cs="Times New Roman"/>
              <w:sz w:val="24"/>
              <w:szCs w:val="24"/>
            </w:rPr>
          </w:rPrChange>
        </w:rPr>
        <w:t>statistically significant.</w:t>
      </w:r>
    </w:p>
    <w:p w:rsidR="002B7DDE" w:rsidRPr="00FC6CCF" w:rsidRDefault="002B7DDE" w:rsidP="00B555C2">
      <w:pPr>
        <w:ind w:firstLineChars="200" w:firstLine="480"/>
        <w:rPr>
          <w:rFonts w:asciiTheme="minorHAnsi" w:eastAsiaTheme="minorEastAsia" w:hAnsiTheme="minorHAnsi" w:cs="Times New Roman"/>
          <w:sz w:val="24"/>
          <w:szCs w:val="24"/>
          <w:rPrChange w:id="1076" w:author="gsc" w:date="2013-03-23T21:34:00Z">
            <w:rPr>
              <w:rFonts w:ascii="Times New Roman" w:eastAsiaTheme="minorEastAsia" w:hAnsi="Times New Roman" w:cs="Times New Roman"/>
              <w:sz w:val="24"/>
              <w:szCs w:val="24"/>
            </w:rPr>
          </w:rPrChange>
        </w:rPr>
      </w:pPr>
      <w:r w:rsidRPr="00FC6CCF">
        <w:rPr>
          <w:rFonts w:asciiTheme="minorHAnsi" w:hAnsiTheme="minorHAnsi" w:cs="Times New Roman"/>
          <w:sz w:val="24"/>
          <w:szCs w:val="24"/>
          <w:rPrChange w:id="1077" w:author="gsc" w:date="2013-03-23T21:34:00Z">
            <w:rPr>
              <w:rFonts w:ascii="Times New Roman" w:hAnsi="Times New Roman" w:cs="Times New Roman"/>
              <w:sz w:val="24"/>
              <w:szCs w:val="24"/>
            </w:rPr>
          </w:rPrChange>
        </w:rPr>
        <w:t xml:space="preserve">Odds ratios (OR) and 95% confidence intervals (95% CI) were used to assess the </w:t>
      </w:r>
      <w:r w:rsidRPr="00FC6CCF">
        <w:rPr>
          <w:rFonts w:asciiTheme="minorHAnsi" w:hAnsiTheme="minorHAnsi" w:cs="Times New Roman"/>
          <w:sz w:val="24"/>
          <w:szCs w:val="24"/>
          <w:rPrChange w:id="1078" w:author="gsc" w:date="2013-03-23T21:34:00Z">
            <w:rPr>
              <w:rFonts w:ascii="Times New Roman" w:hAnsi="Times New Roman" w:cs="Times New Roman"/>
              <w:sz w:val="24"/>
              <w:szCs w:val="24"/>
            </w:rPr>
          </w:rPrChange>
        </w:rPr>
        <w:lastRenderedPageBreak/>
        <w:t>strength of associations between rs2231142 with gout risk. The significance of pooled ORs was tested by Z test (P&lt;0.05 was considered significant).OR1, OR2, and OR3 regarding rs2231142 were calculated for genotypes TT versus GG, GT versus GG, and TT versus GT, respectively. The relative relationship with OR1,</w:t>
      </w:r>
      <w:r w:rsidRPr="00FC6CCF">
        <w:rPr>
          <w:rFonts w:asciiTheme="minorHAnsi" w:eastAsiaTheme="minorEastAsia" w:hAnsiTheme="minorHAnsi" w:cs="Times New Roman"/>
          <w:sz w:val="24"/>
          <w:szCs w:val="24"/>
          <w:rPrChange w:id="1079" w:author="gsc" w:date="2013-03-23T21:34:00Z">
            <w:rPr>
              <w:rFonts w:ascii="Times New Roman" w:eastAsiaTheme="minorEastAsia" w:hAnsi="Times New Roman" w:cs="Times New Roman"/>
              <w:sz w:val="24"/>
              <w:szCs w:val="24"/>
            </w:rPr>
          </w:rPrChange>
        </w:rPr>
        <w:t xml:space="preserve"> </w:t>
      </w:r>
      <w:r w:rsidRPr="00FC6CCF">
        <w:rPr>
          <w:rFonts w:asciiTheme="minorHAnsi" w:hAnsiTheme="minorHAnsi" w:cs="Times New Roman"/>
          <w:sz w:val="24"/>
          <w:szCs w:val="24"/>
          <w:rPrChange w:id="1080" w:author="gsc" w:date="2013-03-23T21:34:00Z">
            <w:rPr>
              <w:rFonts w:ascii="Times New Roman" w:hAnsi="Times New Roman" w:cs="Times New Roman"/>
              <w:sz w:val="24"/>
              <w:szCs w:val="24"/>
            </w:rPr>
          </w:rPrChange>
        </w:rPr>
        <w:t>OR2 and OR3 and P-value were determined as the most appropriate genetic model. If OR1=OR3≠1 and OR2 = 1(P</w:t>
      </w:r>
      <w:r w:rsidRPr="00FC6CCF">
        <w:rPr>
          <w:rFonts w:asciiTheme="minorHAnsi" w:hAnsiTheme="minorHAnsi" w:cs="Times New Roman"/>
          <w:sz w:val="24"/>
          <w:szCs w:val="24"/>
          <w:vertAlign w:val="subscript"/>
          <w:rPrChange w:id="1081" w:author="gsc" w:date="2013-03-23T21:34:00Z">
            <w:rPr>
              <w:rFonts w:ascii="Times New Roman" w:hAnsi="Times New Roman" w:cs="Times New Roman"/>
              <w:sz w:val="24"/>
              <w:szCs w:val="24"/>
              <w:vertAlign w:val="subscript"/>
            </w:rPr>
          </w:rPrChange>
        </w:rPr>
        <w:t>OR1</w:t>
      </w:r>
      <w:r w:rsidRPr="00FC6CCF">
        <w:rPr>
          <w:rFonts w:asciiTheme="minorHAnsi" w:hAnsiTheme="minorHAnsi" w:cs="Times New Roman"/>
          <w:sz w:val="24"/>
          <w:szCs w:val="24"/>
          <w:rPrChange w:id="1082" w:author="gsc" w:date="2013-03-23T21:34:00Z">
            <w:rPr>
              <w:rFonts w:ascii="Times New Roman" w:hAnsi="Times New Roman" w:cs="Times New Roman"/>
              <w:sz w:val="24"/>
              <w:szCs w:val="24"/>
            </w:rPr>
          </w:rPrChange>
        </w:rPr>
        <w:t xml:space="preserve"> and P</w:t>
      </w:r>
      <w:r w:rsidRPr="00FC6CCF">
        <w:rPr>
          <w:rFonts w:asciiTheme="minorHAnsi" w:hAnsiTheme="minorHAnsi" w:cs="Times New Roman"/>
          <w:sz w:val="24"/>
          <w:szCs w:val="24"/>
          <w:vertAlign w:val="subscript"/>
          <w:rPrChange w:id="1083" w:author="gsc" w:date="2013-03-23T21:34:00Z">
            <w:rPr>
              <w:rFonts w:ascii="Times New Roman" w:hAnsi="Times New Roman" w:cs="Times New Roman"/>
              <w:sz w:val="24"/>
              <w:szCs w:val="24"/>
              <w:vertAlign w:val="subscript"/>
            </w:rPr>
          </w:rPrChange>
        </w:rPr>
        <w:t>OR3</w:t>
      </w:r>
      <w:r w:rsidRPr="00FC6CCF">
        <w:rPr>
          <w:rFonts w:asciiTheme="minorHAnsi" w:hAnsiTheme="minorHAnsi" w:cs="Times New Roman"/>
          <w:sz w:val="24"/>
          <w:szCs w:val="24"/>
          <w:rPrChange w:id="1084" w:author="gsc" w:date="2013-03-23T21:34:00Z">
            <w:rPr>
              <w:rFonts w:ascii="Times New Roman" w:hAnsi="Times New Roman" w:cs="Times New Roman"/>
              <w:sz w:val="24"/>
              <w:szCs w:val="24"/>
            </w:rPr>
          </w:rPrChange>
        </w:rPr>
        <w:t>&lt;0.05,</w:t>
      </w:r>
      <w:r w:rsidRPr="00FC6CCF">
        <w:rPr>
          <w:rFonts w:asciiTheme="minorHAnsi" w:eastAsiaTheme="minorEastAsia" w:hAnsiTheme="minorHAnsi" w:cs="Times New Roman"/>
          <w:sz w:val="24"/>
          <w:szCs w:val="24"/>
          <w:rPrChange w:id="1085" w:author="gsc" w:date="2013-03-23T21:34:00Z">
            <w:rPr>
              <w:rFonts w:ascii="Times New Roman" w:eastAsiaTheme="minorEastAsia" w:hAnsi="Times New Roman" w:cs="Times New Roman"/>
              <w:sz w:val="24"/>
              <w:szCs w:val="24"/>
            </w:rPr>
          </w:rPrChange>
        </w:rPr>
        <w:t xml:space="preserve"> </w:t>
      </w:r>
      <w:r w:rsidRPr="00FC6CCF">
        <w:rPr>
          <w:rFonts w:asciiTheme="minorHAnsi" w:hAnsiTheme="minorHAnsi" w:cs="Times New Roman"/>
          <w:sz w:val="24"/>
          <w:szCs w:val="24"/>
          <w:rPrChange w:id="1086" w:author="gsc" w:date="2013-03-23T21:34:00Z">
            <w:rPr>
              <w:rFonts w:ascii="Times New Roman" w:hAnsi="Times New Roman" w:cs="Times New Roman"/>
              <w:sz w:val="24"/>
              <w:szCs w:val="24"/>
            </w:rPr>
          </w:rPrChange>
        </w:rPr>
        <w:t>P</w:t>
      </w:r>
      <w:r w:rsidRPr="00FC6CCF">
        <w:rPr>
          <w:rFonts w:asciiTheme="minorHAnsi" w:hAnsiTheme="minorHAnsi" w:cs="Times New Roman"/>
          <w:sz w:val="24"/>
          <w:szCs w:val="24"/>
          <w:vertAlign w:val="subscript"/>
          <w:rPrChange w:id="1087" w:author="gsc" w:date="2013-03-23T21:34:00Z">
            <w:rPr>
              <w:rFonts w:ascii="Times New Roman" w:hAnsi="Times New Roman" w:cs="Times New Roman"/>
              <w:sz w:val="24"/>
              <w:szCs w:val="24"/>
              <w:vertAlign w:val="subscript"/>
            </w:rPr>
          </w:rPrChange>
        </w:rPr>
        <w:t>OR2</w:t>
      </w:r>
      <w:r w:rsidRPr="00FC6CCF">
        <w:rPr>
          <w:rFonts w:asciiTheme="minorHAnsi" w:hAnsiTheme="minorHAnsi" w:cs="Times New Roman"/>
          <w:sz w:val="24"/>
          <w:szCs w:val="24"/>
          <w:rPrChange w:id="1088" w:author="gsc" w:date="2013-03-23T21:34:00Z">
            <w:rPr>
              <w:rFonts w:ascii="Times New Roman" w:hAnsi="Times New Roman" w:cs="Times New Roman"/>
              <w:sz w:val="24"/>
              <w:szCs w:val="24"/>
            </w:rPr>
          </w:rPrChange>
        </w:rPr>
        <w:t>&gt;0.05), then a recessive model is suggested. If OR1=OR2≠1 and OR3 =1(P</w:t>
      </w:r>
      <w:r w:rsidRPr="00FC6CCF">
        <w:rPr>
          <w:rFonts w:asciiTheme="minorHAnsi" w:hAnsiTheme="minorHAnsi" w:cs="Times New Roman"/>
          <w:sz w:val="24"/>
          <w:szCs w:val="24"/>
          <w:vertAlign w:val="subscript"/>
          <w:rPrChange w:id="1089" w:author="gsc" w:date="2013-03-23T21:34:00Z">
            <w:rPr>
              <w:rFonts w:ascii="Times New Roman" w:hAnsi="Times New Roman" w:cs="Times New Roman"/>
              <w:sz w:val="24"/>
              <w:szCs w:val="24"/>
              <w:vertAlign w:val="subscript"/>
            </w:rPr>
          </w:rPrChange>
        </w:rPr>
        <w:t>OR1</w:t>
      </w:r>
      <w:r w:rsidRPr="00FC6CCF">
        <w:rPr>
          <w:rFonts w:asciiTheme="minorHAnsi" w:hAnsiTheme="minorHAnsi" w:cs="Times New Roman"/>
          <w:sz w:val="24"/>
          <w:szCs w:val="24"/>
          <w:rPrChange w:id="1090" w:author="gsc" w:date="2013-03-23T21:34:00Z">
            <w:rPr>
              <w:rFonts w:ascii="Times New Roman" w:hAnsi="Times New Roman" w:cs="Times New Roman"/>
              <w:sz w:val="24"/>
              <w:szCs w:val="24"/>
            </w:rPr>
          </w:rPrChange>
        </w:rPr>
        <w:t xml:space="preserve"> and P</w:t>
      </w:r>
      <w:r w:rsidRPr="00FC6CCF">
        <w:rPr>
          <w:rFonts w:asciiTheme="minorHAnsi" w:hAnsiTheme="minorHAnsi" w:cs="Times New Roman"/>
          <w:sz w:val="24"/>
          <w:szCs w:val="24"/>
          <w:vertAlign w:val="subscript"/>
          <w:rPrChange w:id="1091" w:author="gsc" w:date="2013-03-23T21:34:00Z">
            <w:rPr>
              <w:rFonts w:ascii="Times New Roman" w:hAnsi="Times New Roman" w:cs="Times New Roman"/>
              <w:sz w:val="24"/>
              <w:szCs w:val="24"/>
              <w:vertAlign w:val="subscript"/>
            </w:rPr>
          </w:rPrChange>
        </w:rPr>
        <w:t>OR2</w:t>
      </w:r>
      <w:r w:rsidRPr="00FC6CCF">
        <w:rPr>
          <w:rFonts w:asciiTheme="minorHAnsi" w:hAnsiTheme="minorHAnsi" w:cs="Times New Roman"/>
          <w:sz w:val="24"/>
          <w:szCs w:val="24"/>
          <w:rPrChange w:id="1092" w:author="gsc" w:date="2013-03-23T21:34:00Z">
            <w:rPr>
              <w:rFonts w:ascii="Times New Roman" w:hAnsi="Times New Roman" w:cs="Times New Roman"/>
              <w:sz w:val="24"/>
              <w:szCs w:val="24"/>
            </w:rPr>
          </w:rPrChange>
        </w:rPr>
        <w:t>&lt;0.05,</w:t>
      </w:r>
      <w:r w:rsidRPr="00FC6CCF">
        <w:rPr>
          <w:rFonts w:asciiTheme="minorHAnsi" w:eastAsiaTheme="minorEastAsia" w:hAnsiTheme="minorHAnsi" w:cs="Times New Roman"/>
          <w:sz w:val="24"/>
          <w:szCs w:val="24"/>
          <w:rPrChange w:id="1093" w:author="gsc" w:date="2013-03-23T21:34:00Z">
            <w:rPr>
              <w:rFonts w:ascii="Times New Roman" w:eastAsiaTheme="minorEastAsia" w:hAnsi="Times New Roman" w:cs="Times New Roman"/>
              <w:sz w:val="24"/>
              <w:szCs w:val="24"/>
            </w:rPr>
          </w:rPrChange>
        </w:rPr>
        <w:t xml:space="preserve"> </w:t>
      </w:r>
      <w:r w:rsidRPr="00FC6CCF">
        <w:rPr>
          <w:rFonts w:asciiTheme="minorHAnsi" w:hAnsiTheme="minorHAnsi" w:cs="Times New Roman"/>
          <w:sz w:val="24"/>
          <w:szCs w:val="24"/>
          <w:rPrChange w:id="1094" w:author="gsc" w:date="2013-03-23T21:34:00Z">
            <w:rPr>
              <w:rFonts w:ascii="Times New Roman" w:hAnsi="Times New Roman" w:cs="Times New Roman"/>
              <w:sz w:val="24"/>
              <w:szCs w:val="24"/>
            </w:rPr>
          </w:rPrChange>
        </w:rPr>
        <w:t>P</w:t>
      </w:r>
      <w:r w:rsidRPr="00FC6CCF">
        <w:rPr>
          <w:rFonts w:asciiTheme="minorHAnsi" w:hAnsiTheme="minorHAnsi" w:cs="Times New Roman"/>
          <w:sz w:val="24"/>
          <w:szCs w:val="24"/>
          <w:vertAlign w:val="subscript"/>
          <w:rPrChange w:id="1095" w:author="gsc" w:date="2013-03-23T21:34:00Z">
            <w:rPr>
              <w:rFonts w:ascii="Times New Roman" w:hAnsi="Times New Roman" w:cs="Times New Roman"/>
              <w:sz w:val="24"/>
              <w:szCs w:val="24"/>
              <w:vertAlign w:val="subscript"/>
            </w:rPr>
          </w:rPrChange>
        </w:rPr>
        <w:t>OR3</w:t>
      </w:r>
      <w:r w:rsidRPr="00FC6CCF">
        <w:rPr>
          <w:rFonts w:asciiTheme="minorHAnsi" w:hAnsiTheme="minorHAnsi" w:cs="Times New Roman"/>
          <w:sz w:val="24"/>
          <w:szCs w:val="24"/>
          <w:rPrChange w:id="1096" w:author="gsc" w:date="2013-03-23T21:34:00Z">
            <w:rPr>
              <w:rFonts w:ascii="Times New Roman" w:hAnsi="Times New Roman" w:cs="Times New Roman"/>
              <w:sz w:val="24"/>
              <w:szCs w:val="24"/>
            </w:rPr>
          </w:rPrChange>
        </w:rPr>
        <w:t>&gt;0.05), then a dominant model is suggested. If OR2= 1/OR3≠1 and OR1=1(P</w:t>
      </w:r>
      <w:r w:rsidRPr="00FC6CCF">
        <w:rPr>
          <w:rFonts w:asciiTheme="minorHAnsi" w:hAnsiTheme="minorHAnsi" w:cs="Times New Roman"/>
          <w:sz w:val="24"/>
          <w:szCs w:val="24"/>
          <w:vertAlign w:val="subscript"/>
          <w:rPrChange w:id="1097" w:author="gsc" w:date="2013-03-23T21:34:00Z">
            <w:rPr>
              <w:rFonts w:ascii="Times New Roman" w:hAnsi="Times New Roman" w:cs="Times New Roman"/>
              <w:sz w:val="24"/>
              <w:szCs w:val="24"/>
              <w:vertAlign w:val="subscript"/>
            </w:rPr>
          </w:rPrChange>
        </w:rPr>
        <w:t>OR2</w:t>
      </w:r>
      <w:r w:rsidRPr="00FC6CCF">
        <w:rPr>
          <w:rFonts w:asciiTheme="minorHAnsi" w:hAnsiTheme="minorHAnsi" w:cs="Times New Roman"/>
          <w:sz w:val="24"/>
          <w:szCs w:val="24"/>
          <w:rPrChange w:id="1098" w:author="gsc" w:date="2013-03-23T21:34:00Z">
            <w:rPr>
              <w:rFonts w:ascii="Times New Roman" w:hAnsi="Times New Roman" w:cs="Times New Roman"/>
              <w:sz w:val="24"/>
              <w:szCs w:val="24"/>
            </w:rPr>
          </w:rPrChange>
        </w:rPr>
        <w:t xml:space="preserve"> and P</w:t>
      </w:r>
      <w:r w:rsidRPr="00FC6CCF">
        <w:rPr>
          <w:rFonts w:asciiTheme="minorHAnsi" w:hAnsiTheme="minorHAnsi" w:cs="Times New Roman"/>
          <w:sz w:val="24"/>
          <w:szCs w:val="24"/>
          <w:vertAlign w:val="subscript"/>
          <w:rPrChange w:id="1099" w:author="gsc" w:date="2013-03-23T21:34:00Z">
            <w:rPr>
              <w:rFonts w:ascii="Times New Roman" w:hAnsi="Times New Roman" w:cs="Times New Roman"/>
              <w:sz w:val="24"/>
              <w:szCs w:val="24"/>
              <w:vertAlign w:val="subscript"/>
            </w:rPr>
          </w:rPrChange>
        </w:rPr>
        <w:t>OR3</w:t>
      </w:r>
      <w:r w:rsidRPr="00FC6CCF">
        <w:rPr>
          <w:rFonts w:asciiTheme="minorHAnsi" w:hAnsiTheme="minorHAnsi" w:cs="Times New Roman"/>
          <w:sz w:val="24"/>
          <w:szCs w:val="24"/>
          <w:rPrChange w:id="1100" w:author="gsc" w:date="2013-03-23T21:34:00Z">
            <w:rPr>
              <w:rFonts w:ascii="Times New Roman" w:hAnsi="Times New Roman" w:cs="Times New Roman"/>
              <w:sz w:val="24"/>
              <w:szCs w:val="24"/>
            </w:rPr>
          </w:rPrChange>
        </w:rPr>
        <w:t>&lt;0.05,</w:t>
      </w:r>
      <w:r w:rsidRPr="00FC6CCF">
        <w:rPr>
          <w:rFonts w:asciiTheme="minorHAnsi" w:eastAsiaTheme="minorEastAsia" w:hAnsiTheme="minorHAnsi" w:cs="Times New Roman"/>
          <w:sz w:val="24"/>
          <w:szCs w:val="24"/>
          <w:rPrChange w:id="1101" w:author="gsc" w:date="2013-03-23T21:34:00Z">
            <w:rPr>
              <w:rFonts w:ascii="Times New Roman" w:eastAsiaTheme="minorEastAsia" w:hAnsi="Times New Roman" w:cs="Times New Roman"/>
              <w:sz w:val="24"/>
              <w:szCs w:val="24"/>
            </w:rPr>
          </w:rPrChange>
        </w:rPr>
        <w:t xml:space="preserve"> </w:t>
      </w:r>
      <w:r w:rsidRPr="00FC6CCF">
        <w:rPr>
          <w:rFonts w:asciiTheme="minorHAnsi" w:hAnsiTheme="minorHAnsi" w:cs="Times New Roman"/>
          <w:sz w:val="24"/>
          <w:szCs w:val="24"/>
          <w:rPrChange w:id="1102" w:author="gsc" w:date="2013-03-23T21:34:00Z">
            <w:rPr>
              <w:rFonts w:ascii="Times New Roman" w:hAnsi="Times New Roman" w:cs="Times New Roman"/>
              <w:sz w:val="24"/>
              <w:szCs w:val="24"/>
            </w:rPr>
          </w:rPrChange>
        </w:rPr>
        <w:t>P</w:t>
      </w:r>
      <w:r w:rsidRPr="00FC6CCF">
        <w:rPr>
          <w:rFonts w:asciiTheme="minorHAnsi" w:hAnsiTheme="minorHAnsi" w:cs="Times New Roman"/>
          <w:sz w:val="24"/>
          <w:szCs w:val="24"/>
          <w:vertAlign w:val="subscript"/>
          <w:rPrChange w:id="1103" w:author="gsc" w:date="2013-03-23T21:34:00Z">
            <w:rPr>
              <w:rFonts w:ascii="Times New Roman" w:hAnsi="Times New Roman" w:cs="Times New Roman"/>
              <w:sz w:val="24"/>
              <w:szCs w:val="24"/>
              <w:vertAlign w:val="subscript"/>
            </w:rPr>
          </w:rPrChange>
        </w:rPr>
        <w:t>OR1</w:t>
      </w:r>
      <w:r w:rsidRPr="00FC6CCF">
        <w:rPr>
          <w:rFonts w:asciiTheme="minorHAnsi" w:hAnsiTheme="minorHAnsi" w:cs="Times New Roman"/>
          <w:sz w:val="24"/>
          <w:szCs w:val="24"/>
          <w:rPrChange w:id="1104" w:author="gsc" w:date="2013-03-23T21:34:00Z">
            <w:rPr>
              <w:rFonts w:ascii="Times New Roman" w:hAnsi="Times New Roman" w:cs="Times New Roman"/>
              <w:sz w:val="24"/>
              <w:szCs w:val="24"/>
            </w:rPr>
          </w:rPrChange>
        </w:rPr>
        <w:t xml:space="preserve">&gt;0.05), then a complete </w:t>
      </w:r>
      <w:proofErr w:type="spellStart"/>
      <w:r w:rsidRPr="00FC6CCF">
        <w:rPr>
          <w:rFonts w:asciiTheme="minorHAnsi" w:hAnsiTheme="minorHAnsi" w:cs="Times New Roman"/>
          <w:sz w:val="24"/>
          <w:szCs w:val="24"/>
          <w:rPrChange w:id="1105" w:author="gsc" w:date="2013-03-23T21:34:00Z">
            <w:rPr>
              <w:rFonts w:ascii="Times New Roman" w:hAnsi="Times New Roman" w:cs="Times New Roman"/>
              <w:sz w:val="24"/>
              <w:szCs w:val="24"/>
            </w:rPr>
          </w:rPrChange>
        </w:rPr>
        <w:t>overdominant</w:t>
      </w:r>
      <w:proofErr w:type="spellEnd"/>
      <w:r w:rsidRPr="00FC6CCF">
        <w:rPr>
          <w:rFonts w:asciiTheme="minorHAnsi" w:hAnsiTheme="minorHAnsi" w:cs="Times New Roman"/>
          <w:sz w:val="24"/>
          <w:szCs w:val="24"/>
          <w:rPrChange w:id="1106" w:author="gsc" w:date="2013-03-23T21:34:00Z">
            <w:rPr>
              <w:rFonts w:ascii="Times New Roman" w:hAnsi="Times New Roman" w:cs="Times New Roman"/>
              <w:sz w:val="24"/>
              <w:szCs w:val="24"/>
            </w:rPr>
          </w:rPrChange>
        </w:rPr>
        <w:t xml:space="preserve"> model is suggested. If OR1&gt;OR2&gt;1 and OR1&gt;OR3&gt;1, or OR1&lt;OR2&lt;1 and OR1&lt;OR3&lt;1(P</w:t>
      </w:r>
      <w:r w:rsidRPr="00FC6CCF">
        <w:rPr>
          <w:rFonts w:asciiTheme="minorHAnsi" w:hAnsiTheme="minorHAnsi" w:cs="Times New Roman"/>
          <w:sz w:val="24"/>
          <w:szCs w:val="24"/>
          <w:vertAlign w:val="subscript"/>
          <w:rPrChange w:id="1107" w:author="gsc" w:date="2013-03-23T21:34:00Z">
            <w:rPr>
              <w:rFonts w:ascii="Times New Roman" w:hAnsi="Times New Roman" w:cs="Times New Roman"/>
              <w:sz w:val="24"/>
              <w:szCs w:val="24"/>
              <w:vertAlign w:val="subscript"/>
            </w:rPr>
          </w:rPrChange>
        </w:rPr>
        <w:t>OR1</w:t>
      </w:r>
      <w:r w:rsidRPr="00FC6CCF">
        <w:rPr>
          <w:rFonts w:asciiTheme="minorHAnsi" w:hAnsiTheme="minorHAnsi" w:cs="Times New Roman"/>
          <w:sz w:val="24"/>
          <w:szCs w:val="24"/>
          <w:rPrChange w:id="1108" w:author="gsc" w:date="2013-03-23T21:34:00Z">
            <w:rPr>
              <w:rFonts w:ascii="Times New Roman" w:hAnsi="Times New Roman" w:cs="Times New Roman"/>
              <w:sz w:val="24"/>
              <w:szCs w:val="24"/>
            </w:rPr>
          </w:rPrChange>
        </w:rPr>
        <w:t xml:space="preserve"> and P</w:t>
      </w:r>
      <w:r w:rsidRPr="00FC6CCF">
        <w:rPr>
          <w:rFonts w:asciiTheme="minorHAnsi" w:hAnsiTheme="minorHAnsi" w:cs="Times New Roman"/>
          <w:sz w:val="24"/>
          <w:szCs w:val="24"/>
          <w:vertAlign w:val="subscript"/>
          <w:rPrChange w:id="1109" w:author="gsc" w:date="2013-03-23T21:34:00Z">
            <w:rPr>
              <w:rFonts w:ascii="Times New Roman" w:hAnsi="Times New Roman" w:cs="Times New Roman"/>
              <w:sz w:val="24"/>
              <w:szCs w:val="24"/>
              <w:vertAlign w:val="subscript"/>
            </w:rPr>
          </w:rPrChange>
        </w:rPr>
        <w:t>OR2</w:t>
      </w:r>
      <w:r w:rsidRPr="00FC6CCF">
        <w:rPr>
          <w:rFonts w:asciiTheme="minorHAnsi" w:hAnsiTheme="minorHAnsi" w:cs="Times New Roman"/>
          <w:sz w:val="24"/>
          <w:szCs w:val="24"/>
          <w:rPrChange w:id="1110" w:author="gsc" w:date="2013-03-23T21:34:00Z">
            <w:rPr>
              <w:rFonts w:ascii="Times New Roman" w:hAnsi="Times New Roman" w:cs="Times New Roman"/>
              <w:sz w:val="24"/>
              <w:szCs w:val="24"/>
            </w:rPr>
          </w:rPrChange>
        </w:rPr>
        <w:t xml:space="preserve"> and P</w:t>
      </w:r>
      <w:r w:rsidRPr="00FC6CCF">
        <w:rPr>
          <w:rFonts w:asciiTheme="minorHAnsi" w:hAnsiTheme="minorHAnsi" w:cs="Times New Roman"/>
          <w:sz w:val="24"/>
          <w:szCs w:val="24"/>
          <w:vertAlign w:val="subscript"/>
          <w:rPrChange w:id="1111" w:author="gsc" w:date="2013-03-23T21:34:00Z">
            <w:rPr>
              <w:rFonts w:ascii="Times New Roman" w:hAnsi="Times New Roman" w:cs="Times New Roman"/>
              <w:sz w:val="24"/>
              <w:szCs w:val="24"/>
              <w:vertAlign w:val="subscript"/>
            </w:rPr>
          </w:rPrChange>
        </w:rPr>
        <w:t>OR3</w:t>
      </w:r>
      <w:r w:rsidRPr="00FC6CCF">
        <w:rPr>
          <w:rFonts w:asciiTheme="minorHAnsi" w:hAnsiTheme="minorHAnsi" w:cs="Times New Roman"/>
          <w:sz w:val="24"/>
          <w:szCs w:val="24"/>
          <w:rPrChange w:id="1112" w:author="gsc" w:date="2013-03-23T21:34:00Z">
            <w:rPr>
              <w:rFonts w:ascii="Times New Roman" w:hAnsi="Times New Roman" w:cs="Times New Roman"/>
              <w:sz w:val="24"/>
              <w:szCs w:val="24"/>
            </w:rPr>
          </w:rPrChange>
        </w:rPr>
        <w:t xml:space="preserve">&lt;0.05), then a </w:t>
      </w:r>
      <w:proofErr w:type="spellStart"/>
      <w:r w:rsidRPr="00FC6CCF">
        <w:rPr>
          <w:rFonts w:asciiTheme="minorHAnsi" w:hAnsiTheme="minorHAnsi" w:cs="Times New Roman"/>
          <w:sz w:val="24"/>
          <w:szCs w:val="24"/>
          <w:rPrChange w:id="1113" w:author="gsc" w:date="2013-03-23T21:34:00Z">
            <w:rPr>
              <w:rFonts w:ascii="Times New Roman" w:hAnsi="Times New Roman" w:cs="Times New Roman"/>
              <w:sz w:val="24"/>
              <w:szCs w:val="24"/>
            </w:rPr>
          </w:rPrChange>
        </w:rPr>
        <w:t>codominant</w:t>
      </w:r>
      <w:proofErr w:type="spellEnd"/>
      <w:r w:rsidRPr="00FC6CCF">
        <w:rPr>
          <w:rFonts w:asciiTheme="minorHAnsi" w:hAnsiTheme="minorHAnsi" w:cs="Times New Roman"/>
          <w:sz w:val="24"/>
          <w:szCs w:val="24"/>
          <w:rPrChange w:id="1114" w:author="gsc" w:date="2013-03-23T21:34:00Z">
            <w:rPr>
              <w:rFonts w:ascii="Times New Roman" w:hAnsi="Times New Roman" w:cs="Times New Roman"/>
              <w:sz w:val="24"/>
              <w:szCs w:val="24"/>
            </w:rPr>
          </w:rPrChange>
        </w:rPr>
        <w:t xml:space="preserve"> model is indicated</w:t>
      </w:r>
      <w:r w:rsidR="0077559E" w:rsidRPr="00FC6CCF">
        <w:rPr>
          <w:rFonts w:asciiTheme="minorHAnsi" w:eastAsiaTheme="minorEastAsia" w:hAnsiTheme="minorHAnsi" w:cs="Times New Roman"/>
          <w:sz w:val="24"/>
          <w:szCs w:val="24"/>
          <w:rPrChange w:id="1115" w:author="gsc" w:date="2013-03-23T21:34:00Z">
            <w:rPr>
              <w:rFonts w:ascii="Times New Roman" w:eastAsiaTheme="minorEastAsia" w:hAnsi="Times New Roman" w:cs="Times New Roman" w:hint="eastAsia"/>
              <w:sz w:val="24"/>
              <w:szCs w:val="24"/>
            </w:rPr>
          </w:rPrChange>
        </w:rPr>
        <w:t>, details see</w:t>
      </w:r>
      <w:r w:rsidR="00F44A9E" w:rsidRPr="00FC6CCF">
        <w:rPr>
          <w:rFonts w:asciiTheme="minorHAnsi" w:hAnsiTheme="minorHAnsi" w:cs="Times New Roman"/>
          <w:sz w:val="24"/>
          <w:szCs w:val="24"/>
          <w:rPrChange w:id="1116" w:author="gsc" w:date="2013-03-23T21:34:00Z">
            <w:rPr>
              <w:rFonts w:ascii="Times New Roman" w:hAnsi="Times New Roman" w:cs="Times New Roman"/>
              <w:sz w:val="24"/>
              <w:szCs w:val="24"/>
            </w:rPr>
          </w:rPrChange>
        </w:rPr>
        <w:fldChar w:fldCharType="begin"/>
      </w:r>
      <w:r w:rsidR="005E73F6" w:rsidRPr="00FC6CCF">
        <w:rPr>
          <w:rFonts w:asciiTheme="minorHAnsi" w:hAnsiTheme="minorHAnsi" w:cs="Times New Roman"/>
          <w:sz w:val="24"/>
          <w:szCs w:val="24"/>
          <w:rPrChange w:id="1117" w:author="gsc" w:date="2013-03-23T21:34:00Z">
            <w:rPr>
              <w:rFonts w:ascii="Times New Roman" w:hAnsi="Times New Roman" w:cs="Times New Roman"/>
              <w:sz w:val="24"/>
              <w:szCs w:val="24"/>
            </w:rPr>
          </w:rPrChange>
        </w:rPr>
        <w:instrText xml:space="preserve"> ADDIN EN.CITE &lt;EndNote&gt;&lt;Cite&gt;&lt;Author&gt;Thakkinstian&lt;/Author&gt;&lt;Year&gt;2005&lt;/Year&gt;&lt;RecNum&gt;14&lt;/RecNum&gt;&lt;DisplayText&gt;[17]&lt;/DisplayText&gt;&lt;record&gt;&lt;rec-number&gt;14&lt;/rec-number&gt;&lt;foreign-keys&gt;&lt;key app="EN" db-id="epp0etz2j0es5fetve1xvf0xs0vfxv5f2xz5"&gt;14&lt;/key&gt;&lt;/foreign-keys&gt;&lt;ref-type name="Journal Article"&gt;17&lt;/ref-type&gt;&lt;contributors&gt;&lt;authors&gt;&lt;author&gt;Thakkinstian, A.&lt;/author&gt;&lt;author&gt;McElduff, P.&lt;/author&gt;&lt;author&gt;D&amp;apos;Este, C.&lt;/author&gt;&lt;author&gt;Duffy, D.&lt;/author&gt;&lt;author&gt;Attia, J.&lt;/author&gt;&lt;/authors&gt;&lt;/contributors&gt;&lt;auth-address&gt;Clinical Epidemiology Unit, Faculty of Medicine, Ramathibodi Hospital, Mahidol University, Bangkok, Thailand. raatk@mahidol.ac.th&lt;/auth-address&gt;&lt;titles&gt;&lt;title&gt;A method for meta-analysis of molecular association studies&lt;/title&gt;&lt;secondary-title&gt;Stat Med&lt;/secondary-title&gt;&lt;alt-title&gt;Statistics in medicine&lt;/alt-title&gt;&lt;/titles&gt;&lt;periodical&gt;&lt;full-title&gt;Stat Med&lt;/full-title&gt;&lt;abbr-1&gt;Statistics in medicine&lt;/abbr-1&gt;&lt;/periodical&gt;&lt;alt-periodical&gt;&lt;full-title&gt;Stat Med&lt;/full-title&gt;&lt;abbr-1&gt;Statistics in medicine&lt;/abbr-1&gt;&lt;/alt-periodical&gt;&lt;pages&gt;1291-306&lt;/pages&gt;&lt;volume&gt;24&lt;/volume&gt;&lt;number&gt;9&lt;/number&gt;&lt;edition&gt;2004/11/30&lt;/edition&gt;&lt;keywords&gt;&lt;keyword&gt;Bone Density/physiology&lt;/keyword&gt;&lt;keyword&gt;Female&lt;/keyword&gt;&lt;keyword&gt;Humans&lt;/keyword&gt;&lt;keyword&gt;*Meta-Analysis as Topic&lt;/keyword&gt;&lt;keyword&gt;*Models, Genetic&lt;/keyword&gt;&lt;keyword&gt;Molecular Biology/*methods&lt;/keyword&gt;&lt;keyword&gt;Polymorphism, Genetic&lt;/keyword&gt;&lt;keyword&gt;Receptors, Calcitriol/genetics&lt;/keyword&gt;&lt;/keywords&gt;&lt;dates&gt;&lt;year&gt;2005&lt;/year&gt;&lt;pub-dates&gt;&lt;date&gt;May 15&lt;/date&gt;&lt;/pub-dates&gt;&lt;/dates&gt;&lt;isbn&gt;0277-6715 (Print)&amp;#xD;0277-6715 (Linking)&lt;/isbn&gt;&lt;accession-num&gt;15568190&lt;/accession-num&gt;&lt;urls&gt;&lt;related-urls&gt;&lt;url&gt;http://www.ncbi.nlm.nih.gov/pubmed/15568190&lt;/url&gt;&lt;/related-urls&gt;&lt;/urls&gt;&lt;electronic-resource-num&gt;10.1002/sim.2010&lt;/electronic-resource-num&gt;&lt;remote-database-provider&gt;13&lt;/remote-database-provider&gt;&lt;language&gt;eng&lt;/language&gt;&lt;/record&gt;&lt;/Cite&gt;&lt;/EndNote&gt;</w:instrText>
      </w:r>
      <w:r w:rsidR="00F44A9E" w:rsidRPr="00FC6CCF">
        <w:rPr>
          <w:rFonts w:asciiTheme="minorHAnsi" w:hAnsiTheme="minorHAnsi" w:cs="Times New Roman"/>
          <w:sz w:val="24"/>
          <w:szCs w:val="24"/>
          <w:rPrChange w:id="1118" w:author="gsc" w:date="2013-03-23T21:34:00Z">
            <w:rPr>
              <w:rFonts w:ascii="Times New Roman" w:hAnsi="Times New Roman" w:cs="Times New Roman"/>
              <w:sz w:val="24"/>
              <w:szCs w:val="24"/>
            </w:rPr>
          </w:rPrChange>
        </w:rPr>
        <w:fldChar w:fldCharType="separate"/>
      </w:r>
      <w:r w:rsidR="005E73F6" w:rsidRPr="00FC6CCF">
        <w:rPr>
          <w:rFonts w:asciiTheme="minorHAnsi" w:hAnsiTheme="minorHAnsi" w:cs="Times New Roman"/>
          <w:noProof/>
          <w:sz w:val="24"/>
          <w:szCs w:val="24"/>
          <w:rPrChange w:id="1119" w:author="gsc" w:date="2013-03-23T21:34:00Z">
            <w:rPr>
              <w:rFonts w:ascii="Times New Roman" w:hAnsi="Times New Roman" w:cs="Times New Roman"/>
              <w:noProof/>
              <w:sz w:val="24"/>
              <w:szCs w:val="24"/>
            </w:rPr>
          </w:rPrChange>
        </w:rPr>
        <w:t>[</w:t>
      </w:r>
      <w:r w:rsidR="00FC6CCF" w:rsidRPr="00FC6CCF">
        <w:rPr>
          <w:rFonts w:asciiTheme="minorHAnsi" w:hAnsiTheme="minorHAnsi"/>
          <w:rPrChange w:id="1120" w:author="gsc" w:date="2013-03-23T21:34:00Z">
            <w:rPr/>
          </w:rPrChange>
        </w:rPr>
        <w:fldChar w:fldCharType="begin"/>
      </w:r>
      <w:r w:rsidR="00FC6CCF" w:rsidRPr="00FC6CCF">
        <w:rPr>
          <w:rFonts w:asciiTheme="minorHAnsi" w:hAnsiTheme="minorHAnsi"/>
          <w:rPrChange w:id="1121" w:author="gsc" w:date="2013-03-23T21:34:00Z">
            <w:rPr/>
          </w:rPrChange>
        </w:rPr>
        <w:instrText xml:space="preserve"> HYPERLINK \l "_ENREF_17" \o "Thakkinstian, 2005 #</w:instrText>
      </w:r>
      <w:r w:rsidR="00FC6CCF" w:rsidRPr="00FC6CCF">
        <w:rPr>
          <w:rFonts w:asciiTheme="minorHAnsi" w:hAnsiTheme="minorHAnsi"/>
          <w:rPrChange w:id="1122" w:author="gsc" w:date="2013-03-23T21:34:00Z">
            <w:rPr/>
          </w:rPrChange>
        </w:rPr>
        <w:instrText xml:space="preserve">14" </w:instrText>
      </w:r>
      <w:r w:rsidR="00FC6CCF" w:rsidRPr="00FC6CCF">
        <w:rPr>
          <w:rFonts w:asciiTheme="minorHAnsi" w:hAnsiTheme="minorHAnsi"/>
          <w:rPrChange w:id="1123" w:author="gsc" w:date="2013-03-23T21:34:00Z">
            <w:rPr/>
          </w:rPrChange>
        </w:rPr>
        <w:fldChar w:fldCharType="separate"/>
      </w:r>
      <w:r w:rsidR="00DC67F8" w:rsidRPr="00FC6CCF">
        <w:rPr>
          <w:rFonts w:asciiTheme="minorHAnsi" w:hAnsiTheme="minorHAnsi" w:cs="Times New Roman"/>
          <w:noProof/>
          <w:sz w:val="24"/>
          <w:szCs w:val="24"/>
          <w:rPrChange w:id="1124" w:author="gsc" w:date="2013-03-23T21:34:00Z">
            <w:rPr>
              <w:rFonts w:ascii="Times New Roman" w:hAnsi="Times New Roman" w:cs="Times New Roman"/>
              <w:noProof/>
              <w:sz w:val="24"/>
              <w:szCs w:val="24"/>
            </w:rPr>
          </w:rPrChange>
        </w:rPr>
        <w:t>17</w:t>
      </w:r>
      <w:r w:rsidR="00FC6CCF" w:rsidRPr="00FC6CCF">
        <w:rPr>
          <w:rFonts w:asciiTheme="minorHAnsi" w:hAnsiTheme="minorHAnsi" w:cs="Times New Roman"/>
          <w:noProof/>
          <w:sz w:val="24"/>
          <w:szCs w:val="24"/>
          <w:rPrChange w:id="1125" w:author="gsc" w:date="2013-03-23T21:34:00Z">
            <w:rPr>
              <w:rFonts w:ascii="Times New Roman" w:hAnsi="Times New Roman" w:cs="Times New Roman"/>
              <w:noProof/>
              <w:sz w:val="24"/>
              <w:szCs w:val="24"/>
            </w:rPr>
          </w:rPrChange>
        </w:rPr>
        <w:fldChar w:fldCharType="end"/>
      </w:r>
      <w:r w:rsidR="005E73F6" w:rsidRPr="00FC6CCF">
        <w:rPr>
          <w:rFonts w:asciiTheme="minorHAnsi" w:hAnsiTheme="minorHAnsi" w:cs="Times New Roman"/>
          <w:noProof/>
          <w:sz w:val="24"/>
          <w:szCs w:val="24"/>
          <w:rPrChange w:id="1126" w:author="gsc" w:date="2013-03-23T21:34:00Z">
            <w:rPr>
              <w:rFonts w:ascii="Times New Roman" w:hAnsi="Times New Roman" w:cs="Times New Roman"/>
              <w:noProof/>
              <w:sz w:val="24"/>
              <w:szCs w:val="24"/>
            </w:rPr>
          </w:rPrChange>
        </w:rPr>
        <w:t>]</w:t>
      </w:r>
      <w:r w:rsidR="00F44A9E" w:rsidRPr="00FC6CCF">
        <w:rPr>
          <w:rFonts w:asciiTheme="minorHAnsi" w:hAnsiTheme="minorHAnsi" w:cs="Times New Roman"/>
          <w:sz w:val="24"/>
          <w:szCs w:val="24"/>
          <w:rPrChange w:id="1127" w:author="gsc" w:date="2013-03-23T21:34:00Z">
            <w:rPr>
              <w:rFonts w:ascii="Times New Roman" w:hAnsi="Times New Roman" w:cs="Times New Roman"/>
              <w:sz w:val="24"/>
              <w:szCs w:val="24"/>
            </w:rPr>
          </w:rPrChange>
        </w:rPr>
        <w:fldChar w:fldCharType="end"/>
      </w:r>
      <w:r w:rsidR="002A4472" w:rsidRPr="00FC6CCF">
        <w:rPr>
          <w:rFonts w:asciiTheme="minorHAnsi" w:hAnsiTheme="minorHAnsi" w:cs="Times New Roman"/>
          <w:color w:val="FF0000"/>
          <w:sz w:val="24"/>
          <w:szCs w:val="24"/>
          <w:rPrChange w:id="1128" w:author="gsc" w:date="2013-03-23T21:34:00Z">
            <w:rPr>
              <w:rFonts w:ascii="Times New Roman" w:hAnsi="Times New Roman" w:cs="Times New Roman"/>
              <w:color w:val="FF0000"/>
              <w:sz w:val="24"/>
              <w:szCs w:val="24"/>
            </w:rPr>
          </w:rPrChange>
        </w:rPr>
        <w:t xml:space="preserve"> (Table </w:t>
      </w:r>
      <w:r w:rsidR="002A4472" w:rsidRPr="00FC6CCF">
        <w:rPr>
          <w:rFonts w:asciiTheme="minorHAnsi" w:eastAsiaTheme="minorEastAsia" w:hAnsiTheme="minorHAnsi" w:cs="Times New Roman"/>
          <w:color w:val="FF0000"/>
          <w:sz w:val="24"/>
          <w:szCs w:val="24"/>
          <w:rPrChange w:id="1129" w:author="gsc" w:date="2013-03-23T21:34:00Z">
            <w:rPr>
              <w:rFonts w:ascii="Times New Roman" w:eastAsiaTheme="minorEastAsia" w:hAnsi="Times New Roman" w:cs="Times New Roman" w:hint="eastAsia"/>
              <w:color w:val="FF0000"/>
              <w:sz w:val="24"/>
              <w:szCs w:val="24"/>
            </w:rPr>
          </w:rPrChange>
        </w:rPr>
        <w:t>2</w:t>
      </w:r>
      <w:r w:rsidR="002A4472" w:rsidRPr="00FC6CCF">
        <w:rPr>
          <w:rFonts w:asciiTheme="minorHAnsi" w:hAnsiTheme="minorHAnsi" w:cs="Times New Roman"/>
          <w:color w:val="FF0000"/>
          <w:sz w:val="24"/>
          <w:szCs w:val="24"/>
          <w:rPrChange w:id="1130" w:author="gsc" w:date="2013-03-23T21:34:00Z">
            <w:rPr>
              <w:rFonts w:ascii="Times New Roman" w:hAnsi="Times New Roman" w:cs="Times New Roman"/>
              <w:color w:val="FF0000"/>
              <w:sz w:val="24"/>
              <w:szCs w:val="24"/>
            </w:rPr>
          </w:rPrChange>
        </w:rPr>
        <w:t>)</w:t>
      </w:r>
      <w:r w:rsidRPr="00FC6CCF">
        <w:rPr>
          <w:rFonts w:asciiTheme="minorHAnsi" w:hAnsiTheme="minorHAnsi" w:cs="Times New Roman"/>
          <w:sz w:val="24"/>
          <w:szCs w:val="24"/>
          <w:rPrChange w:id="1131" w:author="gsc" w:date="2013-03-23T21:34:00Z">
            <w:rPr>
              <w:rFonts w:ascii="Times New Roman" w:hAnsi="Times New Roman" w:cs="Times New Roman"/>
              <w:sz w:val="24"/>
              <w:szCs w:val="24"/>
            </w:rPr>
          </w:rPrChange>
        </w:rPr>
        <w:t>.</w:t>
      </w:r>
      <w:r w:rsidR="00BD172A" w:rsidRPr="00FC6CCF">
        <w:rPr>
          <w:rFonts w:asciiTheme="minorHAnsi" w:eastAsiaTheme="minorEastAsia" w:hAnsiTheme="minorHAnsi" w:cs="Times New Roman"/>
          <w:noProof/>
          <w:sz w:val="24"/>
          <w:szCs w:val="24"/>
          <w:rPrChange w:id="1132" w:author="gsc" w:date="2013-03-23T21:34:00Z">
            <w:rPr>
              <w:rFonts w:ascii="Times New Roman" w:eastAsiaTheme="minorEastAsia" w:hAnsi="Times New Roman" w:cs="Times New Roman"/>
              <w:noProof/>
              <w:sz w:val="24"/>
              <w:szCs w:val="24"/>
            </w:rPr>
          </w:rPrChange>
        </w:rPr>
        <w:t xml:space="preserve"> </w:t>
      </w:r>
    </w:p>
    <w:p w:rsidR="002B7DDE" w:rsidRPr="00FC6CCF" w:rsidRDefault="002B7DDE" w:rsidP="00B555C2">
      <w:pPr>
        <w:ind w:firstLineChars="200" w:firstLine="480"/>
        <w:rPr>
          <w:rFonts w:asciiTheme="minorHAnsi" w:hAnsiTheme="minorHAnsi" w:cs="Times New Roman"/>
          <w:sz w:val="24"/>
          <w:szCs w:val="24"/>
          <w:rPrChange w:id="1133" w:author="gsc" w:date="2013-03-23T21:34:00Z">
            <w:rPr>
              <w:rFonts w:ascii="Times New Roman" w:hAnsi="Times New Roman" w:cs="Times New Roman"/>
              <w:sz w:val="24"/>
              <w:szCs w:val="24"/>
            </w:rPr>
          </w:rPrChange>
        </w:rPr>
      </w:pPr>
      <w:r w:rsidRPr="00FC6CCF">
        <w:rPr>
          <w:rFonts w:asciiTheme="minorHAnsi" w:hAnsiTheme="minorHAnsi" w:cs="Times New Roman"/>
          <w:sz w:val="24"/>
          <w:szCs w:val="24"/>
          <w:rPrChange w:id="1134" w:author="gsc" w:date="2013-03-23T21:34:00Z">
            <w:rPr>
              <w:rFonts w:ascii="Times New Roman" w:hAnsi="Times New Roman" w:cs="Times New Roman"/>
              <w:sz w:val="24"/>
              <w:szCs w:val="24"/>
            </w:rPr>
          </w:rPrChange>
        </w:rPr>
        <w:t xml:space="preserve">The Q statistic was used to test for heterogeneity among the studies included in the meta-analysis </w:t>
      </w:r>
      <w:r w:rsidR="00F44A9E" w:rsidRPr="00FC6CCF">
        <w:rPr>
          <w:rFonts w:asciiTheme="minorHAnsi" w:hAnsiTheme="minorHAnsi" w:cs="Times New Roman"/>
          <w:sz w:val="24"/>
          <w:szCs w:val="24"/>
          <w:rPrChange w:id="1135" w:author="gsc" w:date="2013-03-23T21:34:00Z">
            <w:rPr>
              <w:rFonts w:ascii="Times New Roman" w:hAnsi="Times New Roman" w:cs="Times New Roman"/>
              <w:sz w:val="24"/>
              <w:szCs w:val="24"/>
            </w:rPr>
          </w:rPrChange>
        </w:rPr>
        <w:fldChar w:fldCharType="begin">
          <w:fldData xml:space="preserve">PEVuZE5vdGU+PENpdGU+PEF1dGhvcj5IaWdnaW5zPC9BdXRob3I+PFllYXI+MjAwMjwvWWVhcj48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</w:fldData>
        </w:fldChar>
      </w:r>
      <w:r w:rsidR="005E73F6" w:rsidRPr="00FC6CCF">
        <w:rPr>
          <w:rFonts w:asciiTheme="minorHAnsi" w:hAnsiTheme="minorHAnsi" w:cs="Times New Roman"/>
          <w:sz w:val="24"/>
          <w:szCs w:val="24"/>
          <w:rPrChange w:id="1136" w:author="gsc" w:date="2013-03-23T21:34:00Z">
            <w:rPr>
              <w:rFonts w:ascii="Times New Roman" w:hAnsi="Times New Roman" w:cs="Times New Roman"/>
              <w:sz w:val="24"/>
              <w:szCs w:val="24"/>
            </w:rPr>
          </w:rPrChange>
        </w:rPr>
        <w:instrText xml:space="preserve"> ADDIN EN.CITE </w:instrText>
      </w:r>
      <w:r w:rsidR="00F44A9E" w:rsidRPr="00FC6CCF">
        <w:rPr>
          <w:rFonts w:asciiTheme="minorHAnsi" w:hAnsiTheme="minorHAnsi" w:cs="Times New Roman"/>
          <w:sz w:val="24"/>
          <w:szCs w:val="24"/>
          <w:rPrChange w:id="1137" w:author="gsc" w:date="2013-03-23T21:34:00Z">
            <w:rPr>
              <w:rFonts w:ascii="Times New Roman" w:hAnsi="Times New Roman" w:cs="Times New Roman"/>
              <w:sz w:val="24"/>
              <w:szCs w:val="24"/>
            </w:rPr>
          </w:rPrChange>
        </w:rPr>
        <w:fldChar w:fldCharType="begin">
          <w:fldData xml:space="preserve">PEVuZE5vdGU+PENpdGU+PEF1dGhvcj5IaWdnaW5zPC9BdXRob3I+PFllYXI+MjAwMjwvWWVhcj48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</w:fldData>
        </w:fldChar>
      </w:r>
      <w:r w:rsidR="005E73F6" w:rsidRPr="00FC6CCF">
        <w:rPr>
          <w:rFonts w:asciiTheme="minorHAnsi" w:hAnsiTheme="minorHAnsi" w:cs="Times New Roman"/>
          <w:sz w:val="24"/>
          <w:szCs w:val="24"/>
          <w:rPrChange w:id="1138" w:author="gsc" w:date="2013-03-23T21:34:00Z">
            <w:rPr>
              <w:rFonts w:ascii="Times New Roman" w:hAnsi="Times New Roman" w:cs="Times New Roman"/>
              <w:sz w:val="24"/>
              <w:szCs w:val="24"/>
            </w:rPr>
          </w:rPrChange>
        </w:rPr>
        <w:instrText xml:space="preserve"> ADDIN EN.CITE.DATA </w:instrText>
      </w:r>
      <w:r w:rsidR="00F44A9E" w:rsidRPr="00FC6CCF">
        <w:rPr>
          <w:rFonts w:asciiTheme="minorHAnsi" w:hAnsiTheme="minorHAnsi" w:cs="Times New Roman"/>
          <w:sz w:val="24"/>
          <w:szCs w:val="24"/>
          <w:rPrChange w:id="1139" w:author="gsc" w:date="2013-03-23T21:34:00Z">
            <w:rPr>
              <w:rFonts w:ascii="Times New Roman" w:hAnsi="Times New Roman" w:cs="Times New Roman"/>
              <w:sz w:val="24"/>
              <w:szCs w:val="24"/>
            </w:rPr>
          </w:rPrChange>
        </w:rPr>
      </w:r>
      <w:r w:rsidR="00F44A9E" w:rsidRPr="00FC6CCF">
        <w:rPr>
          <w:rFonts w:asciiTheme="minorHAnsi" w:hAnsiTheme="minorHAnsi" w:cs="Times New Roman"/>
          <w:sz w:val="24"/>
          <w:szCs w:val="24"/>
          <w:rPrChange w:id="1140" w:author="gsc" w:date="2013-03-23T21:34:00Z">
            <w:rPr>
              <w:rFonts w:ascii="Times New Roman" w:hAnsi="Times New Roman" w:cs="Times New Roman"/>
              <w:sz w:val="24"/>
              <w:szCs w:val="24"/>
            </w:rPr>
          </w:rPrChange>
        </w:rPr>
        <w:fldChar w:fldCharType="end"/>
      </w:r>
      <w:r w:rsidR="00F44A9E" w:rsidRPr="00FC6CCF">
        <w:rPr>
          <w:rFonts w:asciiTheme="minorHAnsi" w:hAnsiTheme="minorHAnsi" w:cs="Times New Roman"/>
          <w:sz w:val="24"/>
          <w:szCs w:val="24"/>
          <w:rPrChange w:id="1141" w:author="gsc" w:date="2013-03-23T21:34:00Z">
            <w:rPr>
              <w:rFonts w:ascii="Times New Roman" w:hAnsi="Times New Roman" w:cs="Times New Roman"/>
              <w:sz w:val="24"/>
              <w:szCs w:val="24"/>
            </w:rPr>
          </w:rPrChange>
        </w:rPr>
      </w:r>
      <w:r w:rsidR="00F44A9E" w:rsidRPr="00FC6CCF">
        <w:rPr>
          <w:rFonts w:asciiTheme="minorHAnsi" w:hAnsiTheme="minorHAnsi" w:cs="Times New Roman"/>
          <w:sz w:val="24"/>
          <w:szCs w:val="24"/>
          <w:rPrChange w:id="1142" w:author="gsc" w:date="2013-03-23T21:34:00Z">
            <w:rPr>
              <w:rFonts w:ascii="Times New Roman" w:hAnsi="Times New Roman" w:cs="Times New Roman"/>
              <w:sz w:val="24"/>
              <w:szCs w:val="24"/>
            </w:rPr>
          </w:rPrChange>
        </w:rPr>
        <w:fldChar w:fldCharType="separate"/>
      </w:r>
      <w:r w:rsidR="005E73F6" w:rsidRPr="00FC6CCF">
        <w:rPr>
          <w:rFonts w:asciiTheme="minorHAnsi" w:hAnsiTheme="minorHAnsi" w:cs="Times New Roman"/>
          <w:noProof/>
          <w:sz w:val="24"/>
          <w:szCs w:val="24"/>
          <w:rPrChange w:id="1143" w:author="gsc" w:date="2013-03-23T21:34:00Z">
            <w:rPr>
              <w:rFonts w:ascii="Times New Roman" w:hAnsi="Times New Roman" w:cs="Times New Roman"/>
              <w:noProof/>
              <w:sz w:val="24"/>
              <w:szCs w:val="24"/>
            </w:rPr>
          </w:rPrChange>
        </w:rPr>
        <w:t>[</w:t>
      </w:r>
      <w:r w:rsidR="00FC6CCF" w:rsidRPr="00FC6CCF">
        <w:rPr>
          <w:rFonts w:asciiTheme="minorHAnsi" w:hAnsiTheme="minorHAnsi"/>
          <w:rPrChange w:id="1144" w:author="gsc" w:date="2013-03-23T21:34:00Z">
            <w:rPr/>
          </w:rPrChange>
        </w:rPr>
        <w:fldChar w:fldCharType="begin"/>
      </w:r>
      <w:r w:rsidR="00FC6CCF" w:rsidRPr="00FC6CCF">
        <w:rPr>
          <w:rFonts w:asciiTheme="minorHAnsi" w:hAnsiTheme="minorHAnsi"/>
          <w:rPrChange w:id="1145" w:author="gsc" w:date="2013-03-23T21:34:00Z">
            <w:rPr/>
          </w:rPrChange>
        </w:rPr>
        <w:instrText xml:space="preserve"> HYPERLINK \l "_ENREF_18" \o "Higgins, 2002 #51" </w:instrText>
      </w:r>
      <w:r w:rsidR="00FC6CCF" w:rsidRPr="00FC6CCF">
        <w:rPr>
          <w:rFonts w:asciiTheme="minorHAnsi" w:hAnsiTheme="minorHAnsi"/>
          <w:rPrChange w:id="1146" w:author="gsc" w:date="2013-03-23T21:34:00Z">
            <w:rPr/>
          </w:rPrChange>
        </w:rPr>
        <w:fldChar w:fldCharType="separate"/>
      </w:r>
      <w:r w:rsidR="00DC67F8" w:rsidRPr="00FC6CCF">
        <w:rPr>
          <w:rFonts w:asciiTheme="minorHAnsi" w:hAnsiTheme="minorHAnsi" w:cs="Times New Roman"/>
          <w:noProof/>
          <w:sz w:val="24"/>
          <w:szCs w:val="24"/>
          <w:rPrChange w:id="1147" w:author="gsc" w:date="2013-03-23T21:34:00Z">
            <w:rPr>
              <w:rFonts w:ascii="Times New Roman" w:hAnsi="Times New Roman" w:cs="Times New Roman"/>
              <w:noProof/>
              <w:sz w:val="24"/>
              <w:szCs w:val="24"/>
            </w:rPr>
          </w:rPrChange>
        </w:rPr>
        <w:t>18</w:t>
      </w:r>
      <w:r w:rsidR="00FC6CCF" w:rsidRPr="00FC6CCF">
        <w:rPr>
          <w:rFonts w:asciiTheme="minorHAnsi" w:hAnsiTheme="minorHAnsi" w:cs="Times New Roman"/>
          <w:noProof/>
          <w:sz w:val="24"/>
          <w:szCs w:val="24"/>
          <w:rPrChange w:id="1148" w:author="gsc" w:date="2013-03-23T21:34:00Z">
            <w:rPr>
              <w:rFonts w:ascii="Times New Roman" w:hAnsi="Times New Roman" w:cs="Times New Roman"/>
              <w:noProof/>
              <w:sz w:val="24"/>
              <w:szCs w:val="24"/>
            </w:rPr>
          </w:rPrChange>
        </w:rPr>
        <w:fldChar w:fldCharType="end"/>
      </w:r>
      <w:r w:rsidR="005E73F6" w:rsidRPr="00FC6CCF">
        <w:rPr>
          <w:rFonts w:asciiTheme="minorHAnsi" w:hAnsiTheme="minorHAnsi" w:cs="Times New Roman"/>
          <w:noProof/>
          <w:sz w:val="24"/>
          <w:szCs w:val="24"/>
          <w:rPrChange w:id="1149" w:author="gsc" w:date="2013-03-23T21:34:00Z">
            <w:rPr>
              <w:rFonts w:ascii="Times New Roman" w:hAnsi="Times New Roman" w:cs="Times New Roman"/>
              <w:noProof/>
              <w:sz w:val="24"/>
              <w:szCs w:val="24"/>
            </w:rPr>
          </w:rPrChange>
        </w:rPr>
        <w:t>]</w:t>
      </w:r>
      <w:r w:rsidR="00F44A9E" w:rsidRPr="00FC6CCF">
        <w:rPr>
          <w:rFonts w:asciiTheme="minorHAnsi" w:hAnsiTheme="minorHAnsi" w:cs="Times New Roman"/>
          <w:sz w:val="24"/>
          <w:szCs w:val="24"/>
          <w:rPrChange w:id="1150" w:author="gsc" w:date="2013-03-23T21:34:00Z">
            <w:rPr>
              <w:rFonts w:ascii="Times New Roman" w:hAnsi="Times New Roman" w:cs="Times New Roman"/>
              <w:sz w:val="24"/>
              <w:szCs w:val="24"/>
            </w:rPr>
          </w:rPrChange>
        </w:rPr>
        <w:fldChar w:fldCharType="end"/>
      </w:r>
      <w:r w:rsidRPr="00FC6CCF">
        <w:rPr>
          <w:rFonts w:asciiTheme="minorHAnsi" w:hAnsiTheme="minorHAnsi" w:cs="Times New Roman"/>
          <w:sz w:val="24"/>
          <w:szCs w:val="24"/>
          <w:rPrChange w:id="1151" w:author="gsc" w:date="2013-03-23T21:34:00Z">
            <w:rPr>
              <w:rFonts w:ascii="Times New Roman" w:hAnsi="Times New Roman" w:cs="Times New Roman"/>
              <w:sz w:val="24"/>
              <w:szCs w:val="24"/>
            </w:rPr>
          </w:rPrChange>
        </w:rPr>
        <w:t>. A fixed-effects model, using Mantel–</w:t>
      </w:r>
      <w:proofErr w:type="spellStart"/>
      <w:r w:rsidRPr="00FC6CCF">
        <w:rPr>
          <w:rFonts w:asciiTheme="minorHAnsi" w:hAnsiTheme="minorHAnsi" w:cs="Times New Roman"/>
          <w:sz w:val="24"/>
          <w:szCs w:val="24"/>
          <w:rPrChange w:id="1152" w:author="gsc" w:date="2013-03-23T21:34:00Z">
            <w:rPr>
              <w:rFonts w:ascii="Times New Roman" w:hAnsi="Times New Roman" w:cs="Times New Roman"/>
              <w:sz w:val="24"/>
              <w:szCs w:val="24"/>
            </w:rPr>
          </w:rPrChange>
        </w:rPr>
        <w:t>Haenszel</w:t>
      </w:r>
      <w:proofErr w:type="spellEnd"/>
      <w:r w:rsidRPr="00FC6CCF">
        <w:rPr>
          <w:rFonts w:asciiTheme="minorHAnsi" w:hAnsiTheme="minorHAnsi" w:cs="Times New Roman"/>
          <w:sz w:val="24"/>
          <w:szCs w:val="24"/>
          <w:rPrChange w:id="1153" w:author="gsc" w:date="2013-03-23T21:34:00Z">
            <w:rPr>
              <w:rFonts w:ascii="Times New Roman" w:hAnsi="Times New Roman" w:cs="Times New Roman"/>
              <w:sz w:val="24"/>
              <w:szCs w:val="24"/>
            </w:rPr>
          </w:rPrChange>
        </w:rPr>
        <w:t xml:space="preserve"> (M-H) method </w:t>
      </w:r>
      <w:r w:rsidR="00F44A9E" w:rsidRPr="00FC6CCF">
        <w:rPr>
          <w:rFonts w:asciiTheme="minorHAnsi" w:hAnsiTheme="minorHAnsi" w:cs="Times New Roman"/>
          <w:sz w:val="24"/>
          <w:szCs w:val="24"/>
          <w:rPrChange w:id="1154" w:author="gsc" w:date="2013-03-23T21:34:00Z">
            <w:rPr>
              <w:rFonts w:ascii="Times New Roman" w:hAnsi="Times New Roman" w:cs="Times New Roman"/>
              <w:sz w:val="24"/>
              <w:szCs w:val="24"/>
            </w:rPr>
          </w:rPrChange>
        </w:rPr>
        <w:fldChar w:fldCharType="begin"/>
      </w:r>
      <w:r w:rsidR="005E73F6" w:rsidRPr="00FC6CCF">
        <w:rPr>
          <w:rFonts w:asciiTheme="minorHAnsi" w:hAnsiTheme="minorHAnsi" w:cs="Times New Roman"/>
          <w:sz w:val="24"/>
          <w:szCs w:val="24"/>
          <w:rPrChange w:id="1155" w:author="gsc" w:date="2013-03-23T21:34:00Z">
            <w:rPr>
              <w:rFonts w:ascii="Times New Roman" w:hAnsi="Times New Roman" w:cs="Times New Roman"/>
              <w:sz w:val="24"/>
              <w:szCs w:val="24"/>
            </w:rPr>
          </w:rPrChange>
        </w:rPr>
        <w:instrText xml:space="preserve"> ADDIN EN.CITE &lt;EndNote&gt;&lt;Cite&gt;&lt;Author&gt;Mantel&lt;/Author&gt;&lt;Year&gt;1959&lt;/Year&gt;&lt;RecNum&gt;53&lt;/RecNum&gt;&lt;DisplayText&gt;[19]&lt;/DisplayText&gt;&lt;record&gt;&lt;rec-number&gt;53&lt;/rec-number&gt;&lt;foreign-keys&gt;&lt;key app="EN" db-id="epp0etz2j0es5fetve1xvf0xs0vfxv5f2xz5"&gt;53&lt;/key&gt;&lt;/foreign-keys&gt;&lt;ref-type name="Journal Article"&gt;17&lt;/ref-type&gt;&lt;contributors&gt;&lt;authors&gt;&lt;author&gt;Mantel, N.&lt;/author&gt;&lt;author&gt;Haenszel, W.&lt;/author&gt;&lt;/authors&gt;&lt;/contributors&gt;&lt;titles&gt;&lt;title&gt;Statistical aspects of the analysis of data from retrospective studies of disease&lt;/title&gt;&lt;secondary-title&gt;J Natl Cancer Inst&lt;/secondary-title&gt;&lt;alt-title&gt;Journal of the National Cancer Institute&lt;/alt-title&gt;&lt;/titles&gt;&lt;periodical&gt;&lt;full-title&gt;J Natl Cancer Inst&lt;/full-title&gt;&lt;abbr-1&gt;Journal of the National Cancer Institute&lt;/abbr-1&gt;&lt;/periodical&gt;&lt;alt-periodical&gt;&lt;full-title&gt;J Natl Cancer Inst&lt;/full-title&gt;&lt;abbr-1&gt;Journal of the National Cancer Institute&lt;/abbr-1&gt;&lt;/alt-periodical&gt;&lt;pages&gt;719-48&lt;/pages&gt;&lt;volume&gt;22&lt;/volume&gt;&lt;number&gt;4&lt;/number&gt;&lt;edition&gt;1959/04/01&lt;/edition&gt;&lt;keywords&gt;&lt;keyword&gt;*Statistics as Topic&lt;/keyword&gt;&lt;/keywords&gt;&lt;dates&gt;&lt;year&gt;1959&lt;/year&gt;&lt;pub-dates&gt;&lt;date&gt;Apr&lt;/date&gt;&lt;/pub-dates&gt;&lt;/dates&gt;&lt;isbn&gt;0027-8874 (Print)&amp;#xD;0027-8874 (Linking)&lt;/isbn&gt;&lt;accession-num&gt;13655060&lt;/accession-num&gt;&lt;urls&gt;&lt;related-urls&gt;&lt;url&gt;http://www.ncbi.nlm.nih.gov/pubmed/13655060&lt;/url&gt;&lt;/related-urls&gt;&lt;/urls&gt;&lt;remote-database-provider&gt;46&lt;/remote-database-provider&gt;&lt;language&gt;eng&lt;/language&gt;&lt;/record&gt;&lt;/Cite&gt;&lt;/EndNote&gt;</w:instrText>
      </w:r>
      <w:r w:rsidR="00F44A9E" w:rsidRPr="00FC6CCF">
        <w:rPr>
          <w:rFonts w:asciiTheme="minorHAnsi" w:hAnsiTheme="minorHAnsi" w:cs="Times New Roman"/>
          <w:sz w:val="24"/>
          <w:szCs w:val="24"/>
          <w:rPrChange w:id="1156" w:author="gsc" w:date="2013-03-23T21:34:00Z">
            <w:rPr>
              <w:rFonts w:ascii="Times New Roman" w:hAnsi="Times New Roman" w:cs="Times New Roman"/>
              <w:sz w:val="24"/>
              <w:szCs w:val="24"/>
            </w:rPr>
          </w:rPrChange>
        </w:rPr>
        <w:fldChar w:fldCharType="separate"/>
      </w:r>
      <w:r w:rsidR="005E73F6" w:rsidRPr="00FC6CCF">
        <w:rPr>
          <w:rFonts w:asciiTheme="minorHAnsi" w:hAnsiTheme="minorHAnsi" w:cs="Times New Roman"/>
          <w:noProof/>
          <w:sz w:val="24"/>
          <w:szCs w:val="24"/>
          <w:rPrChange w:id="1157" w:author="gsc" w:date="2013-03-23T21:34:00Z">
            <w:rPr>
              <w:rFonts w:ascii="Times New Roman" w:hAnsi="Times New Roman" w:cs="Times New Roman"/>
              <w:noProof/>
              <w:sz w:val="24"/>
              <w:szCs w:val="24"/>
            </w:rPr>
          </w:rPrChange>
        </w:rPr>
        <w:t>[</w:t>
      </w:r>
      <w:r w:rsidR="00FC6CCF" w:rsidRPr="00FC6CCF">
        <w:rPr>
          <w:rFonts w:asciiTheme="minorHAnsi" w:hAnsiTheme="minorHAnsi"/>
          <w:rPrChange w:id="1158" w:author="gsc" w:date="2013-03-23T21:34:00Z">
            <w:rPr/>
          </w:rPrChange>
        </w:rPr>
        <w:fldChar w:fldCharType="begin"/>
      </w:r>
      <w:r w:rsidR="00FC6CCF" w:rsidRPr="00FC6CCF">
        <w:rPr>
          <w:rFonts w:asciiTheme="minorHAnsi" w:hAnsiTheme="minorHAnsi"/>
          <w:rPrChange w:id="1159" w:author="gsc" w:date="2013-03-23T21:34:00Z">
            <w:rPr/>
          </w:rPrChange>
        </w:rPr>
        <w:instrText xml:space="preserve"> HYPERLINK \l "_ENREF_19" \o "Mantel, 1959 #53" </w:instrText>
      </w:r>
      <w:r w:rsidR="00FC6CCF" w:rsidRPr="00FC6CCF">
        <w:rPr>
          <w:rFonts w:asciiTheme="minorHAnsi" w:hAnsiTheme="minorHAnsi"/>
          <w:rPrChange w:id="1160" w:author="gsc" w:date="2013-03-23T21:34:00Z">
            <w:rPr/>
          </w:rPrChange>
        </w:rPr>
        <w:fldChar w:fldCharType="separate"/>
      </w:r>
      <w:r w:rsidR="00DC67F8" w:rsidRPr="00FC6CCF">
        <w:rPr>
          <w:rFonts w:asciiTheme="minorHAnsi" w:hAnsiTheme="minorHAnsi" w:cs="Times New Roman"/>
          <w:noProof/>
          <w:sz w:val="24"/>
          <w:szCs w:val="24"/>
          <w:rPrChange w:id="1161" w:author="gsc" w:date="2013-03-23T21:34:00Z">
            <w:rPr>
              <w:rFonts w:ascii="Times New Roman" w:hAnsi="Times New Roman" w:cs="Times New Roman"/>
              <w:noProof/>
              <w:sz w:val="24"/>
              <w:szCs w:val="24"/>
            </w:rPr>
          </w:rPrChange>
        </w:rPr>
        <w:t>19</w:t>
      </w:r>
      <w:r w:rsidR="00FC6CCF" w:rsidRPr="00FC6CCF">
        <w:rPr>
          <w:rFonts w:asciiTheme="minorHAnsi" w:hAnsiTheme="minorHAnsi" w:cs="Times New Roman"/>
          <w:noProof/>
          <w:sz w:val="24"/>
          <w:szCs w:val="24"/>
          <w:rPrChange w:id="1162" w:author="gsc" w:date="2013-03-23T21:34:00Z">
            <w:rPr>
              <w:rFonts w:ascii="Times New Roman" w:hAnsi="Times New Roman" w:cs="Times New Roman"/>
              <w:noProof/>
              <w:sz w:val="24"/>
              <w:szCs w:val="24"/>
            </w:rPr>
          </w:rPrChange>
        </w:rPr>
        <w:fldChar w:fldCharType="end"/>
      </w:r>
      <w:r w:rsidR="005E73F6" w:rsidRPr="00FC6CCF">
        <w:rPr>
          <w:rFonts w:asciiTheme="minorHAnsi" w:hAnsiTheme="minorHAnsi" w:cs="Times New Roman"/>
          <w:noProof/>
          <w:sz w:val="24"/>
          <w:szCs w:val="24"/>
          <w:rPrChange w:id="1163" w:author="gsc" w:date="2013-03-23T21:34:00Z">
            <w:rPr>
              <w:rFonts w:ascii="Times New Roman" w:hAnsi="Times New Roman" w:cs="Times New Roman"/>
              <w:noProof/>
              <w:sz w:val="24"/>
              <w:szCs w:val="24"/>
            </w:rPr>
          </w:rPrChange>
        </w:rPr>
        <w:t>]</w:t>
      </w:r>
      <w:r w:rsidR="00F44A9E" w:rsidRPr="00FC6CCF">
        <w:rPr>
          <w:rFonts w:asciiTheme="minorHAnsi" w:hAnsiTheme="minorHAnsi" w:cs="Times New Roman"/>
          <w:sz w:val="24"/>
          <w:szCs w:val="24"/>
          <w:rPrChange w:id="1164" w:author="gsc" w:date="2013-03-23T21:34:00Z">
            <w:rPr>
              <w:rFonts w:ascii="Times New Roman" w:hAnsi="Times New Roman" w:cs="Times New Roman"/>
              <w:sz w:val="24"/>
              <w:szCs w:val="24"/>
            </w:rPr>
          </w:rPrChange>
        </w:rPr>
        <w:fldChar w:fldCharType="end"/>
      </w:r>
      <w:r w:rsidRPr="00FC6CCF">
        <w:rPr>
          <w:rFonts w:asciiTheme="minorHAnsi" w:hAnsiTheme="minorHAnsi" w:cs="Times New Roman"/>
          <w:sz w:val="24"/>
          <w:szCs w:val="24"/>
          <w:rPrChange w:id="1165" w:author="gsc" w:date="2013-03-23T21:34:00Z">
            <w:rPr>
              <w:rFonts w:ascii="Times New Roman" w:hAnsi="Times New Roman" w:cs="Times New Roman"/>
              <w:sz w:val="24"/>
              <w:szCs w:val="24"/>
            </w:rPr>
          </w:rPrChange>
        </w:rPr>
        <w:t xml:space="preserve">, was used to calculate the pooled ORs when homogeneity existed on the basis of Q-test with p value no less than 0.1. By contrast, a random-effects model, using </w:t>
      </w:r>
      <w:proofErr w:type="spellStart"/>
      <w:r w:rsidRPr="00FC6CCF">
        <w:rPr>
          <w:rFonts w:asciiTheme="minorHAnsi" w:hAnsiTheme="minorHAnsi" w:cs="Times New Roman"/>
          <w:sz w:val="24"/>
          <w:szCs w:val="24"/>
          <w:rPrChange w:id="1166" w:author="gsc" w:date="2013-03-23T21:34:00Z">
            <w:rPr>
              <w:rFonts w:ascii="Times New Roman" w:hAnsi="Times New Roman" w:cs="Times New Roman"/>
              <w:sz w:val="24"/>
              <w:szCs w:val="24"/>
            </w:rPr>
          </w:rPrChange>
        </w:rPr>
        <w:t>DerSimonian</w:t>
      </w:r>
      <w:proofErr w:type="spellEnd"/>
      <w:r w:rsidRPr="00FC6CCF">
        <w:rPr>
          <w:rFonts w:asciiTheme="minorHAnsi" w:hAnsiTheme="minorHAnsi" w:cs="Times New Roman"/>
          <w:sz w:val="24"/>
          <w:szCs w:val="24"/>
          <w:rPrChange w:id="1167" w:author="gsc" w:date="2013-03-23T21:34:00Z">
            <w:rPr>
              <w:rFonts w:ascii="Times New Roman" w:hAnsi="Times New Roman" w:cs="Times New Roman"/>
              <w:sz w:val="24"/>
              <w:szCs w:val="24"/>
            </w:rPr>
          </w:rPrChange>
        </w:rPr>
        <w:t xml:space="preserve"> and Laird method (D+L) </w:t>
      </w:r>
      <w:r w:rsidR="00F44A9E" w:rsidRPr="00FC6CCF">
        <w:rPr>
          <w:rFonts w:asciiTheme="minorHAnsi" w:hAnsiTheme="minorHAnsi" w:cs="Times New Roman"/>
          <w:sz w:val="24"/>
          <w:szCs w:val="24"/>
          <w:rPrChange w:id="1168" w:author="gsc" w:date="2013-03-23T21:34:00Z">
            <w:rPr>
              <w:rFonts w:ascii="Times New Roman" w:hAnsi="Times New Roman" w:cs="Times New Roman"/>
              <w:sz w:val="24"/>
              <w:szCs w:val="24"/>
            </w:rPr>
          </w:rPrChange>
        </w:rPr>
        <w:fldChar w:fldCharType="begin"/>
      </w:r>
      <w:r w:rsidR="005E73F6" w:rsidRPr="00FC6CCF">
        <w:rPr>
          <w:rFonts w:asciiTheme="minorHAnsi" w:hAnsiTheme="minorHAnsi" w:cs="Times New Roman"/>
          <w:sz w:val="24"/>
          <w:szCs w:val="24"/>
          <w:rPrChange w:id="1169" w:author="gsc" w:date="2013-03-23T21:34:00Z">
            <w:rPr>
              <w:rFonts w:ascii="Times New Roman" w:hAnsi="Times New Roman" w:cs="Times New Roman"/>
              <w:sz w:val="24"/>
              <w:szCs w:val="24"/>
            </w:rPr>
          </w:rPrChange>
        </w:rPr>
        <w:instrText xml:space="preserve"> ADDIN EN.CITE &lt;EndNote&gt;&lt;Cite&gt;&lt;Author&gt;DerSimonian&lt;/Author&gt;&lt;Year&gt;1986&lt;/Year&gt;&lt;RecNum&gt;54&lt;/RecNum&gt;&lt;DisplayText&gt;[20]&lt;/DisplayText&gt;&lt;record&gt;&lt;rec-number&gt;54&lt;/rec-number&gt;&lt;foreign-keys&gt;&lt;key app="EN" db-id="epp0etz2j0es5fetve1xvf0xs0vfxv5f2xz5"&gt;54&lt;/key&gt;&lt;/foreign-keys&gt;&lt;ref-type name="Journal Article"&gt;17&lt;/ref-type&gt;&lt;contributors&gt;&lt;authors&gt;&lt;author&gt;DerSimonian, R.&lt;/author&gt;&lt;author&gt;Laird, N.&lt;/author&gt;&lt;/authors&gt;&lt;/contributors&gt;&lt;titles&gt;&lt;title&gt;Meta-analysis in clinical trials&lt;/title&gt;&lt;secondary-title&gt;Control Clin Trials&lt;/secondary-title&gt;&lt;alt-title&gt;Controlled clinical trials&lt;/alt-title&gt;&lt;/titles&gt;&lt;periodical&gt;&lt;full-title&gt;Control Clin Trials&lt;/full-title&gt;&lt;abbr-1&gt;Controlled clinical trials&lt;/abbr-1&gt;&lt;/periodical&gt;&lt;alt-periodical&gt;&lt;full-title&gt;Control Clin Trials&lt;/full-title&gt;&lt;abbr-1&gt;Controlled clinical trials&lt;/abbr-1&gt;&lt;/alt-periodical&gt;&lt;pages&gt;177-88&lt;/pages&gt;&lt;volume&gt;7&lt;/volume&gt;&lt;number&gt;3&lt;/number&gt;&lt;edition&gt;1986/09/01&lt;/edition&gt;&lt;keywords&gt;&lt;keyword&gt;Clinical Trials as Topic/*methods&lt;/keyword&gt;&lt;keyword&gt;Humans&lt;/keyword&gt;&lt;keyword&gt;Models, Theoretical&lt;/keyword&gt;&lt;keyword&gt;Research Design&lt;/keyword&gt;&lt;keyword&gt;Statistics as Topic&lt;/keyword&gt;&lt;/keywords&gt;&lt;dates&gt;&lt;year&gt;1986&lt;/year&gt;&lt;pub-dates&gt;&lt;date&gt;Sep&lt;/date&gt;&lt;/pub-dates&gt;&lt;/dates&gt;&lt;isbn&gt;0197-2456 (Print)&amp;#xD;0197-2456 (Linking)&lt;/isbn&gt;&lt;accession-num&gt;3802833&lt;/accession-num&gt;&lt;work-type&gt;Research Support, U.S. Gov&amp;apos;t, P.H.S.&lt;/work-type&gt;&lt;urls&gt;&lt;related-urls&gt;&lt;url&gt;http://www.ncbi.nlm.nih.gov/pubmed/3802833&lt;/url&gt;&lt;/related-urls&gt;&lt;/urls&gt;&lt;remote-database-provider&gt;47&lt;/remote-database-provider&gt;&lt;language&gt;eng&lt;/language&gt;&lt;/record&gt;&lt;/Cite&gt;&lt;/EndNote&gt;</w:instrText>
      </w:r>
      <w:r w:rsidR="00F44A9E" w:rsidRPr="00FC6CCF">
        <w:rPr>
          <w:rFonts w:asciiTheme="minorHAnsi" w:hAnsiTheme="minorHAnsi" w:cs="Times New Roman"/>
          <w:sz w:val="24"/>
          <w:szCs w:val="24"/>
          <w:rPrChange w:id="1170" w:author="gsc" w:date="2013-03-23T21:34:00Z">
            <w:rPr>
              <w:rFonts w:ascii="Times New Roman" w:hAnsi="Times New Roman" w:cs="Times New Roman"/>
              <w:sz w:val="24"/>
              <w:szCs w:val="24"/>
            </w:rPr>
          </w:rPrChange>
        </w:rPr>
        <w:fldChar w:fldCharType="separate"/>
      </w:r>
      <w:r w:rsidR="005E73F6" w:rsidRPr="00FC6CCF">
        <w:rPr>
          <w:rFonts w:asciiTheme="minorHAnsi" w:hAnsiTheme="minorHAnsi" w:cs="Times New Roman"/>
          <w:noProof/>
          <w:sz w:val="24"/>
          <w:szCs w:val="24"/>
          <w:rPrChange w:id="1171" w:author="gsc" w:date="2013-03-23T21:34:00Z">
            <w:rPr>
              <w:rFonts w:ascii="Times New Roman" w:hAnsi="Times New Roman" w:cs="Times New Roman"/>
              <w:noProof/>
              <w:sz w:val="24"/>
              <w:szCs w:val="24"/>
            </w:rPr>
          </w:rPrChange>
        </w:rPr>
        <w:t>[</w:t>
      </w:r>
      <w:r w:rsidR="00FC6CCF" w:rsidRPr="00FC6CCF">
        <w:rPr>
          <w:rFonts w:asciiTheme="minorHAnsi" w:hAnsiTheme="minorHAnsi"/>
          <w:rPrChange w:id="1172" w:author="gsc" w:date="2013-03-23T21:34:00Z">
            <w:rPr/>
          </w:rPrChange>
        </w:rPr>
        <w:fldChar w:fldCharType="begin"/>
      </w:r>
      <w:r w:rsidR="00FC6CCF" w:rsidRPr="00FC6CCF">
        <w:rPr>
          <w:rFonts w:asciiTheme="minorHAnsi" w:hAnsiTheme="minorHAnsi"/>
          <w:rPrChange w:id="1173" w:author="gsc" w:date="2013-03-23T21:34:00Z">
            <w:rPr/>
          </w:rPrChange>
        </w:rPr>
        <w:instrText xml:space="preserve"> HYPERLINK \l "_ENREF_20" \o "DerSimonian, 1986 #54" </w:instrText>
      </w:r>
      <w:r w:rsidR="00FC6CCF" w:rsidRPr="00FC6CCF">
        <w:rPr>
          <w:rFonts w:asciiTheme="minorHAnsi" w:hAnsiTheme="minorHAnsi"/>
          <w:rPrChange w:id="1174" w:author="gsc" w:date="2013-03-23T21:34:00Z">
            <w:rPr/>
          </w:rPrChange>
        </w:rPr>
        <w:fldChar w:fldCharType="separate"/>
      </w:r>
      <w:r w:rsidR="00DC67F8" w:rsidRPr="00FC6CCF">
        <w:rPr>
          <w:rFonts w:asciiTheme="minorHAnsi" w:hAnsiTheme="minorHAnsi" w:cs="Times New Roman"/>
          <w:noProof/>
          <w:sz w:val="24"/>
          <w:szCs w:val="24"/>
          <w:rPrChange w:id="1175" w:author="gsc" w:date="2013-03-23T21:34:00Z">
            <w:rPr>
              <w:rFonts w:ascii="Times New Roman" w:hAnsi="Times New Roman" w:cs="Times New Roman"/>
              <w:noProof/>
              <w:sz w:val="24"/>
              <w:szCs w:val="24"/>
            </w:rPr>
          </w:rPrChange>
        </w:rPr>
        <w:t>20</w:t>
      </w:r>
      <w:r w:rsidR="00FC6CCF" w:rsidRPr="00FC6CCF">
        <w:rPr>
          <w:rFonts w:asciiTheme="minorHAnsi" w:hAnsiTheme="minorHAnsi" w:cs="Times New Roman"/>
          <w:noProof/>
          <w:sz w:val="24"/>
          <w:szCs w:val="24"/>
          <w:rPrChange w:id="1176" w:author="gsc" w:date="2013-03-23T21:34:00Z">
            <w:rPr>
              <w:rFonts w:ascii="Times New Roman" w:hAnsi="Times New Roman" w:cs="Times New Roman"/>
              <w:noProof/>
              <w:sz w:val="24"/>
              <w:szCs w:val="24"/>
            </w:rPr>
          </w:rPrChange>
        </w:rPr>
        <w:fldChar w:fldCharType="end"/>
      </w:r>
      <w:r w:rsidR="005E73F6" w:rsidRPr="00FC6CCF">
        <w:rPr>
          <w:rFonts w:asciiTheme="minorHAnsi" w:hAnsiTheme="minorHAnsi" w:cs="Times New Roman"/>
          <w:noProof/>
          <w:sz w:val="24"/>
          <w:szCs w:val="24"/>
          <w:rPrChange w:id="1177" w:author="gsc" w:date="2013-03-23T21:34:00Z">
            <w:rPr>
              <w:rFonts w:ascii="Times New Roman" w:hAnsi="Times New Roman" w:cs="Times New Roman"/>
              <w:noProof/>
              <w:sz w:val="24"/>
              <w:szCs w:val="24"/>
            </w:rPr>
          </w:rPrChange>
        </w:rPr>
        <w:t>]</w:t>
      </w:r>
      <w:r w:rsidR="00F44A9E" w:rsidRPr="00FC6CCF">
        <w:rPr>
          <w:rFonts w:asciiTheme="minorHAnsi" w:hAnsiTheme="minorHAnsi" w:cs="Times New Roman"/>
          <w:sz w:val="24"/>
          <w:szCs w:val="24"/>
          <w:rPrChange w:id="1178" w:author="gsc" w:date="2013-03-23T21:34:00Z">
            <w:rPr>
              <w:rFonts w:ascii="Times New Roman" w:hAnsi="Times New Roman" w:cs="Times New Roman"/>
              <w:sz w:val="24"/>
              <w:szCs w:val="24"/>
            </w:rPr>
          </w:rPrChange>
        </w:rPr>
        <w:fldChar w:fldCharType="end"/>
      </w:r>
      <w:r w:rsidRPr="00FC6CCF">
        <w:rPr>
          <w:rFonts w:asciiTheme="minorHAnsi" w:hAnsiTheme="minorHAnsi" w:cs="Times New Roman"/>
          <w:sz w:val="24"/>
          <w:szCs w:val="24"/>
          <w:rPrChange w:id="1179" w:author="gsc" w:date="2013-03-23T21:34:00Z">
            <w:rPr>
              <w:rFonts w:ascii="Times New Roman" w:hAnsi="Times New Roman" w:cs="Times New Roman"/>
              <w:sz w:val="24"/>
              <w:szCs w:val="24"/>
            </w:rPr>
          </w:rPrChange>
        </w:rPr>
        <w:t>, was utilized if there was heterogeneity based on Q-test p value less than 0.1.</w:t>
      </w:r>
    </w:p>
    <w:p w:rsidR="002B7DDE" w:rsidRPr="00FC6CCF" w:rsidRDefault="002B7DDE" w:rsidP="00B555C2">
      <w:pPr>
        <w:ind w:firstLineChars="200" w:firstLine="480"/>
        <w:rPr>
          <w:rFonts w:asciiTheme="minorHAnsi" w:eastAsiaTheme="minorEastAsia" w:hAnsiTheme="minorHAnsi" w:cs="Times New Roman"/>
          <w:sz w:val="24"/>
          <w:szCs w:val="24"/>
          <w:rPrChange w:id="1180" w:author="gsc" w:date="2013-03-23T21:34:00Z">
            <w:rPr>
              <w:rFonts w:ascii="Times New Roman" w:eastAsiaTheme="minorEastAsia" w:hAnsi="Times New Roman" w:cs="Times New Roman"/>
              <w:sz w:val="24"/>
              <w:szCs w:val="24"/>
            </w:rPr>
          </w:rPrChange>
        </w:rPr>
      </w:pPr>
      <w:r w:rsidRPr="00FC6CCF">
        <w:rPr>
          <w:rFonts w:asciiTheme="minorHAnsi" w:eastAsiaTheme="minorEastAsia" w:hAnsiTheme="minorHAnsi" w:cs="Times New Roman"/>
          <w:sz w:val="24"/>
          <w:szCs w:val="24"/>
          <w:rPrChange w:id="1181" w:author="gsc" w:date="2013-03-23T21:34:00Z">
            <w:rPr>
              <w:rFonts w:ascii="Times New Roman" w:eastAsiaTheme="minorEastAsia" w:hAnsi="Times New Roman" w:cs="Times New Roman"/>
              <w:sz w:val="24"/>
              <w:szCs w:val="24"/>
            </w:rPr>
          </w:rPrChange>
        </w:rPr>
        <w:t>To explore sources of heterogeneity across studies, a meta-regression model was used</w:t>
      </w:r>
      <w:r w:rsidR="009A5729" w:rsidRPr="00FC6CCF">
        <w:rPr>
          <w:rFonts w:asciiTheme="minorHAnsi" w:eastAsiaTheme="minorEastAsia" w:hAnsiTheme="minorHAnsi" w:cs="Times New Roman"/>
          <w:sz w:val="24"/>
          <w:szCs w:val="24"/>
          <w:rPrChange w:id="1182" w:author="gsc" w:date="2013-03-23T21:34:00Z">
            <w:rPr>
              <w:rFonts w:ascii="Times New Roman" w:eastAsiaTheme="minorEastAsia" w:hAnsi="Times New Roman" w:cs="Times New Roman" w:hint="eastAsia"/>
              <w:sz w:val="24"/>
              <w:szCs w:val="24"/>
            </w:rPr>
          </w:rPrChange>
        </w:rPr>
        <w:t xml:space="preserve"> too </w:t>
      </w:r>
      <w:r w:rsidR="00F44A9E" w:rsidRPr="00FC6CCF">
        <w:rPr>
          <w:rFonts w:asciiTheme="minorHAnsi" w:eastAsiaTheme="minorEastAsia" w:hAnsiTheme="minorHAnsi" w:cs="Times New Roman"/>
          <w:sz w:val="24"/>
          <w:szCs w:val="24"/>
          <w:rPrChange w:id="1183" w:author="gsc" w:date="2013-03-23T21:34:00Z">
            <w:rPr>
              <w:rFonts w:ascii="Times New Roman" w:eastAsiaTheme="minorEastAsia" w:hAnsi="Times New Roman" w:cs="Times New Roman"/>
              <w:sz w:val="24"/>
              <w:szCs w:val="24"/>
            </w:rPr>
          </w:rPrChange>
        </w:rPr>
        <w:fldChar w:fldCharType="begin">
          <w:fldData xml:space="preserve">PEVuZE5vdGU+PENpdGU+PEF1dGhvcj5UaG9tcHNvbjwvQXV0aG9yPjxZZWFyPjIwMDI8L1llYXI+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</w:fldData>
        </w:fldChar>
      </w:r>
      <w:r w:rsidR="005E73F6" w:rsidRPr="00FC6CCF">
        <w:rPr>
          <w:rFonts w:asciiTheme="minorHAnsi" w:eastAsiaTheme="minorEastAsia" w:hAnsiTheme="minorHAnsi" w:cs="Times New Roman"/>
          <w:sz w:val="24"/>
          <w:szCs w:val="24"/>
          <w:rPrChange w:id="1184" w:author="gsc" w:date="2013-03-23T21:34:00Z">
            <w:rPr>
              <w:rFonts w:ascii="Times New Roman" w:eastAsiaTheme="minorEastAsia" w:hAnsi="Times New Roman" w:cs="Times New Roman"/>
              <w:sz w:val="24"/>
              <w:szCs w:val="24"/>
            </w:rPr>
          </w:rPrChange>
        </w:rPr>
        <w:instrText xml:space="preserve"> ADDIN EN.CITE </w:instrText>
      </w:r>
      <w:r w:rsidR="00F44A9E" w:rsidRPr="00FC6CCF">
        <w:rPr>
          <w:rFonts w:asciiTheme="minorHAnsi" w:eastAsiaTheme="minorEastAsia" w:hAnsiTheme="minorHAnsi" w:cs="Times New Roman"/>
          <w:sz w:val="24"/>
          <w:szCs w:val="24"/>
          <w:rPrChange w:id="1185" w:author="gsc" w:date="2013-03-23T21:34:00Z">
            <w:rPr>
              <w:rFonts w:ascii="Times New Roman" w:eastAsiaTheme="minorEastAsia" w:hAnsi="Times New Roman" w:cs="Times New Roman"/>
              <w:sz w:val="24"/>
              <w:szCs w:val="24"/>
            </w:rPr>
          </w:rPrChange>
        </w:rPr>
        <w:fldChar w:fldCharType="begin">
          <w:fldData xml:space="preserve">PEVuZE5vdGU+PENpdGU+PEF1dGhvcj5UaG9tcHNvbjwvQXV0aG9yPjxZZWFyPjIwMDI8L1llYXI+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</w:fldData>
        </w:fldChar>
      </w:r>
      <w:r w:rsidR="005E73F6" w:rsidRPr="00FC6CCF">
        <w:rPr>
          <w:rFonts w:asciiTheme="minorHAnsi" w:eastAsiaTheme="minorEastAsia" w:hAnsiTheme="minorHAnsi" w:cs="Times New Roman"/>
          <w:sz w:val="24"/>
          <w:szCs w:val="24"/>
          <w:rPrChange w:id="1186" w:author="gsc" w:date="2013-03-23T21:34:00Z">
            <w:rPr>
              <w:rFonts w:ascii="Times New Roman" w:eastAsiaTheme="minorEastAsia" w:hAnsi="Times New Roman" w:cs="Times New Roman"/>
              <w:sz w:val="24"/>
              <w:szCs w:val="24"/>
            </w:rPr>
          </w:rPrChange>
        </w:rPr>
        <w:instrText xml:space="preserve"> ADDIN EN.CITE.DATA </w:instrText>
      </w:r>
      <w:r w:rsidR="00F44A9E" w:rsidRPr="00FC6CCF">
        <w:rPr>
          <w:rFonts w:asciiTheme="minorHAnsi" w:eastAsiaTheme="minorEastAsia" w:hAnsiTheme="minorHAnsi" w:cs="Times New Roman"/>
          <w:sz w:val="24"/>
          <w:szCs w:val="24"/>
          <w:rPrChange w:id="1187" w:author="gsc" w:date="2013-03-23T21:34:00Z">
            <w:rPr>
              <w:rFonts w:ascii="Times New Roman" w:eastAsiaTheme="minorEastAsia" w:hAnsi="Times New Roman" w:cs="Times New Roman"/>
              <w:sz w:val="24"/>
              <w:szCs w:val="24"/>
            </w:rPr>
          </w:rPrChange>
        </w:rPr>
      </w:r>
      <w:r w:rsidR="00F44A9E" w:rsidRPr="00FC6CCF">
        <w:rPr>
          <w:rFonts w:asciiTheme="minorHAnsi" w:eastAsiaTheme="minorEastAsia" w:hAnsiTheme="minorHAnsi" w:cs="Times New Roman"/>
          <w:sz w:val="24"/>
          <w:szCs w:val="24"/>
          <w:rPrChange w:id="1188" w:author="gsc" w:date="2013-03-23T21:34:00Z">
            <w:rPr>
              <w:rFonts w:ascii="Times New Roman" w:eastAsiaTheme="minorEastAsia" w:hAnsi="Times New Roman" w:cs="Times New Roman"/>
              <w:sz w:val="24"/>
              <w:szCs w:val="24"/>
            </w:rPr>
          </w:rPrChange>
        </w:rPr>
        <w:fldChar w:fldCharType="end"/>
      </w:r>
      <w:r w:rsidR="00F44A9E" w:rsidRPr="00FC6CCF">
        <w:rPr>
          <w:rFonts w:asciiTheme="minorHAnsi" w:eastAsiaTheme="minorEastAsia" w:hAnsiTheme="minorHAnsi" w:cs="Times New Roman"/>
          <w:sz w:val="24"/>
          <w:szCs w:val="24"/>
          <w:rPrChange w:id="1189" w:author="gsc" w:date="2013-03-23T21:34:00Z">
            <w:rPr>
              <w:rFonts w:ascii="Times New Roman" w:eastAsiaTheme="minorEastAsia" w:hAnsi="Times New Roman" w:cs="Times New Roman"/>
              <w:sz w:val="24"/>
              <w:szCs w:val="24"/>
            </w:rPr>
          </w:rPrChange>
        </w:rPr>
      </w:r>
      <w:r w:rsidR="00F44A9E" w:rsidRPr="00FC6CCF">
        <w:rPr>
          <w:rFonts w:asciiTheme="minorHAnsi" w:eastAsiaTheme="minorEastAsia" w:hAnsiTheme="minorHAnsi" w:cs="Times New Roman"/>
          <w:sz w:val="24"/>
          <w:szCs w:val="24"/>
          <w:rPrChange w:id="1190" w:author="gsc" w:date="2013-03-23T21:34:00Z">
            <w:rPr>
              <w:rFonts w:ascii="Times New Roman" w:eastAsiaTheme="minorEastAsia" w:hAnsi="Times New Roman" w:cs="Times New Roman"/>
              <w:sz w:val="24"/>
              <w:szCs w:val="24"/>
            </w:rPr>
          </w:rPrChange>
        </w:rPr>
        <w:fldChar w:fldCharType="separate"/>
      </w:r>
      <w:r w:rsidR="005E73F6" w:rsidRPr="00FC6CCF">
        <w:rPr>
          <w:rFonts w:asciiTheme="minorHAnsi" w:eastAsiaTheme="minorEastAsia" w:hAnsiTheme="minorHAnsi" w:cs="Times New Roman"/>
          <w:noProof/>
          <w:sz w:val="24"/>
          <w:szCs w:val="24"/>
          <w:rPrChange w:id="1191" w:author="gsc" w:date="2013-03-23T21:34:00Z">
            <w:rPr>
              <w:rFonts w:ascii="Times New Roman" w:eastAsiaTheme="minorEastAsia" w:hAnsi="Times New Roman" w:cs="Times New Roman"/>
              <w:noProof/>
              <w:sz w:val="24"/>
              <w:szCs w:val="24"/>
            </w:rPr>
          </w:rPrChange>
        </w:rPr>
        <w:t>[</w:t>
      </w:r>
      <w:r w:rsidR="00FC6CCF" w:rsidRPr="00FC6CCF">
        <w:rPr>
          <w:rFonts w:asciiTheme="minorHAnsi" w:hAnsiTheme="minorHAnsi"/>
          <w:rPrChange w:id="1192" w:author="gsc" w:date="2013-03-23T21:34:00Z">
            <w:rPr/>
          </w:rPrChange>
        </w:rPr>
        <w:fldChar w:fldCharType="begin"/>
      </w:r>
      <w:r w:rsidR="00FC6CCF" w:rsidRPr="00FC6CCF">
        <w:rPr>
          <w:rFonts w:asciiTheme="minorHAnsi" w:hAnsiTheme="minorHAnsi"/>
          <w:rPrChange w:id="1193" w:author="gsc" w:date="2013-03-23T21:34:00Z">
            <w:rPr/>
          </w:rPrChange>
        </w:rPr>
        <w:instrText xml:space="preserve"> HYPERLINK \l "_ENREF_21" \o "Thompson, 2002 #57" </w:instrText>
      </w:r>
      <w:r w:rsidR="00FC6CCF" w:rsidRPr="00FC6CCF">
        <w:rPr>
          <w:rFonts w:asciiTheme="minorHAnsi" w:hAnsiTheme="minorHAnsi"/>
          <w:rPrChange w:id="1194" w:author="gsc" w:date="2013-03-23T21:34:00Z">
            <w:rPr/>
          </w:rPrChange>
        </w:rPr>
        <w:fldChar w:fldCharType="separate"/>
      </w:r>
      <w:r w:rsidR="00DC67F8" w:rsidRPr="00FC6CCF">
        <w:rPr>
          <w:rFonts w:asciiTheme="minorHAnsi" w:eastAsiaTheme="minorEastAsia" w:hAnsiTheme="minorHAnsi" w:cs="Times New Roman"/>
          <w:noProof/>
          <w:sz w:val="24"/>
          <w:szCs w:val="24"/>
          <w:rPrChange w:id="1195" w:author="gsc" w:date="2013-03-23T21:34:00Z">
            <w:rPr>
              <w:rFonts w:ascii="Times New Roman" w:eastAsiaTheme="minorEastAsia" w:hAnsi="Times New Roman" w:cs="Times New Roman"/>
              <w:noProof/>
              <w:sz w:val="24"/>
              <w:szCs w:val="24"/>
            </w:rPr>
          </w:rPrChange>
        </w:rPr>
        <w:t>21</w:t>
      </w:r>
      <w:r w:rsidR="00FC6CCF" w:rsidRPr="00FC6CCF">
        <w:rPr>
          <w:rFonts w:asciiTheme="minorHAnsi" w:eastAsiaTheme="minorEastAsia" w:hAnsiTheme="minorHAnsi" w:cs="Times New Roman"/>
          <w:noProof/>
          <w:sz w:val="24"/>
          <w:szCs w:val="24"/>
          <w:rPrChange w:id="1196" w:author="gsc" w:date="2013-03-23T21:34:00Z">
            <w:rPr>
              <w:rFonts w:ascii="Times New Roman" w:eastAsiaTheme="minorEastAsia" w:hAnsi="Times New Roman" w:cs="Times New Roman"/>
              <w:noProof/>
              <w:sz w:val="24"/>
              <w:szCs w:val="24"/>
            </w:rPr>
          </w:rPrChange>
        </w:rPr>
        <w:fldChar w:fldCharType="end"/>
      </w:r>
      <w:r w:rsidR="005E73F6" w:rsidRPr="00FC6CCF">
        <w:rPr>
          <w:rFonts w:asciiTheme="minorHAnsi" w:eastAsiaTheme="minorEastAsia" w:hAnsiTheme="minorHAnsi" w:cs="Times New Roman"/>
          <w:noProof/>
          <w:sz w:val="24"/>
          <w:szCs w:val="24"/>
          <w:rPrChange w:id="1197" w:author="gsc" w:date="2013-03-23T21:34:00Z">
            <w:rPr>
              <w:rFonts w:ascii="Times New Roman" w:eastAsiaTheme="minorEastAsia" w:hAnsi="Times New Roman" w:cs="Times New Roman"/>
              <w:noProof/>
              <w:sz w:val="24"/>
              <w:szCs w:val="24"/>
            </w:rPr>
          </w:rPrChange>
        </w:rPr>
        <w:t>]</w:t>
      </w:r>
      <w:r w:rsidR="00F44A9E" w:rsidRPr="00FC6CCF">
        <w:rPr>
          <w:rFonts w:asciiTheme="minorHAnsi" w:eastAsiaTheme="minorEastAsia" w:hAnsiTheme="minorHAnsi" w:cs="Times New Roman"/>
          <w:sz w:val="24"/>
          <w:szCs w:val="24"/>
          <w:rPrChange w:id="1198" w:author="gsc" w:date="2013-03-23T21:34:00Z">
            <w:rPr>
              <w:rFonts w:ascii="Times New Roman" w:eastAsiaTheme="minorEastAsia" w:hAnsi="Times New Roman" w:cs="Times New Roman"/>
              <w:sz w:val="24"/>
              <w:szCs w:val="24"/>
            </w:rPr>
          </w:rPrChange>
        </w:rPr>
        <w:fldChar w:fldCharType="end"/>
      </w:r>
      <w:r w:rsidRPr="00FC6CCF">
        <w:rPr>
          <w:rFonts w:asciiTheme="minorHAnsi" w:eastAsiaTheme="minorEastAsia" w:hAnsiTheme="minorHAnsi" w:cs="Times New Roman"/>
          <w:sz w:val="24"/>
          <w:szCs w:val="24"/>
          <w:rPrChange w:id="1199" w:author="gsc" w:date="2013-03-23T21:34:00Z">
            <w:rPr>
              <w:rFonts w:ascii="Times New Roman" w:eastAsiaTheme="minorEastAsia" w:hAnsi="Times New Roman" w:cs="Times New Roman"/>
              <w:sz w:val="24"/>
              <w:szCs w:val="24"/>
            </w:rPr>
          </w:rPrChange>
        </w:rPr>
        <w:t>.</w:t>
      </w:r>
      <w:r w:rsidRPr="00FC6CCF">
        <w:rPr>
          <w:rFonts w:asciiTheme="minorHAnsi" w:hAnsiTheme="minorHAnsi" w:cs="Times New Roman"/>
          <w:sz w:val="24"/>
          <w:szCs w:val="24"/>
          <w:rPrChange w:id="1200" w:author="gsc" w:date="2013-03-23T21:34:00Z">
            <w:rPr>
              <w:rFonts w:ascii="Times New Roman" w:hAnsi="Times New Roman" w:cs="Times New Roman"/>
              <w:sz w:val="24"/>
              <w:szCs w:val="24"/>
            </w:rPr>
          </w:rPrChange>
        </w:rPr>
        <w:t xml:space="preserve"> Some factors including sex, published year, HWE, continent, quality of study, number</w:t>
      </w:r>
      <w:r w:rsidR="00A15D5C" w:rsidRPr="00FC6CCF">
        <w:rPr>
          <w:rFonts w:asciiTheme="minorHAnsi" w:eastAsiaTheme="minorEastAsia" w:hAnsiTheme="minorHAnsi" w:cs="Times New Roman"/>
          <w:sz w:val="24"/>
          <w:szCs w:val="24"/>
          <w:rPrChange w:id="1201" w:author="gsc" w:date="2013-03-23T21:34:00Z">
            <w:rPr>
              <w:rFonts w:ascii="Times New Roman" w:eastAsiaTheme="minorEastAsia" w:hAnsi="Times New Roman" w:cs="Times New Roman"/>
              <w:sz w:val="24"/>
              <w:szCs w:val="24"/>
            </w:rPr>
          </w:rPrChange>
        </w:rPr>
        <w:t>s</w:t>
      </w:r>
      <w:r w:rsidRPr="00FC6CCF">
        <w:rPr>
          <w:rFonts w:asciiTheme="minorHAnsi" w:hAnsiTheme="minorHAnsi" w:cs="Times New Roman"/>
          <w:sz w:val="24"/>
          <w:szCs w:val="24"/>
          <w:rPrChange w:id="1202" w:author="gsc" w:date="2013-03-23T21:34:00Z">
            <w:rPr>
              <w:rFonts w:ascii="Times New Roman" w:hAnsi="Times New Roman" w:cs="Times New Roman"/>
              <w:sz w:val="24"/>
              <w:szCs w:val="24"/>
            </w:rPr>
          </w:rPrChange>
        </w:rPr>
        <w:t xml:space="preserve"> of individuals were tested by meta-regression in </w:t>
      </w:r>
      <w:proofErr w:type="spellStart"/>
      <w:r w:rsidRPr="00FC6CCF">
        <w:rPr>
          <w:rFonts w:asciiTheme="minorHAnsi" w:hAnsiTheme="minorHAnsi" w:cs="Times New Roman"/>
          <w:sz w:val="24"/>
          <w:szCs w:val="24"/>
          <w:rPrChange w:id="1203" w:author="gsc" w:date="2013-03-23T21:34:00Z">
            <w:rPr>
              <w:rFonts w:ascii="Times New Roman" w:hAnsi="Times New Roman" w:cs="Times New Roman"/>
              <w:sz w:val="24"/>
              <w:szCs w:val="24"/>
            </w:rPr>
          </w:rPrChange>
        </w:rPr>
        <w:t>codominant</w:t>
      </w:r>
      <w:proofErr w:type="spellEnd"/>
      <w:r w:rsidRPr="00FC6CCF">
        <w:rPr>
          <w:rFonts w:asciiTheme="minorHAnsi" w:hAnsiTheme="minorHAnsi" w:cs="Times New Roman"/>
          <w:sz w:val="24"/>
          <w:szCs w:val="24"/>
          <w:rPrChange w:id="1204" w:author="gsc" w:date="2013-03-23T21:34:00Z">
            <w:rPr>
              <w:rFonts w:ascii="Times New Roman" w:hAnsi="Times New Roman" w:cs="Times New Roman"/>
              <w:sz w:val="24"/>
              <w:szCs w:val="24"/>
            </w:rPr>
          </w:rPrChange>
        </w:rPr>
        <w:t xml:space="preserve"> model. Each</w:t>
      </w:r>
      <w:r w:rsidR="00A15D5C" w:rsidRPr="00FC6CCF">
        <w:rPr>
          <w:rFonts w:asciiTheme="minorHAnsi" w:eastAsiaTheme="minorEastAsia" w:hAnsiTheme="minorHAnsi" w:cs="Times New Roman"/>
          <w:sz w:val="24"/>
          <w:szCs w:val="24"/>
          <w:rPrChange w:id="1205" w:author="gsc" w:date="2013-03-23T21:34:00Z">
            <w:rPr>
              <w:rFonts w:ascii="Times New Roman" w:eastAsiaTheme="minorEastAsia" w:hAnsi="Times New Roman" w:cs="Times New Roman"/>
              <w:sz w:val="24"/>
              <w:szCs w:val="24"/>
            </w:rPr>
          </w:rPrChange>
        </w:rPr>
        <w:t xml:space="preserve"> progresses of </w:t>
      </w:r>
      <w:r w:rsidRPr="00FC6CCF">
        <w:rPr>
          <w:rFonts w:asciiTheme="minorHAnsi" w:hAnsiTheme="minorHAnsi" w:cs="Times New Roman"/>
          <w:sz w:val="24"/>
          <w:szCs w:val="24"/>
          <w:rPrChange w:id="1206" w:author="gsc" w:date="2013-03-23T21:34:00Z">
            <w:rPr>
              <w:rFonts w:ascii="Times New Roman" w:hAnsi="Times New Roman" w:cs="Times New Roman"/>
              <w:sz w:val="24"/>
              <w:szCs w:val="24"/>
            </w:rPr>
          </w:rPrChange>
        </w:rPr>
        <w:t>meta-regression</w:t>
      </w:r>
      <w:r w:rsidR="00A15D5C" w:rsidRPr="00FC6CCF">
        <w:rPr>
          <w:rFonts w:asciiTheme="minorHAnsi" w:eastAsiaTheme="minorEastAsia" w:hAnsiTheme="minorHAnsi" w:cs="Times New Roman"/>
          <w:sz w:val="24"/>
          <w:szCs w:val="24"/>
          <w:rPrChange w:id="1207" w:author="gsc" w:date="2013-03-23T21:34:00Z">
            <w:rPr>
              <w:rFonts w:ascii="Times New Roman" w:eastAsiaTheme="minorEastAsia" w:hAnsi="Times New Roman" w:cs="Times New Roman"/>
              <w:sz w:val="24"/>
              <w:szCs w:val="24"/>
            </w:rPr>
          </w:rPrChange>
        </w:rPr>
        <w:t xml:space="preserve"> </w:t>
      </w:r>
      <w:r w:rsidRPr="00FC6CCF">
        <w:rPr>
          <w:rFonts w:asciiTheme="minorHAnsi" w:hAnsiTheme="minorHAnsi" w:cs="Times New Roman"/>
          <w:sz w:val="24"/>
          <w:szCs w:val="24"/>
          <w:rPrChange w:id="1208" w:author="gsc" w:date="2013-03-23T21:34:00Z">
            <w:rPr>
              <w:rFonts w:ascii="Times New Roman" w:hAnsi="Times New Roman" w:cs="Times New Roman"/>
              <w:sz w:val="24"/>
              <w:szCs w:val="24"/>
            </w:rPr>
          </w:rPrChange>
        </w:rPr>
        <w:t>only for one factor.</w:t>
      </w:r>
      <w:r w:rsidR="00262A0D" w:rsidRPr="00FC6CCF">
        <w:rPr>
          <w:rFonts w:asciiTheme="minorHAnsi" w:eastAsiaTheme="minorEastAsia" w:hAnsiTheme="minorHAnsi" w:cs="Times New Roman"/>
          <w:sz w:val="24"/>
          <w:szCs w:val="24"/>
          <w:rPrChange w:id="1209" w:author="gsc" w:date="2013-03-23T21:34:00Z">
            <w:rPr>
              <w:rFonts w:ascii="Times New Roman" w:eastAsiaTheme="minorEastAsia" w:hAnsi="Times New Roman" w:cs="Times New Roman"/>
              <w:sz w:val="24"/>
              <w:szCs w:val="24"/>
            </w:rPr>
          </w:rPrChange>
        </w:rPr>
        <w:t xml:space="preserve"> And those values of P*(P-value for heterogeneity), I</w:t>
      </w:r>
      <w:r w:rsidR="00262A0D" w:rsidRPr="00FC6CCF">
        <w:rPr>
          <w:rFonts w:asciiTheme="minorHAnsi" w:eastAsiaTheme="minorEastAsia" w:hAnsiTheme="minorHAnsi" w:cs="Times New Roman"/>
          <w:sz w:val="24"/>
          <w:szCs w:val="24"/>
          <w:vertAlign w:val="superscript"/>
          <w:rPrChange w:id="1210" w:author="gsc" w:date="2013-03-23T21:34:00Z">
            <w:rPr>
              <w:rFonts w:ascii="Times New Roman" w:eastAsiaTheme="minorEastAsia" w:hAnsi="Times New Roman" w:cs="Times New Roman"/>
              <w:sz w:val="24"/>
              <w:szCs w:val="24"/>
              <w:vertAlign w:val="superscript"/>
            </w:rPr>
          </w:rPrChange>
        </w:rPr>
        <w:t>2</w:t>
      </w:r>
      <w:r w:rsidR="00262A0D" w:rsidRPr="00FC6CCF">
        <w:rPr>
          <w:rFonts w:asciiTheme="minorHAnsi" w:eastAsiaTheme="minorEastAsia" w:hAnsiTheme="minorHAnsi" w:cs="Times New Roman"/>
          <w:sz w:val="24"/>
          <w:szCs w:val="24"/>
          <w:rPrChange w:id="1211" w:author="gsc" w:date="2013-03-23T21:34:00Z">
            <w:rPr>
              <w:rFonts w:ascii="Times New Roman" w:eastAsiaTheme="minorEastAsia" w:hAnsi="Times New Roman" w:cs="Times New Roman"/>
              <w:sz w:val="24"/>
              <w:szCs w:val="24"/>
            </w:rPr>
          </w:rPrChange>
        </w:rPr>
        <w:t>, Tau</w:t>
      </w:r>
      <w:r w:rsidR="00262A0D" w:rsidRPr="00FC6CCF">
        <w:rPr>
          <w:rFonts w:asciiTheme="minorHAnsi" w:eastAsiaTheme="minorEastAsia" w:hAnsiTheme="minorHAnsi" w:cs="Times New Roman"/>
          <w:sz w:val="24"/>
          <w:szCs w:val="24"/>
          <w:vertAlign w:val="superscript"/>
          <w:rPrChange w:id="1212" w:author="gsc" w:date="2013-03-23T21:34:00Z">
            <w:rPr>
              <w:rFonts w:ascii="Times New Roman" w:eastAsiaTheme="minorEastAsia" w:hAnsi="Times New Roman" w:cs="Times New Roman"/>
              <w:sz w:val="24"/>
              <w:szCs w:val="24"/>
              <w:vertAlign w:val="superscript"/>
            </w:rPr>
          </w:rPrChange>
        </w:rPr>
        <w:t>2</w:t>
      </w:r>
      <w:r w:rsidR="00262A0D" w:rsidRPr="00FC6CCF">
        <w:rPr>
          <w:rFonts w:asciiTheme="minorHAnsi" w:eastAsiaTheme="minorEastAsia" w:hAnsiTheme="minorHAnsi" w:cs="Times New Roman"/>
          <w:sz w:val="24"/>
          <w:szCs w:val="24"/>
          <w:rPrChange w:id="1213" w:author="gsc" w:date="2013-03-23T21:34:00Z">
            <w:rPr>
              <w:rFonts w:ascii="Times New Roman" w:eastAsiaTheme="minorEastAsia" w:hAnsi="Times New Roman" w:cs="Times New Roman"/>
              <w:sz w:val="24"/>
              <w:szCs w:val="24"/>
            </w:rPr>
          </w:rPrChange>
        </w:rPr>
        <w:t xml:space="preserve"> and R</w:t>
      </w:r>
      <w:r w:rsidR="00262A0D" w:rsidRPr="00FC6CCF">
        <w:rPr>
          <w:rFonts w:asciiTheme="minorHAnsi" w:eastAsiaTheme="minorEastAsia" w:hAnsiTheme="minorHAnsi" w:cs="Times New Roman"/>
          <w:sz w:val="24"/>
          <w:szCs w:val="24"/>
          <w:vertAlign w:val="superscript"/>
          <w:rPrChange w:id="1214" w:author="gsc" w:date="2013-03-23T21:34:00Z">
            <w:rPr>
              <w:rFonts w:ascii="Times New Roman" w:eastAsiaTheme="minorEastAsia" w:hAnsi="Times New Roman" w:cs="Times New Roman"/>
              <w:sz w:val="24"/>
              <w:szCs w:val="24"/>
              <w:vertAlign w:val="superscript"/>
            </w:rPr>
          </w:rPrChange>
        </w:rPr>
        <w:t>2</w:t>
      </w:r>
      <w:r w:rsidR="00262A0D" w:rsidRPr="00FC6CCF">
        <w:rPr>
          <w:rFonts w:asciiTheme="minorHAnsi" w:eastAsiaTheme="minorEastAsia" w:hAnsiTheme="minorHAnsi" w:cs="Times New Roman"/>
          <w:sz w:val="24"/>
          <w:szCs w:val="24"/>
          <w:rPrChange w:id="1215" w:author="gsc" w:date="2013-03-23T21:34:00Z">
            <w:rPr>
              <w:rFonts w:ascii="Times New Roman" w:eastAsiaTheme="minorEastAsia" w:hAnsi="Times New Roman" w:cs="Times New Roman"/>
              <w:sz w:val="24"/>
              <w:szCs w:val="24"/>
            </w:rPr>
          </w:rPrChange>
        </w:rPr>
        <w:t xml:space="preserve"> were tested. </w:t>
      </w:r>
      <w:r w:rsidR="00AD2597" w:rsidRPr="00FC6CCF">
        <w:rPr>
          <w:rFonts w:asciiTheme="minorHAnsi" w:hAnsiTheme="minorHAnsi" w:cs="Times New Roman"/>
          <w:sz w:val="24"/>
          <w:szCs w:val="24"/>
          <w:rPrChange w:id="1216" w:author="gsc" w:date="2013-03-23T21:34:00Z">
            <w:rPr>
              <w:rFonts w:ascii="Times New Roman" w:hAnsi="Times New Roman" w:cs="Times New Roman"/>
              <w:sz w:val="24"/>
              <w:szCs w:val="24"/>
            </w:rPr>
          </w:rPrChange>
        </w:rPr>
        <w:t>I</w:t>
      </w:r>
      <w:r w:rsidR="002538A4" w:rsidRPr="00FC6CCF">
        <w:rPr>
          <w:rFonts w:asciiTheme="minorHAnsi" w:hAnsiTheme="minorHAnsi" w:cs="Times New Roman"/>
          <w:sz w:val="24"/>
          <w:szCs w:val="24"/>
          <w:rPrChange w:id="1217" w:author="gsc" w:date="2013-03-23T21:34:00Z">
            <w:rPr>
              <w:rFonts w:ascii="Times New Roman" w:hAnsi="Times New Roman" w:cs="Times New Roman"/>
              <w:sz w:val="24"/>
              <w:szCs w:val="24"/>
            </w:rPr>
          </w:rPrChange>
        </w:rPr>
        <w:t>f</w:t>
      </w:r>
      <w:r w:rsidR="00AD2597" w:rsidRPr="00FC6CCF">
        <w:rPr>
          <w:rFonts w:asciiTheme="minorHAnsi" w:eastAsiaTheme="minorEastAsia" w:hAnsiTheme="minorHAnsi" w:cs="Times New Roman"/>
          <w:sz w:val="24"/>
          <w:szCs w:val="24"/>
          <w:rPrChange w:id="1218" w:author="gsc" w:date="2013-03-23T21:34:00Z">
            <w:rPr>
              <w:rFonts w:ascii="Times New Roman" w:eastAsiaTheme="minorEastAsia" w:hAnsi="Times New Roman" w:cs="Times New Roman"/>
              <w:sz w:val="24"/>
              <w:szCs w:val="24"/>
            </w:rPr>
          </w:rPrChange>
        </w:rPr>
        <w:t xml:space="preserve"> </w:t>
      </w:r>
      <w:r w:rsidR="002538A4" w:rsidRPr="00FC6CCF">
        <w:rPr>
          <w:rFonts w:asciiTheme="minorHAnsi" w:hAnsiTheme="minorHAnsi" w:cs="Times New Roman"/>
          <w:sz w:val="24"/>
          <w:szCs w:val="24"/>
          <w:rPrChange w:id="1219" w:author="gsc" w:date="2013-03-23T21:34:00Z">
            <w:rPr>
              <w:rFonts w:ascii="Times New Roman" w:hAnsi="Times New Roman" w:cs="Times New Roman"/>
              <w:sz w:val="24"/>
              <w:szCs w:val="24"/>
            </w:rPr>
          </w:rPrChange>
        </w:rPr>
        <w:t>P</w:t>
      </w:r>
      <w:r w:rsidR="002538A4" w:rsidRPr="00FC6CCF">
        <w:rPr>
          <w:rFonts w:asciiTheme="minorHAnsi" w:eastAsiaTheme="minorEastAsia" w:hAnsiTheme="minorHAnsi" w:cs="Times New Roman"/>
          <w:sz w:val="24"/>
          <w:szCs w:val="24"/>
          <w:rPrChange w:id="1220" w:author="gsc" w:date="2013-03-23T21:34:00Z">
            <w:rPr>
              <w:rFonts w:ascii="Times New Roman" w:eastAsiaTheme="minorEastAsia" w:hAnsi="Times New Roman" w:cs="Times New Roman"/>
              <w:sz w:val="24"/>
              <w:szCs w:val="24"/>
            </w:rPr>
          </w:rPrChange>
        </w:rPr>
        <w:t>*&lt;</w:t>
      </w:r>
      <w:r w:rsidR="002538A4" w:rsidRPr="00FC6CCF">
        <w:rPr>
          <w:rFonts w:asciiTheme="minorHAnsi" w:hAnsiTheme="minorHAnsi" w:cs="Times New Roman"/>
          <w:sz w:val="24"/>
          <w:szCs w:val="24"/>
          <w:rPrChange w:id="1221" w:author="gsc" w:date="2013-03-23T21:34:00Z">
            <w:rPr>
              <w:rFonts w:ascii="Times New Roman" w:hAnsi="Times New Roman" w:cs="Times New Roman"/>
              <w:sz w:val="24"/>
              <w:szCs w:val="24"/>
            </w:rPr>
          </w:rPrChange>
        </w:rPr>
        <w:t>0.</w:t>
      </w:r>
      <w:r w:rsidR="002538A4" w:rsidRPr="00FC6CCF">
        <w:rPr>
          <w:rFonts w:asciiTheme="minorHAnsi" w:eastAsiaTheme="minorEastAsia" w:hAnsiTheme="minorHAnsi" w:cs="Times New Roman"/>
          <w:sz w:val="24"/>
          <w:szCs w:val="24"/>
          <w:rPrChange w:id="1222" w:author="gsc" w:date="2013-03-23T21:34:00Z">
            <w:rPr>
              <w:rFonts w:ascii="Times New Roman" w:eastAsiaTheme="minorEastAsia" w:hAnsi="Times New Roman" w:cs="Times New Roman"/>
              <w:sz w:val="24"/>
              <w:szCs w:val="24"/>
            </w:rPr>
          </w:rPrChange>
        </w:rPr>
        <w:t>1</w:t>
      </w:r>
      <w:r w:rsidR="002538A4" w:rsidRPr="00FC6CCF">
        <w:rPr>
          <w:rFonts w:asciiTheme="minorHAnsi" w:hAnsiTheme="minorHAnsi" w:cs="Times New Roman"/>
          <w:sz w:val="24"/>
          <w:szCs w:val="24"/>
          <w:rPrChange w:id="1223" w:author="gsc" w:date="2013-03-23T21:34:00Z">
            <w:rPr>
              <w:rFonts w:ascii="Times New Roman" w:hAnsi="Times New Roman" w:cs="Times New Roman"/>
              <w:sz w:val="24"/>
              <w:szCs w:val="24"/>
            </w:rPr>
          </w:rPrChange>
        </w:rPr>
        <w:t xml:space="preserve"> </w:t>
      </w:r>
      <w:r w:rsidR="00AD2597" w:rsidRPr="00FC6CCF">
        <w:rPr>
          <w:rFonts w:asciiTheme="minorHAnsi" w:eastAsiaTheme="minorEastAsia" w:hAnsiTheme="minorHAnsi" w:cs="Times New Roman"/>
          <w:sz w:val="24"/>
          <w:szCs w:val="24"/>
          <w:rPrChange w:id="1224" w:author="gsc" w:date="2013-03-23T21:34:00Z">
            <w:rPr>
              <w:rFonts w:ascii="Times New Roman" w:eastAsiaTheme="minorEastAsia" w:hAnsi="Times New Roman" w:cs="Times New Roman"/>
              <w:sz w:val="24"/>
              <w:szCs w:val="24"/>
            </w:rPr>
          </w:rPrChange>
        </w:rPr>
        <w:t xml:space="preserve">or </w:t>
      </w:r>
      <w:r w:rsidR="001E34D5" w:rsidRPr="00FC6CCF">
        <w:rPr>
          <w:rFonts w:asciiTheme="minorHAnsi" w:eastAsiaTheme="minorEastAsia" w:hAnsiTheme="minorHAnsi" w:cs="Times New Roman"/>
          <w:sz w:val="24"/>
          <w:szCs w:val="24"/>
          <w:rPrChange w:id="1225" w:author="gsc" w:date="2013-03-23T21:34:00Z">
            <w:rPr>
              <w:rFonts w:ascii="Times New Roman" w:eastAsiaTheme="minorEastAsia" w:hAnsi="Times New Roman" w:cs="Times New Roman"/>
              <w:sz w:val="24"/>
              <w:szCs w:val="24"/>
            </w:rPr>
          </w:rPrChange>
        </w:rPr>
        <w:t>I</w:t>
      </w:r>
      <w:r w:rsidR="00AD2597" w:rsidRPr="00FC6CCF">
        <w:rPr>
          <w:rFonts w:asciiTheme="minorHAnsi" w:eastAsiaTheme="minorEastAsia" w:hAnsiTheme="minorHAnsi" w:cs="Times New Roman"/>
          <w:sz w:val="24"/>
          <w:szCs w:val="24"/>
          <w:vertAlign w:val="superscript"/>
          <w:rPrChange w:id="1226" w:author="gsc" w:date="2013-03-23T21:34:00Z">
            <w:rPr>
              <w:rFonts w:ascii="Times New Roman" w:eastAsiaTheme="minorEastAsia" w:hAnsi="Times New Roman" w:cs="Times New Roman"/>
              <w:sz w:val="24"/>
              <w:szCs w:val="24"/>
              <w:vertAlign w:val="superscript"/>
            </w:rPr>
          </w:rPrChange>
        </w:rPr>
        <w:t>2</w:t>
      </w:r>
      <w:r w:rsidR="00AD2597" w:rsidRPr="00FC6CCF">
        <w:rPr>
          <w:rFonts w:asciiTheme="minorHAnsi" w:eastAsiaTheme="minorEastAsia" w:hAnsiTheme="minorHAnsi" w:cs="Times New Roman"/>
          <w:sz w:val="24"/>
          <w:szCs w:val="24"/>
          <w:rPrChange w:id="1227" w:author="gsc" w:date="2013-03-23T21:34:00Z">
            <w:rPr>
              <w:rFonts w:ascii="Times New Roman" w:eastAsiaTheme="minorEastAsia" w:hAnsi="Times New Roman" w:cs="Times New Roman"/>
              <w:sz w:val="24"/>
              <w:szCs w:val="24"/>
            </w:rPr>
          </w:rPrChange>
        </w:rPr>
        <w:t xml:space="preserve"> &gt;</w:t>
      </w:r>
      <w:r w:rsidR="001E34D5" w:rsidRPr="00FC6CCF">
        <w:rPr>
          <w:rFonts w:asciiTheme="minorHAnsi" w:eastAsiaTheme="minorEastAsia" w:hAnsiTheme="minorHAnsi" w:cs="Times New Roman"/>
          <w:sz w:val="24"/>
          <w:szCs w:val="24"/>
          <w:rPrChange w:id="1228" w:author="gsc" w:date="2013-03-23T21:34:00Z">
            <w:rPr>
              <w:rFonts w:ascii="Times New Roman" w:eastAsiaTheme="minorEastAsia" w:hAnsi="Times New Roman" w:cs="Times New Roman"/>
              <w:sz w:val="24"/>
              <w:szCs w:val="24"/>
            </w:rPr>
          </w:rPrChange>
        </w:rPr>
        <w:t>25%</w:t>
      </w:r>
      <w:r w:rsidR="00AD2597" w:rsidRPr="00FC6CCF">
        <w:rPr>
          <w:rFonts w:asciiTheme="minorHAnsi" w:eastAsiaTheme="minorEastAsia" w:hAnsiTheme="minorHAnsi" w:cs="Times New Roman"/>
          <w:color w:val="FF0000"/>
          <w:sz w:val="24"/>
          <w:szCs w:val="24"/>
          <w:rPrChange w:id="1229" w:author="gsc" w:date="2013-03-23T21:34:00Z">
            <w:rPr>
              <w:rFonts w:ascii="Times New Roman" w:eastAsiaTheme="minorEastAsia" w:hAnsi="Times New Roman" w:cs="Times New Roman"/>
              <w:color w:val="FF0000"/>
              <w:sz w:val="24"/>
              <w:szCs w:val="24"/>
            </w:rPr>
          </w:rPrChange>
        </w:rPr>
        <w:t xml:space="preserve"> </w:t>
      </w:r>
      <w:r w:rsidR="00AD2597" w:rsidRPr="00FC6CCF">
        <w:rPr>
          <w:rFonts w:asciiTheme="minorHAnsi" w:eastAsiaTheme="minorEastAsia" w:hAnsiTheme="minorHAnsi" w:cs="Times New Roman"/>
          <w:sz w:val="24"/>
          <w:szCs w:val="24"/>
          <w:rPrChange w:id="1230" w:author="gsc" w:date="2013-03-23T21:34:00Z">
            <w:rPr>
              <w:rFonts w:ascii="Times New Roman" w:eastAsiaTheme="minorEastAsia" w:hAnsi="Times New Roman" w:cs="Times New Roman"/>
              <w:sz w:val="24"/>
              <w:szCs w:val="24"/>
            </w:rPr>
          </w:rPrChange>
        </w:rPr>
        <w:t>was</w:t>
      </w:r>
      <w:r w:rsidR="002538A4" w:rsidRPr="00FC6CCF">
        <w:rPr>
          <w:rFonts w:asciiTheme="minorHAnsi" w:hAnsiTheme="minorHAnsi" w:cs="Times New Roman"/>
          <w:sz w:val="24"/>
          <w:szCs w:val="24"/>
          <w:rPrChange w:id="1231" w:author="gsc" w:date="2013-03-23T21:34:00Z">
            <w:rPr>
              <w:rFonts w:ascii="Times New Roman" w:hAnsi="Times New Roman" w:cs="Times New Roman"/>
              <w:sz w:val="24"/>
              <w:szCs w:val="24"/>
            </w:rPr>
          </w:rPrChange>
        </w:rPr>
        <w:t xml:space="preserve"> considered </w:t>
      </w:r>
      <w:r w:rsidR="002538A4" w:rsidRPr="00FC6CCF">
        <w:rPr>
          <w:rFonts w:asciiTheme="minorHAnsi" w:eastAsiaTheme="minorEastAsia" w:hAnsiTheme="minorHAnsi" w:cs="Times New Roman"/>
          <w:sz w:val="24"/>
          <w:szCs w:val="24"/>
          <w:rPrChange w:id="1232" w:author="gsc" w:date="2013-03-23T21:34:00Z">
            <w:rPr>
              <w:rFonts w:ascii="Times New Roman" w:eastAsiaTheme="minorEastAsia" w:hAnsi="Times New Roman" w:cs="Times New Roman"/>
              <w:sz w:val="24"/>
              <w:szCs w:val="24"/>
            </w:rPr>
          </w:rPrChange>
        </w:rPr>
        <w:t xml:space="preserve">as </w:t>
      </w:r>
      <w:r w:rsidR="00AD2597" w:rsidRPr="00FC6CCF">
        <w:rPr>
          <w:rFonts w:asciiTheme="minorHAnsi" w:eastAsiaTheme="minorEastAsia" w:hAnsiTheme="minorHAnsi" w:cs="Times New Roman"/>
          <w:sz w:val="24"/>
          <w:szCs w:val="24"/>
          <w:rPrChange w:id="1233" w:author="gsc" w:date="2013-03-23T21:34:00Z">
            <w:rPr>
              <w:rFonts w:ascii="Times New Roman" w:eastAsiaTheme="minorEastAsia" w:hAnsi="Times New Roman" w:cs="Times New Roman"/>
              <w:sz w:val="24"/>
              <w:szCs w:val="24"/>
            </w:rPr>
          </w:rPrChange>
        </w:rPr>
        <w:t>the source of heterogeneity</w:t>
      </w:r>
      <w:r w:rsidR="001E34D5" w:rsidRPr="00FC6CCF">
        <w:rPr>
          <w:rFonts w:asciiTheme="minorHAnsi" w:eastAsiaTheme="minorEastAsia" w:hAnsiTheme="minorHAnsi" w:cs="Times New Roman"/>
          <w:sz w:val="24"/>
          <w:szCs w:val="24"/>
          <w:rPrChange w:id="1234" w:author="gsc" w:date="2013-03-23T21:34:00Z">
            <w:rPr>
              <w:rFonts w:ascii="Times New Roman" w:eastAsiaTheme="minorEastAsia" w:hAnsi="Times New Roman" w:cs="Times New Roman"/>
              <w:sz w:val="24"/>
              <w:szCs w:val="24"/>
            </w:rPr>
          </w:rPrChange>
        </w:rPr>
        <w:t xml:space="preserve"> </w:t>
      </w:r>
      <w:r w:rsidR="00F44A9E" w:rsidRPr="00FC6CCF">
        <w:rPr>
          <w:rFonts w:asciiTheme="minorHAnsi" w:eastAsiaTheme="minorEastAsia" w:hAnsiTheme="minorHAnsi" w:cs="Times New Roman"/>
          <w:sz w:val="24"/>
          <w:szCs w:val="24"/>
          <w:rPrChange w:id="1235" w:author="gsc" w:date="2013-03-23T21:34:00Z">
            <w:rPr>
              <w:rFonts w:ascii="Times New Roman" w:eastAsiaTheme="minorEastAsia" w:hAnsi="Times New Roman" w:cs="Times New Roman"/>
              <w:sz w:val="24"/>
              <w:szCs w:val="24"/>
            </w:rPr>
          </w:rPrChange>
        </w:rPr>
        <w:fldChar w:fldCharType="begin">
          <w:fldData xml:space="preserve">PEVuZE5vdGU+PENpdGU+PEF1dGhvcj5IaWdnaW5zPC9BdXRob3I+PFllYXI+MjAwMzwvWWVhcj48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</w:fldData>
        </w:fldChar>
      </w:r>
      <w:r w:rsidR="005E73F6" w:rsidRPr="00FC6CCF">
        <w:rPr>
          <w:rFonts w:asciiTheme="minorHAnsi" w:eastAsiaTheme="minorEastAsia" w:hAnsiTheme="minorHAnsi" w:cs="Times New Roman"/>
          <w:sz w:val="24"/>
          <w:szCs w:val="24"/>
          <w:rPrChange w:id="1236" w:author="gsc" w:date="2013-03-23T21:34:00Z">
            <w:rPr>
              <w:rFonts w:ascii="Times New Roman" w:eastAsiaTheme="minorEastAsia" w:hAnsi="Times New Roman" w:cs="Times New Roman"/>
              <w:sz w:val="24"/>
              <w:szCs w:val="24"/>
            </w:rPr>
          </w:rPrChange>
        </w:rPr>
        <w:instrText xml:space="preserve"> ADDIN EN.CITE </w:instrText>
      </w:r>
      <w:r w:rsidR="00F44A9E" w:rsidRPr="00FC6CCF">
        <w:rPr>
          <w:rFonts w:asciiTheme="minorHAnsi" w:eastAsiaTheme="minorEastAsia" w:hAnsiTheme="minorHAnsi" w:cs="Times New Roman"/>
          <w:sz w:val="24"/>
          <w:szCs w:val="24"/>
          <w:rPrChange w:id="1237" w:author="gsc" w:date="2013-03-23T21:34:00Z">
            <w:rPr>
              <w:rFonts w:ascii="Times New Roman" w:eastAsiaTheme="minorEastAsia" w:hAnsi="Times New Roman" w:cs="Times New Roman"/>
              <w:sz w:val="24"/>
              <w:szCs w:val="24"/>
            </w:rPr>
          </w:rPrChange>
        </w:rPr>
        <w:fldChar w:fldCharType="begin">
          <w:fldData xml:space="preserve">PEVuZE5vdGU+PENpdGU+PEF1dGhvcj5IaWdnaW5zPC9BdXRob3I+PFllYXI+MjAwMzwvWWVhcj48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</w:fldData>
        </w:fldChar>
      </w:r>
      <w:r w:rsidR="005E73F6" w:rsidRPr="00FC6CCF">
        <w:rPr>
          <w:rFonts w:asciiTheme="minorHAnsi" w:eastAsiaTheme="minorEastAsia" w:hAnsiTheme="minorHAnsi" w:cs="Times New Roman"/>
          <w:sz w:val="24"/>
          <w:szCs w:val="24"/>
          <w:rPrChange w:id="1238" w:author="gsc" w:date="2013-03-23T21:34:00Z">
            <w:rPr>
              <w:rFonts w:ascii="Times New Roman" w:eastAsiaTheme="minorEastAsia" w:hAnsi="Times New Roman" w:cs="Times New Roman"/>
              <w:sz w:val="24"/>
              <w:szCs w:val="24"/>
            </w:rPr>
          </w:rPrChange>
        </w:rPr>
        <w:instrText xml:space="preserve"> ADDIN EN.CITE.DATA </w:instrText>
      </w:r>
      <w:r w:rsidR="00F44A9E" w:rsidRPr="00FC6CCF">
        <w:rPr>
          <w:rFonts w:asciiTheme="minorHAnsi" w:eastAsiaTheme="minorEastAsia" w:hAnsiTheme="minorHAnsi" w:cs="Times New Roman"/>
          <w:sz w:val="24"/>
          <w:szCs w:val="24"/>
          <w:rPrChange w:id="1239" w:author="gsc" w:date="2013-03-23T21:34:00Z">
            <w:rPr>
              <w:rFonts w:ascii="Times New Roman" w:eastAsiaTheme="minorEastAsia" w:hAnsi="Times New Roman" w:cs="Times New Roman"/>
              <w:sz w:val="24"/>
              <w:szCs w:val="24"/>
            </w:rPr>
          </w:rPrChange>
        </w:rPr>
      </w:r>
      <w:r w:rsidR="00F44A9E" w:rsidRPr="00FC6CCF">
        <w:rPr>
          <w:rFonts w:asciiTheme="minorHAnsi" w:eastAsiaTheme="minorEastAsia" w:hAnsiTheme="minorHAnsi" w:cs="Times New Roman"/>
          <w:sz w:val="24"/>
          <w:szCs w:val="24"/>
          <w:rPrChange w:id="1240" w:author="gsc" w:date="2013-03-23T21:34:00Z">
            <w:rPr>
              <w:rFonts w:ascii="Times New Roman" w:eastAsiaTheme="minorEastAsia" w:hAnsi="Times New Roman" w:cs="Times New Roman"/>
              <w:sz w:val="24"/>
              <w:szCs w:val="24"/>
            </w:rPr>
          </w:rPrChange>
        </w:rPr>
        <w:fldChar w:fldCharType="end"/>
      </w:r>
      <w:r w:rsidR="00F44A9E" w:rsidRPr="00FC6CCF">
        <w:rPr>
          <w:rFonts w:asciiTheme="minorHAnsi" w:eastAsiaTheme="minorEastAsia" w:hAnsiTheme="minorHAnsi" w:cs="Times New Roman"/>
          <w:sz w:val="24"/>
          <w:szCs w:val="24"/>
          <w:rPrChange w:id="1241" w:author="gsc" w:date="2013-03-23T21:34:00Z">
            <w:rPr>
              <w:rFonts w:ascii="Times New Roman" w:eastAsiaTheme="minorEastAsia" w:hAnsi="Times New Roman" w:cs="Times New Roman"/>
              <w:sz w:val="24"/>
              <w:szCs w:val="24"/>
            </w:rPr>
          </w:rPrChange>
        </w:rPr>
      </w:r>
      <w:r w:rsidR="00F44A9E" w:rsidRPr="00FC6CCF">
        <w:rPr>
          <w:rFonts w:asciiTheme="minorHAnsi" w:eastAsiaTheme="minorEastAsia" w:hAnsiTheme="minorHAnsi" w:cs="Times New Roman"/>
          <w:sz w:val="24"/>
          <w:szCs w:val="24"/>
          <w:rPrChange w:id="1242" w:author="gsc" w:date="2013-03-23T21:34:00Z">
            <w:rPr>
              <w:rFonts w:ascii="Times New Roman" w:eastAsiaTheme="minorEastAsia" w:hAnsi="Times New Roman" w:cs="Times New Roman"/>
              <w:sz w:val="24"/>
              <w:szCs w:val="24"/>
            </w:rPr>
          </w:rPrChange>
        </w:rPr>
        <w:fldChar w:fldCharType="separate"/>
      </w:r>
      <w:r w:rsidR="005E73F6" w:rsidRPr="00FC6CCF">
        <w:rPr>
          <w:rFonts w:asciiTheme="minorHAnsi" w:eastAsiaTheme="minorEastAsia" w:hAnsiTheme="minorHAnsi" w:cs="Times New Roman"/>
          <w:noProof/>
          <w:sz w:val="24"/>
          <w:szCs w:val="24"/>
          <w:rPrChange w:id="1243" w:author="gsc" w:date="2013-03-23T21:34:00Z">
            <w:rPr>
              <w:rFonts w:ascii="Times New Roman" w:eastAsiaTheme="minorEastAsia" w:hAnsi="Times New Roman" w:cs="Times New Roman"/>
              <w:noProof/>
              <w:sz w:val="24"/>
              <w:szCs w:val="24"/>
            </w:rPr>
          </w:rPrChange>
        </w:rPr>
        <w:t>[</w:t>
      </w:r>
      <w:r w:rsidR="00FC6CCF" w:rsidRPr="00FC6CCF">
        <w:rPr>
          <w:rFonts w:asciiTheme="minorHAnsi" w:hAnsiTheme="minorHAnsi"/>
          <w:rPrChange w:id="1244" w:author="gsc" w:date="2013-03-23T21:34:00Z">
            <w:rPr/>
          </w:rPrChange>
        </w:rPr>
        <w:fldChar w:fldCharType="begin"/>
      </w:r>
      <w:r w:rsidR="00FC6CCF" w:rsidRPr="00FC6CCF">
        <w:rPr>
          <w:rFonts w:asciiTheme="minorHAnsi" w:hAnsiTheme="minorHAnsi"/>
          <w:rPrChange w:id="1245" w:author="gsc" w:date="2013-03-23T21:34:00Z">
            <w:rPr/>
          </w:rPrChange>
        </w:rPr>
        <w:instrText xml:space="preserve"> HYPERLINK \l "_ENREF_22" \o "Higgins, 2003 #58" </w:instrText>
      </w:r>
      <w:r w:rsidR="00FC6CCF" w:rsidRPr="00FC6CCF">
        <w:rPr>
          <w:rFonts w:asciiTheme="minorHAnsi" w:hAnsiTheme="minorHAnsi"/>
          <w:rPrChange w:id="1246" w:author="gsc" w:date="2013-03-23T21:34:00Z">
            <w:rPr/>
          </w:rPrChange>
        </w:rPr>
        <w:fldChar w:fldCharType="separate"/>
      </w:r>
      <w:r w:rsidR="00DC67F8" w:rsidRPr="00FC6CCF">
        <w:rPr>
          <w:rFonts w:asciiTheme="minorHAnsi" w:eastAsiaTheme="minorEastAsia" w:hAnsiTheme="minorHAnsi" w:cs="Times New Roman"/>
          <w:noProof/>
          <w:sz w:val="24"/>
          <w:szCs w:val="24"/>
          <w:rPrChange w:id="1247" w:author="gsc" w:date="2013-03-23T21:34:00Z">
            <w:rPr>
              <w:rFonts w:ascii="Times New Roman" w:eastAsiaTheme="minorEastAsia" w:hAnsi="Times New Roman" w:cs="Times New Roman"/>
              <w:noProof/>
              <w:sz w:val="24"/>
              <w:szCs w:val="24"/>
            </w:rPr>
          </w:rPrChange>
        </w:rPr>
        <w:t>22</w:t>
      </w:r>
      <w:r w:rsidR="00FC6CCF" w:rsidRPr="00FC6CCF">
        <w:rPr>
          <w:rFonts w:asciiTheme="minorHAnsi" w:eastAsiaTheme="minorEastAsia" w:hAnsiTheme="minorHAnsi" w:cs="Times New Roman"/>
          <w:noProof/>
          <w:sz w:val="24"/>
          <w:szCs w:val="24"/>
          <w:rPrChange w:id="1248" w:author="gsc" w:date="2013-03-23T21:34:00Z">
            <w:rPr>
              <w:rFonts w:ascii="Times New Roman" w:eastAsiaTheme="minorEastAsia" w:hAnsi="Times New Roman" w:cs="Times New Roman"/>
              <w:noProof/>
              <w:sz w:val="24"/>
              <w:szCs w:val="24"/>
            </w:rPr>
          </w:rPrChange>
        </w:rPr>
        <w:fldChar w:fldCharType="end"/>
      </w:r>
      <w:r w:rsidR="005E73F6" w:rsidRPr="00FC6CCF">
        <w:rPr>
          <w:rFonts w:asciiTheme="minorHAnsi" w:eastAsiaTheme="minorEastAsia" w:hAnsiTheme="minorHAnsi" w:cs="Times New Roman"/>
          <w:noProof/>
          <w:sz w:val="24"/>
          <w:szCs w:val="24"/>
          <w:rPrChange w:id="1249" w:author="gsc" w:date="2013-03-23T21:34:00Z">
            <w:rPr>
              <w:rFonts w:ascii="Times New Roman" w:eastAsiaTheme="minorEastAsia" w:hAnsi="Times New Roman" w:cs="Times New Roman"/>
              <w:noProof/>
              <w:sz w:val="24"/>
              <w:szCs w:val="24"/>
            </w:rPr>
          </w:rPrChange>
        </w:rPr>
        <w:t>,</w:t>
      </w:r>
      <w:r w:rsidR="00FC6CCF" w:rsidRPr="00FC6CCF">
        <w:rPr>
          <w:rFonts w:asciiTheme="minorHAnsi" w:hAnsiTheme="minorHAnsi"/>
          <w:rPrChange w:id="1250" w:author="gsc" w:date="2013-03-23T21:34:00Z">
            <w:rPr/>
          </w:rPrChange>
        </w:rPr>
        <w:fldChar w:fldCharType="begin"/>
      </w:r>
      <w:r w:rsidR="00FC6CCF" w:rsidRPr="00FC6CCF">
        <w:rPr>
          <w:rFonts w:asciiTheme="minorHAnsi" w:hAnsiTheme="minorHAnsi"/>
          <w:rPrChange w:id="1251" w:author="gsc" w:date="2013-03-23T21:34:00Z">
            <w:rPr/>
          </w:rPrChange>
        </w:rPr>
        <w:instrText xml:space="preserve"> HYPERLIN</w:instrText>
      </w:r>
      <w:r w:rsidR="00FC6CCF" w:rsidRPr="00FC6CCF">
        <w:rPr>
          <w:rFonts w:asciiTheme="minorHAnsi" w:hAnsiTheme="minorHAnsi"/>
          <w:rPrChange w:id="1252" w:author="gsc" w:date="2013-03-23T21:34:00Z">
            <w:rPr/>
          </w:rPrChange>
        </w:rPr>
        <w:instrText xml:space="preserve">K \l "_ENREF_23" \o "Zheng, 2012 #59" </w:instrText>
      </w:r>
      <w:r w:rsidR="00FC6CCF" w:rsidRPr="00FC6CCF">
        <w:rPr>
          <w:rFonts w:asciiTheme="minorHAnsi" w:hAnsiTheme="minorHAnsi"/>
          <w:rPrChange w:id="1253" w:author="gsc" w:date="2013-03-23T21:34:00Z">
            <w:rPr/>
          </w:rPrChange>
        </w:rPr>
        <w:fldChar w:fldCharType="separate"/>
      </w:r>
      <w:r w:rsidR="00DC67F8" w:rsidRPr="00FC6CCF">
        <w:rPr>
          <w:rFonts w:asciiTheme="minorHAnsi" w:eastAsiaTheme="minorEastAsia" w:hAnsiTheme="minorHAnsi" w:cs="Times New Roman"/>
          <w:noProof/>
          <w:sz w:val="24"/>
          <w:szCs w:val="24"/>
          <w:rPrChange w:id="1254" w:author="gsc" w:date="2013-03-23T21:34:00Z">
            <w:rPr>
              <w:rFonts w:ascii="Times New Roman" w:eastAsiaTheme="minorEastAsia" w:hAnsi="Times New Roman" w:cs="Times New Roman"/>
              <w:noProof/>
              <w:sz w:val="24"/>
              <w:szCs w:val="24"/>
            </w:rPr>
          </w:rPrChange>
        </w:rPr>
        <w:t>23</w:t>
      </w:r>
      <w:r w:rsidR="00FC6CCF" w:rsidRPr="00FC6CCF">
        <w:rPr>
          <w:rFonts w:asciiTheme="minorHAnsi" w:eastAsiaTheme="minorEastAsia" w:hAnsiTheme="minorHAnsi" w:cs="Times New Roman"/>
          <w:noProof/>
          <w:sz w:val="24"/>
          <w:szCs w:val="24"/>
          <w:rPrChange w:id="1255" w:author="gsc" w:date="2013-03-23T21:34:00Z">
            <w:rPr>
              <w:rFonts w:ascii="Times New Roman" w:eastAsiaTheme="minorEastAsia" w:hAnsi="Times New Roman" w:cs="Times New Roman"/>
              <w:noProof/>
              <w:sz w:val="24"/>
              <w:szCs w:val="24"/>
            </w:rPr>
          </w:rPrChange>
        </w:rPr>
        <w:fldChar w:fldCharType="end"/>
      </w:r>
      <w:r w:rsidR="005E73F6" w:rsidRPr="00FC6CCF">
        <w:rPr>
          <w:rFonts w:asciiTheme="minorHAnsi" w:eastAsiaTheme="minorEastAsia" w:hAnsiTheme="minorHAnsi" w:cs="Times New Roman"/>
          <w:noProof/>
          <w:sz w:val="24"/>
          <w:szCs w:val="24"/>
          <w:rPrChange w:id="1256" w:author="gsc" w:date="2013-03-23T21:34:00Z">
            <w:rPr>
              <w:rFonts w:ascii="Times New Roman" w:eastAsiaTheme="minorEastAsia" w:hAnsi="Times New Roman" w:cs="Times New Roman"/>
              <w:noProof/>
              <w:sz w:val="24"/>
              <w:szCs w:val="24"/>
            </w:rPr>
          </w:rPrChange>
        </w:rPr>
        <w:t>]</w:t>
      </w:r>
      <w:r w:rsidR="00F44A9E" w:rsidRPr="00FC6CCF">
        <w:rPr>
          <w:rFonts w:asciiTheme="minorHAnsi" w:eastAsiaTheme="minorEastAsia" w:hAnsiTheme="minorHAnsi" w:cs="Times New Roman"/>
          <w:sz w:val="24"/>
          <w:szCs w:val="24"/>
          <w:rPrChange w:id="1257" w:author="gsc" w:date="2013-03-23T21:34:00Z">
            <w:rPr>
              <w:rFonts w:ascii="Times New Roman" w:eastAsiaTheme="minorEastAsia" w:hAnsi="Times New Roman" w:cs="Times New Roman"/>
              <w:sz w:val="24"/>
              <w:szCs w:val="24"/>
            </w:rPr>
          </w:rPrChange>
        </w:rPr>
        <w:fldChar w:fldCharType="end"/>
      </w:r>
      <w:r w:rsidR="00AD2597" w:rsidRPr="00FC6CCF">
        <w:rPr>
          <w:rFonts w:asciiTheme="minorHAnsi" w:eastAsiaTheme="minorEastAsia" w:hAnsiTheme="minorHAnsi" w:cs="Times New Roman"/>
          <w:sz w:val="24"/>
          <w:szCs w:val="24"/>
          <w:rPrChange w:id="1258" w:author="gsc" w:date="2013-03-23T21:34:00Z">
            <w:rPr>
              <w:rFonts w:ascii="Times New Roman" w:eastAsiaTheme="minorEastAsia" w:hAnsi="Times New Roman" w:cs="Times New Roman"/>
              <w:sz w:val="24"/>
              <w:szCs w:val="24"/>
            </w:rPr>
          </w:rPrChange>
        </w:rPr>
        <w:t>.</w:t>
      </w:r>
    </w:p>
    <w:p w:rsidR="002B7DDE" w:rsidRPr="00FC6CCF" w:rsidRDefault="002B7DDE" w:rsidP="00B555C2">
      <w:pPr>
        <w:ind w:firstLineChars="200" w:firstLine="480"/>
        <w:rPr>
          <w:rFonts w:asciiTheme="minorHAnsi" w:hAnsiTheme="minorHAnsi" w:cs="Times New Roman"/>
          <w:sz w:val="24"/>
          <w:szCs w:val="24"/>
          <w:rPrChange w:id="1259" w:author="gsc" w:date="2013-03-23T21:34:00Z">
            <w:rPr>
              <w:rFonts w:ascii="Times New Roman" w:hAnsi="Times New Roman" w:cs="Times New Roman"/>
              <w:sz w:val="24"/>
              <w:szCs w:val="24"/>
            </w:rPr>
          </w:rPrChange>
        </w:rPr>
      </w:pPr>
      <w:r w:rsidRPr="00FC6CCF">
        <w:rPr>
          <w:rFonts w:asciiTheme="minorHAnsi" w:hAnsiTheme="minorHAnsi" w:cs="Times New Roman"/>
          <w:sz w:val="24"/>
          <w:szCs w:val="24"/>
          <w:rPrChange w:id="1260" w:author="gsc" w:date="2013-03-23T21:34:00Z">
            <w:rPr>
              <w:rFonts w:ascii="Times New Roman" w:hAnsi="Times New Roman" w:cs="Times New Roman"/>
              <w:sz w:val="24"/>
              <w:szCs w:val="24"/>
            </w:rPr>
          </w:rPrChange>
        </w:rPr>
        <w:t xml:space="preserve">Sensitivity analysis was implied, in which the meta-analysis estimates were computed after every one study being omitted in each turn </w:t>
      </w:r>
      <w:r w:rsidR="00F44A9E" w:rsidRPr="00FC6CCF">
        <w:rPr>
          <w:rFonts w:asciiTheme="minorHAnsi" w:hAnsiTheme="minorHAnsi" w:cs="Times New Roman"/>
          <w:sz w:val="24"/>
          <w:szCs w:val="24"/>
          <w:rPrChange w:id="1261" w:author="gsc" w:date="2013-03-23T21:34:00Z">
            <w:rPr>
              <w:rFonts w:ascii="Times New Roman" w:hAnsi="Times New Roman" w:cs="Times New Roman"/>
              <w:sz w:val="24"/>
              <w:szCs w:val="24"/>
            </w:rPr>
          </w:rPrChange>
        </w:rPr>
        <w:fldChar w:fldCharType="begin"/>
      </w:r>
      <w:r w:rsidR="005E73F6" w:rsidRPr="00FC6CCF">
        <w:rPr>
          <w:rFonts w:asciiTheme="minorHAnsi" w:hAnsiTheme="minorHAnsi" w:cs="Times New Roman"/>
          <w:sz w:val="24"/>
          <w:szCs w:val="24"/>
          <w:rPrChange w:id="1262" w:author="gsc" w:date="2013-03-23T21:34:00Z">
            <w:rPr>
              <w:rFonts w:ascii="Times New Roman" w:hAnsi="Times New Roman" w:cs="Times New Roman"/>
              <w:sz w:val="24"/>
              <w:szCs w:val="24"/>
            </w:rPr>
          </w:rPrChange>
        </w:rPr>
        <w:instrText xml:space="preserve"> ADDIN EN.CITE &lt;EndNote&gt;&lt;Cite&gt;&lt;Author&gt;Thakkinstian&lt;/Author&gt;&lt;Year&gt;2005&lt;/Year&gt;&lt;RecNum&gt;14&lt;/RecNum&gt;&lt;DisplayText&gt;[17]&lt;/DisplayText&gt;&lt;record&gt;&lt;rec-number&gt;14&lt;/rec-number&gt;&lt;foreign-keys&gt;&lt;key app="EN" db-id="epp0etz2j0es5fetve1xvf0xs0vfxv5f2xz5"&gt;14&lt;/key&gt;&lt;/foreign-keys&gt;&lt;ref-type name="Journal Article"&gt;17&lt;/ref-type&gt;&lt;contributors&gt;&lt;authors&gt;&lt;author&gt;Thakkinstian, A.&lt;/author&gt;&lt;author&gt;McElduff, P.&lt;/author&gt;&lt;author&gt;D&amp;apos;Este, C.&lt;/author&gt;&lt;author&gt;Duffy, D.&lt;/author&gt;&lt;author&gt;Attia, J.&lt;/author&gt;&lt;/authors&gt;&lt;/contributors&gt;&lt;auth-address&gt;Clinical Epidemiology Unit, Faculty of Medicine, Ramathibodi Hospital, Mahidol University, Bangkok, Thailand. raatk@mahidol.ac.th&lt;/auth-address&gt;&lt;titles&gt;&lt;title&gt;A method for meta-analysis of molecular association studies&lt;/title&gt;&lt;secondary-title&gt;Stat Med&lt;/secondary-title&gt;&lt;alt-title&gt;Statistics in medicine&lt;/alt-title&gt;&lt;/titles&gt;&lt;periodical&gt;&lt;full-title&gt;Stat Med&lt;/full-title&gt;&lt;abbr-1&gt;Statistics in medicine&lt;/abbr-1&gt;&lt;/periodical&gt;&lt;alt-periodical&gt;&lt;full-title&gt;Stat Med&lt;/full-title&gt;&lt;abbr-1&gt;Statistics in medicine&lt;/abbr-1&gt;&lt;/alt-periodical&gt;&lt;pages&gt;1291-306&lt;/pages&gt;&lt;volume&gt;24&lt;/volume&gt;&lt;number&gt;9&lt;/number&gt;&lt;edition&gt;2004/11/30&lt;/edition&gt;&lt;keywords&gt;&lt;keyword&gt;Bone Density/physiology&lt;/keyword&gt;&lt;keyword&gt;Female&lt;/keyword&gt;&lt;keyword&gt;Humans&lt;/keyword&gt;&lt;keyword&gt;*Meta-Analysis as Topic&lt;/keyword&gt;&lt;keyword&gt;*Models, Genetic&lt;/keyword&gt;&lt;keyword&gt;Molecular Biology/*methods&lt;/keyword&gt;&lt;keyword&gt;Polymorphism, Genetic&lt;/keyword&gt;&lt;keyword&gt;Receptors, Calcitriol/genetics&lt;/keyword&gt;&lt;/keywords&gt;&lt;dates&gt;&lt;year&gt;2005&lt;/year&gt;&lt;pub-dates&gt;&lt;date&gt;May 15&lt;/date&gt;&lt;/pub-dates&gt;&lt;/dates&gt;&lt;isbn&gt;0277-6715 (Print)&amp;#xD;0277-6715 (Linking)&lt;/isbn&gt;&lt;accession-num&gt;15568190&lt;/accession-num&gt;&lt;urls&gt;&lt;related-urls&gt;&lt;url&gt;http://www.ncbi.nlm.nih.gov/pubmed/15568190&lt;/url&gt;&lt;/related-urls&gt;&lt;/urls&gt;&lt;electronic-resource-num&gt;10.1002/sim.2010&lt;/electronic-resource-num&gt;&lt;remote-database-provider&gt;13&lt;/remote-database-provider&gt;&lt;language&gt;eng&lt;/language&gt;&lt;/record&gt;&lt;/Cite&gt;&lt;/EndNote&gt;</w:instrText>
      </w:r>
      <w:r w:rsidR="00F44A9E" w:rsidRPr="00FC6CCF">
        <w:rPr>
          <w:rFonts w:asciiTheme="minorHAnsi" w:hAnsiTheme="minorHAnsi" w:cs="Times New Roman"/>
          <w:sz w:val="24"/>
          <w:szCs w:val="24"/>
          <w:rPrChange w:id="1263" w:author="gsc" w:date="2013-03-23T21:34:00Z">
            <w:rPr>
              <w:rFonts w:ascii="Times New Roman" w:hAnsi="Times New Roman" w:cs="Times New Roman"/>
              <w:sz w:val="24"/>
              <w:szCs w:val="24"/>
            </w:rPr>
          </w:rPrChange>
        </w:rPr>
        <w:fldChar w:fldCharType="separate"/>
      </w:r>
      <w:r w:rsidR="005E73F6" w:rsidRPr="00FC6CCF">
        <w:rPr>
          <w:rFonts w:asciiTheme="minorHAnsi" w:hAnsiTheme="minorHAnsi" w:cs="Times New Roman"/>
          <w:noProof/>
          <w:sz w:val="24"/>
          <w:szCs w:val="24"/>
          <w:rPrChange w:id="1264" w:author="gsc" w:date="2013-03-23T21:34:00Z">
            <w:rPr>
              <w:rFonts w:ascii="Times New Roman" w:hAnsi="Times New Roman" w:cs="Times New Roman"/>
              <w:noProof/>
              <w:sz w:val="24"/>
              <w:szCs w:val="24"/>
            </w:rPr>
          </w:rPrChange>
        </w:rPr>
        <w:t>[</w:t>
      </w:r>
      <w:r w:rsidR="00FC6CCF" w:rsidRPr="00FC6CCF">
        <w:rPr>
          <w:rFonts w:asciiTheme="minorHAnsi" w:hAnsiTheme="minorHAnsi"/>
          <w:rPrChange w:id="1265" w:author="gsc" w:date="2013-03-23T21:34:00Z">
            <w:rPr/>
          </w:rPrChange>
        </w:rPr>
        <w:fldChar w:fldCharType="begin"/>
      </w:r>
      <w:r w:rsidR="00FC6CCF" w:rsidRPr="00FC6CCF">
        <w:rPr>
          <w:rFonts w:asciiTheme="minorHAnsi" w:hAnsiTheme="minorHAnsi"/>
          <w:rPrChange w:id="1266" w:author="gsc" w:date="2013-03-23T21:34:00Z">
            <w:rPr/>
          </w:rPrChange>
        </w:rPr>
        <w:instrText xml:space="preserve"> HYPERLINK \l "_ENREF_17" \o "Thakkinstian, 2005 #14" </w:instrText>
      </w:r>
      <w:r w:rsidR="00FC6CCF" w:rsidRPr="00FC6CCF">
        <w:rPr>
          <w:rFonts w:asciiTheme="minorHAnsi" w:hAnsiTheme="minorHAnsi"/>
          <w:rPrChange w:id="1267" w:author="gsc" w:date="2013-03-23T21:34:00Z">
            <w:rPr/>
          </w:rPrChange>
        </w:rPr>
        <w:fldChar w:fldCharType="separate"/>
      </w:r>
      <w:r w:rsidR="00DC67F8" w:rsidRPr="00FC6CCF">
        <w:rPr>
          <w:rFonts w:asciiTheme="minorHAnsi" w:hAnsiTheme="minorHAnsi" w:cs="Times New Roman"/>
          <w:noProof/>
          <w:sz w:val="24"/>
          <w:szCs w:val="24"/>
          <w:rPrChange w:id="1268" w:author="gsc" w:date="2013-03-23T21:34:00Z">
            <w:rPr>
              <w:rFonts w:ascii="Times New Roman" w:hAnsi="Times New Roman" w:cs="Times New Roman"/>
              <w:noProof/>
              <w:sz w:val="24"/>
              <w:szCs w:val="24"/>
            </w:rPr>
          </w:rPrChange>
        </w:rPr>
        <w:t>17</w:t>
      </w:r>
      <w:r w:rsidR="00FC6CCF" w:rsidRPr="00FC6CCF">
        <w:rPr>
          <w:rFonts w:asciiTheme="minorHAnsi" w:hAnsiTheme="minorHAnsi" w:cs="Times New Roman"/>
          <w:noProof/>
          <w:sz w:val="24"/>
          <w:szCs w:val="24"/>
          <w:rPrChange w:id="1269" w:author="gsc" w:date="2013-03-23T21:34:00Z">
            <w:rPr>
              <w:rFonts w:ascii="Times New Roman" w:hAnsi="Times New Roman" w:cs="Times New Roman"/>
              <w:noProof/>
              <w:sz w:val="24"/>
              <w:szCs w:val="24"/>
            </w:rPr>
          </w:rPrChange>
        </w:rPr>
        <w:fldChar w:fldCharType="end"/>
      </w:r>
      <w:r w:rsidR="005E73F6" w:rsidRPr="00FC6CCF">
        <w:rPr>
          <w:rFonts w:asciiTheme="minorHAnsi" w:hAnsiTheme="minorHAnsi" w:cs="Times New Roman"/>
          <w:noProof/>
          <w:sz w:val="24"/>
          <w:szCs w:val="24"/>
          <w:rPrChange w:id="1270" w:author="gsc" w:date="2013-03-23T21:34:00Z">
            <w:rPr>
              <w:rFonts w:ascii="Times New Roman" w:hAnsi="Times New Roman" w:cs="Times New Roman"/>
              <w:noProof/>
              <w:sz w:val="24"/>
              <w:szCs w:val="24"/>
            </w:rPr>
          </w:rPrChange>
        </w:rPr>
        <w:t>]</w:t>
      </w:r>
      <w:r w:rsidR="00F44A9E" w:rsidRPr="00FC6CCF">
        <w:rPr>
          <w:rFonts w:asciiTheme="minorHAnsi" w:hAnsiTheme="minorHAnsi" w:cs="Times New Roman"/>
          <w:sz w:val="24"/>
          <w:szCs w:val="24"/>
          <w:rPrChange w:id="1271" w:author="gsc" w:date="2013-03-23T21:34:00Z">
            <w:rPr>
              <w:rFonts w:ascii="Times New Roman" w:hAnsi="Times New Roman" w:cs="Times New Roman"/>
              <w:sz w:val="24"/>
              <w:szCs w:val="24"/>
            </w:rPr>
          </w:rPrChange>
        </w:rPr>
        <w:fldChar w:fldCharType="end"/>
      </w:r>
      <w:r w:rsidRPr="00FC6CCF">
        <w:rPr>
          <w:rFonts w:asciiTheme="minorHAnsi" w:hAnsiTheme="minorHAnsi" w:cs="Times New Roman"/>
          <w:sz w:val="24"/>
          <w:szCs w:val="24"/>
          <w:rPrChange w:id="1272" w:author="gsc" w:date="2013-03-23T21:34:00Z">
            <w:rPr>
              <w:rFonts w:ascii="Times New Roman" w:hAnsi="Times New Roman" w:cs="Times New Roman"/>
              <w:sz w:val="24"/>
              <w:szCs w:val="24"/>
            </w:rPr>
          </w:rPrChange>
        </w:rPr>
        <w:t>.</w:t>
      </w:r>
    </w:p>
    <w:p w:rsidR="002B7DDE" w:rsidRPr="00FC6CCF" w:rsidRDefault="002B7DDE" w:rsidP="00B555C2">
      <w:pPr>
        <w:ind w:firstLineChars="200" w:firstLine="480"/>
        <w:rPr>
          <w:rFonts w:asciiTheme="minorHAnsi" w:eastAsiaTheme="minorEastAsia" w:hAnsiTheme="minorHAnsi" w:cs="Times New Roman"/>
          <w:sz w:val="24"/>
          <w:szCs w:val="24"/>
          <w:rPrChange w:id="1273" w:author="gsc" w:date="2013-03-23T21:34:00Z">
            <w:rPr>
              <w:rFonts w:ascii="Times New Roman" w:eastAsiaTheme="minorEastAsia" w:hAnsi="Times New Roman" w:cs="Times New Roman"/>
              <w:sz w:val="24"/>
              <w:szCs w:val="24"/>
            </w:rPr>
          </w:rPrChange>
        </w:rPr>
      </w:pPr>
      <w:r w:rsidRPr="00FC6CCF">
        <w:rPr>
          <w:rFonts w:asciiTheme="minorHAnsi" w:hAnsiTheme="minorHAnsi" w:cs="Times New Roman"/>
          <w:sz w:val="24"/>
          <w:szCs w:val="24"/>
          <w:rPrChange w:id="1274" w:author="gsc" w:date="2013-03-23T21:34:00Z">
            <w:rPr>
              <w:rFonts w:ascii="Times New Roman" w:hAnsi="Times New Roman" w:cs="Times New Roman"/>
              <w:sz w:val="24"/>
              <w:szCs w:val="24"/>
            </w:rPr>
          </w:rPrChange>
        </w:rPr>
        <w:t xml:space="preserve">Finally, publication biases were assessed by performing funnel plots qualitatively, and estimated by </w:t>
      </w:r>
      <w:proofErr w:type="spellStart"/>
      <w:r w:rsidRPr="00FC6CCF">
        <w:rPr>
          <w:rFonts w:asciiTheme="minorHAnsi" w:hAnsiTheme="minorHAnsi" w:cs="Times New Roman"/>
          <w:sz w:val="24"/>
          <w:szCs w:val="24"/>
          <w:rPrChange w:id="1275" w:author="gsc" w:date="2013-03-23T21:34:00Z">
            <w:rPr>
              <w:rFonts w:ascii="Times New Roman" w:hAnsi="Times New Roman" w:cs="Times New Roman"/>
              <w:sz w:val="24"/>
              <w:szCs w:val="24"/>
            </w:rPr>
          </w:rPrChange>
        </w:rPr>
        <w:t>Begg’s</w:t>
      </w:r>
      <w:proofErr w:type="spellEnd"/>
      <w:r w:rsidRPr="00FC6CCF">
        <w:rPr>
          <w:rFonts w:asciiTheme="minorHAnsi" w:hAnsiTheme="minorHAnsi" w:cs="Times New Roman"/>
          <w:sz w:val="24"/>
          <w:szCs w:val="24"/>
          <w:rPrChange w:id="1276" w:author="gsc" w:date="2013-03-23T21:34:00Z">
            <w:rPr>
              <w:rFonts w:ascii="Times New Roman" w:hAnsi="Times New Roman" w:cs="Times New Roman"/>
              <w:sz w:val="24"/>
              <w:szCs w:val="24"/>
            </w:rPr>
          </w:rPrChange>
        </w:rPr>
        <w:t xml:space="preserve"> </w:t>
      </w:r>
      <w:r w:rsidR="00F44A9E" w:rsidRPr="00FC6CCF">
        <w:rPr>
          <w:rFonts w:asciiTheme="minorHAnsi" w:hAnsiTheme="minorHAnsi" w:cs="Times New Roman"/>
          <w:sz w:val="24"/>
          <w:szCs w:val="24"/>
          <w:rPrChange w:id="1277" w:author="gsc" w:date="2013-03-23T21:34:00Z">
            <w:rPr>
              <w:rFonts w:ascii="Times New Roman" w:hAnsi="Times New Roman" w:cs="Times New Roman"/>
              <w:sz w:val="24"/>
              <w:szCs w:val="24"/>
            </w:rPr>
          </w:rPrChange>
        </w:rPr>
        <w:fldChar w:fldCharType="begin"/>
      </w:r>
      <w:r w:rsidR="005E73F6" w:rsidRPr="00FC6CCF">
        <w:rPr>
          <w:rFonts w:asciiTheme="minorHAnsi" w:hAnsiTheme="minorHAnsi" w:cs="Times New Roman"/>
          <w:sz w:val="24"/>
          <w:szCs w:val="24"/>
          <w:rPrChange w:id="1278" w:author="gsc" w:date="2013-03-23T21:34:00Z">
            <w:rPr>
              <w:rFonts w:ascii="Times New Roman" w:hAnsi="Times New Roman" w:cs="Times New Roman"/>
              <w:sz w:val="24"/>
              <w:szCs w:val="24"/>
            </w:rPr>
          </w:rPrChange>
        </w:rPr>
        <w:instrText xml:space="preserve"> ADDIN EN.CITE &lt;EndNote&gt;&lt;Cite&gt;&lt;Author&gt;Begg&lt;/Author&gt;&lt;Year&gt;1994&lt;/Year&gt;&lt;RecNum&gt;56&lt;/RecNum&gt;&lt;DisplayText&gt;[24]&lt;/DisplayText&gt;&lt;record&gt;&lt;rec-number&gt;56&lt;/rec-number&gt;&lt;foreign-keys&gt;&lt;key app="EN" db-id="epp0etz2j0es5fetve1xvf0xs0vfxv5f2xz5"&gt;56&lt;/key&gt;&lt;/foreign-keys&gt;&lt;ref-type name="Journal Article"&gt;17&lt;/ref-type&gt;&lt;contributors&gt;&lt;authors&gt;&lt;author&gt;Begg, C. B.&lt;/author&gt;&lt;author&gt;Mazumdar, M.&lt;/author&gt;&lt;/authors&gt;&lt;/contributors&gt;&lt;auth-address&gt;Department of Epidemiology and Biostatistics, Memorial Sloan-Kettering Cancer Center, New York, New York 10021.&lt;/auth-address&gt;&lt;titles&gt;&lt;title&gt;Operating characteristics of a rank correlation test for publication bias&lt;/title&gt;&lt;secondary-title&gt;Biometrics&lt;/secondary-title&gt;&lt;alt-title&gt;Biometrics&lt;/alt-title&gt;&lt;/titles&gt;&lt;periodical&gt;&lt;full-title&gt;Biometrics&lt;/full-title&gt;&lt;abbr-1&gt;Biometrics&lt;/abbr-1&gt;&lt;/periodical&gt;&lt;alt-periodical&gt;&lt;full-title&gt;Biometrics&lt;/full-title&gt;&lt;abbr-1&gt;Biometrics&lt;/abbr-1&gt;&lt;/alt-periodical&gt;&lt;pages&gt;1088-101&lt;/pages&gt;&lt;volume&gt;50&lt;/volume&gt;&lt;number&gt;4&lt;/number&gt;&lt;edition&gt;1994/12/01&lt;/edition&gt;&lt;keywords&gt;&lt;keyword&gt;*Bias (Epidemiology)&lt;/keyword&gt;&lt;keyword&gt;Case-Control Studies&lt;/keyword&gt;&lt;keyword&gt;Chlamydia Infections/epidemiology&lt;/keyword&gt;&lt;keyword&gt;Chlorine&lt;/keyword&gt;&lt;keyword&gt;Contraceptives, Oral&lt;/keyword&gt;&lt;keyword&gt;Female&lt;/keyword&gt;&lt;keyword&gt;Humans&lt;/keyword&gt;&lt;keyword&gt;Lung Neoplasms/epidemiology&lt;/keyword&gt;&lt;keyword&gt;Mathematics&lt;/keyword&gt;&lt;keyword&gt;Meta-Analysis as Topic&lt;/keyword&gt;&lt;keyword&gt;*Models, Statistical&lt;/keyword&gt;&lt;keyword&gt;Neoplasms/epidemiology&lt;/keyword&gt;&lt;keyword&gt;Odds Ratio&lt;/keyword&gt;&lt;keyword&gt;*Publishing&lt;/keyword&gt;&lt;keyword&gt;Tobacco Smoke Pollution/adverse effects&lt;/keyword&gt;&lt;keyword&gt;Water Supply&lt;/keyword&gt;&lt;/keywords&gt;&lt;dates&gt;&lt;year&gt;1994&lt;/year&gt;&lt;pub-dates&gt;&lt;date&gt;Dec&lt;/date&gt;&lt;/pub-dates&gt;&lt;/dates&gt;&lt;isbn&gt;0006-341X (Print)&amp;#xD;0006-341X (Linking)&lt;/isbn&gt;&lt;accession-num&gt;7786990&lt;/accession-num&gt;&lt;work-type&gt;Comparative Study&amp;#xD;Research Support, U.S. Gov&amp;apos;t, P.H.S.&lt;/work-type&gt;&lt;urls&gt;&lt;related-urls&gt;&lt;url&gt;http://www.ncbi.nlm.nih.gov/pubmed/7786990&lt;/url&gt;&lt;/related-urls&gt;&lt;/urls&gt;&lt;remote-database-provider&gt;48&lt;/remote-database-provider&gt;&lt;language&gt;eng&lt;/language&gt;&lt;/record&gt;&lt;/Cite&gt;&lt;/EndNote&gt;</w:instrText>
      </w:r>
      <w:r w:rsidR="00F44A9E" w:rsidRPr="00FC6CCF">
        <w:rPr>
          <w:rFonts w:asciiTheme="minorHAnsi" w:hAnsiTheme="minorHAnsi" w:cs="Times New Roman"/>
          <w:sz w:val="24"/>
          <w:szCs w:val="24"/>
          <w:rPrChange w:id="1279" w:author="gsc" w:date="2013-03-23T21:34:00Z">
            <w:rPr>
              <w:rFonts w:ascii="Times New Roman" w:hAnsi="Times New Roman" w:cs="Times New Roman"/>
              <w:sz w:val="24"/>
              <w:szCs w:val="24"/>
            </w:rPr>
          </w:rPrChange>
        </w:rPr>
        <w:fldChar w:fldCharType="separate"/>
      </w:r>
      <w:r w:rsidR="005E73F6" w:rsidRPr="00FC6CCF">
        <w:rPr>
          <w:rFonts w:asciiTheme="minorHAnsi" w:hAnsiTheme="minorHAnsi" w:cs="Times New Roman"/>
          <w:noProof/>
          <w:sz w:val="24"/>
          <w:szCs w:val="24"/>
          <w:rPrChange w:id="1280" w:author="gsc" w:date="2013-03-23T21:34:00Z">
            <w:rPr>
              <w:rFonts w:ascii="Times New Roman" w:hAnsi="Times New Roman" w:cs="Times New Roman"/>
              <w:noProof/>
              <w:sz w:val="24"/>
              <w:szCs w:val="24"/>
            </w:rPr>
          </w:rPrChange>
        </w:rPr>
        <w:t>[</w:t>
      </w:r>
      <w:r w:rsidR="00FC6CCF" w:rsidRPr="00FC6CCF">
        <w:rPr>
          <w:rFonts w:asciiTheme="minorHAnsi" w:hAnsiTheme="minorHAnsi"/>
          <w:rPrChange w:id="1281" w:author="gsc" w:date="2013-03-23T21:34:00Z">
            <w:rPr/>
          </w:rPrChange>
        </w:rPr>
        <w:fldChar w:fldCharType="begin"/>
      </w:r>
      <w:r w:rsidR="00FC6CCF" w:rsidRPr="00FC6CCF">
        <w:rPr>
          <w:rFonts w:asciiTheme="minorHAnsi" w:hAnsiTheme="minorHAnsi"/>
          <w:rPrChange w:id="1282" w:author="gsc" w:date="2013-03-23T21:34:00Z">
            <w:rPr/>
          </w:rPrChange>
        </w:rPr>
        <w:instrText xml:space="preserve"> HYPERLINK \l "_ENREF_24" \o "Begg, 1994 #56" </w:instrText>
      </w:r>
      <w:r w:rsidR="00FC6CCF" w:rsidRPr="00FC6CCF">
        <w:rPr>
          <w:rFonts w:asciiTheme="minorHAnsi" w:hAnsiTheme="minorHAnsi"/>
          <w:rPrChange w:id="1283" w:author="gsc" w:date="2013-03-23T21:34:00Z">
            <w:rPr/>
          </w:rPrChange>
        </w:rPr>
        <w:fldChar w:fldCharType="separate"/>
      </w:r>
      <w:r w:rsidR="00DC67F8" w:rsidRPr="00FC6CCF">
        <w:rPr>
          <w:rFonts w:asciiTheme="minorHAnsi" w:hAnsiTheme="minorHAnsi" w:cs="Times New Roman"/>
          <w:noProof/>
          <w:sz w:val="24"/>
          <w:szCs w:val="24"/>
          <w:rPrChange w:id="1284" w:author="gsc" w:date="2013-03-23T21:34:00Z">
            <w:rPr>
              <w:rFonts w:ascii="Times New Roman" w:hAnsi="Times New Roman" w:cs="Times New Roman"/>
              <w:noProof/>
              <w:sz w:val="24"/>
              <w:szCs w:val="24"/>
            </w:rPr>
          </w:rPrChange>
        </w:rPr>
        <w:t>24</w:t>
      </w:r>
      <w:r w:rsidR="00FC6CCF" w:rsidRPr="00FC6CCF">
        <w:rPr>
          <w:rFonts w:asciiTheme="minorHAnsi" w:hAnsiTheme="minorHAnsi" w:cs="Times New Roman"/>
          <w:noProof/>
          <w:sz w:val="24"/>
          <w:szCs w:val="24"/>
          <w:rPrChange w:id="1285" w:author="gsc" w:date="2013-03-23T21:34:00Z">
            <w:rPr>
              <w:rFonts w:ascii="Times New Roman" w:hAnsi="Times New Roman" w:cs="Times New Roman"/>
              <w:noProof/>
              <w:sz w:val="24"/>
              <w:szCs w:val="24"/>
            </w:rPr>
          </w:rPrChange>
        </w:rPr>
        <w:fldChar w:fldCharType="end"/>
      </w:r>
      <w:r w:rsidR="005E73F6" w:rsidRPr="00FC6CCF">
        <w:rPr>
          <w:rFonts w:asciiTheme="minorHAnsi" w:hAnsiTheme="minorHAnsi" w:cs="Times New Roman"/>
          <w:noProof/>
          <w:sz w:val="24"/>
          <w:szCs w:val="24"/>
          <w:rPrChange w:id="1286" w:author="gsc" w:date="2013-03-23T21:34:00Z">
            <w:rPr>
              <w:rFonts w:ascii="Times New Roman" w:hAnsi="Times New Roman" w:cs="Times New Roman"/>
              <w:noProof/>
              <w:sz w:val="24"/>
              <w:szCs w:val="24"/>
            </w:rPr>
          </w:rPrChange>
        </w:rPr>
        <w:t>]</w:t>
      </w:r>
      <w:r w:rsidR="00F44A9E" w:rsidRPr="00FC6CCF">
        <w:rPr>
          <w:rFonts w:asciiTheme="minorHAnsi" w:hAnsiTheme="minorHAnsi" w:cs="Times New Roman"/>
          <w:sz w:val="24"/>
          <w:szCs w:val="24"/>
          <w:rPrChange w:id="1287" w:author="gsc" w:date="2013-03-23T21:34:00Z">
            <w:rPr>
              <w:rFonts w:ascii="Times New Roman" w:hAnsi="Times New Roman" w:cs="Times New Roman"/>
              <w:sz w:val="24"/>
              <w:szCs w:val="24"/>
            </w:rPr>
          </w:rPrChange>
        </w:rPr>
        <w:fldChar w:fldCharType="end"/>
      </w:r>
      <w:r w:rsidRPr="00FC6CCF">
        <w:rPr>
          <w:rFonts w:asciiTheme="minorHAnsi" w:hAnsiTheme="minorHAnsi" w:cs="Times New Roman"/>
          <w:sz w:val="24"/>
          <w:szCs w:val="24"/>
          <w:rPrChange w:id="1288" w:author="gsc" w:date="2013-03-23T21:34:00Z">
            <w:rPr>
              <w:rFonts w:ascii="Times New Roman" w:hAnsi="Times New Roman" w:cs="Times New Roman"/>
              <w:sz w:val="24"/>
              <w:szCs w:val="24"/>
            </w:rPr>
          </w:rPrChange>
        </w:rPr>
        <w:t xml:space="preserve"> and Egger’s tests quantitatively </w:t>
      </w:r>
      <w:r w:rsidR="00F44A9E" w:rsidRPr="00FC6CCF">
        <w:rPr>
          <w:rFonts w:asciiTheme="minorHAnsi" w:hAnsiTheme="minorHAnsi" w:cs="Times New Roman"/>
          <w:sz w:val="24"/>
          <w:szCs w:val="24"/>
          <w:rPrChange w:id="1289" w:author="gsc" w:date="2013-03-23T21:34:00Z">
            <w:rPr>
              <w:rFonts w:ascii="Times New Roman" w:hAnsi="Times New Roman" w:cs="Times New Roman"/>
              <w:sz w:val="24"/>
              <w:szCs w:val="24"/>
            </w:rPr>
          </w:rPrChange>
        </w:rPr>
        <w:fldChar w:fldCharType="begin"/>
      </w:r>
      <w:r w:rsidR="005E73F6" w:rsidRPr="00FC6CCF">
        <w:rPr>
          <w:rFonts w:asciiTheme="minorHAnsi" w:hAnsiTheme="minorHAnsi" w:cs="Times New Roman"/>
          <w:sz w:val="24"/>
          <w:szCs w:val="24"/>
          <w:rPrChange w:id="1290" w:author="gsc" w:date="2013-03-23T21:34:00Z">
            <w:rPr>
              <w:rFonts w:ascii="Times New Roman" w:hAnsi="Times New Roman" w:cs="Times New Roman"/>
              <w:sz w:val="24"/>
              <w:szCs w:val="24"/>
            </w:rPr>
          </w:rPrChange>
        </w:rPr>
        <w:instrText xml:space="preserve"> ADDIN EN.CITE &lt;EndNote&gt;&lt;Cite&gt;&lt;Author&gt;Sterne&lt;/Author&gt;&lt;Year&gt;2001&lt;/Year&gt;&lt;RecNum&gt;52&lt;/RecNum&gt;&lt;DisplayText&gt;[25]&lt;/DisplayText&gt;&lt;record&gt;&lt;rec-number&gt;52&lt;/rec-number&gt;&lt;foreign-keys&gt;&lt;key app="EN" db-id="epp0etz2j0es5fetve1xvf0xs0vfxv5f2xz5"&gt;52&lt;/key&gt;&lt;/foreign-keys&gt;&lt;ref-type name="Journal Article"&gt;17&lt;/ref-type&gt;&lt;contributors&gt;&lt;authors&gt;&lt;author&gt;Sterne, J. A.&lt;/author&gt;&lt;author&gt;Egger, M.&lt;/author&gt;&lt;/authors&gt;&lt;/contributors&gt;&lt;auth-address&gt;MRC Health Services Research Collaboration, Department of Social Medicine, University of Bristol, Canynge Hall, Whiteladies Road, BS8 2PR, Bristol, UK. jonathan.sterne@bristol.ac.uk&lt;/auth-address&gt;&lt;titles&gt;&lt;title&gt;Funnel plots for detecting bias in meta-analysis: guidelines on choice of axis&lt;/title&gt;&lt;secondary-title&gt;J Clin Epidemiol&lt;/secondary-title&gt;&lt;alt-title&gt;Journal of clinical epidemiology&lt;/alt-title&gt;&lt;/titles&gt;&lt;periodical&gt;&lt;full-title&gt;J Clin Epidemiol&lt;/full-title&gt;&lt;abbr-1&gt;Journal of clinical epidemiology&lt;/abbr-1&gt;&lt;/periodical&gt;&lt;alt-periodical&gt;&lt;full-title&gt;J Clin Epidemiol&lt;/full-title&gt;&lt;abbr-1&gt;Journal of clinical epidemiology&lt;/abbr-1&gt;&lt;/alt-periodical&gt;&lt;pages&gt;1046-55&lt;/pages&gt;&lt;volume&gt;54&lt;/volume&gt;&lt;number&gt;10&lt;/number&gt;&lt;edition&gt;2001/09/29&lt;/edition&gt;&lt;keywords&gt;&lt;keyword&gt;Data Interpretation, Statistical&lt;/keyword&gt;&lt;keyword&gt;Guidelines as Topic&lt;/keyword&gt;&lt;keyword&gt;Humans&lt;/keyword&gt;&lt;keyword&gt;Magnesium/therapeutic use&lt;/keyword&gt;&lt;keyword&gt;*Meta-Analysis as Topic&lt;/keyword&gt;&lt;keyword&gt;*Models, Statistical&lt;/keyword&gt;&lt;keyword&gt;Myocardial Infarction/mortality/prevention &amp;amp; control&lt;/keyword&gt;&lt;keyword&gt;Randomized Controlled Trials as Topic/*statistics &amp;amp; numerical data&lt;/keyword&gt;&lt;keyword&gt;*Selection Bias&lt;/keyword&gt;&lt;/keywords&gt;&lt;dates&gt;&lt;year&gt;2001&lt;/year&gt;&lt;pub-dates&gt;&lt;date&gt;Oct&lt;/date&gt;&lt;/pub-dates&gt;&lt;/dates&gt;&lt;isbn&gt;0895-4356 (Print)&amp;#xD;0895-4356 (Linking)&lt;/isbn&gt;&lt;accession-num&gt;11576817&lt;/accession-num&gt;&lt;urls&gt;&lt;related-urls&gt;&lt;url&gt;http://www.ncbi.nlm.nih.gov/pubmed/11576817&lt;/url&gt;&lt;/related-urls&gt;&lt;/urls&gt;&lt;remote-database-provider&gt;45&lt;/remote-database-provider&gt;&lt;language&gt;eng&lt;/language&gt;&lt;/record&gt;&lt;/Cite&gt;&lt;/EndNote&gt;</w:instrText>
      </w:r>
      <w:r w:rsidR="00F44A9E" w:rsidRPr="00FC6CCF">
        <w:rPr>
          <w:rFonts w:asciiTheme="minorHAnsi" w:hAnsiTheme="minorHAnsi" w:cs="Times New Roman"/>
          <w:sz w:val="24"/>
          <w:szCs w:val="24"/>
          <w:rPrChange w:id="1291" w:author="gsc" w:date="2013-03-23T21:34:00Z">
            <w:rPr>
              <w:rFonts w:ascii="Times New Roman" w:hAnsi="Times New Roman" w:cs="Times New Roman"/>
              <w:sz w:val="24"/>
              <w:szCs w:val="24"/>
            </w:rPr>
          </w:rPrChange>
        </w:rPr>
        <w:fldChar w:fldCharType="separate"/>
      </w:r>
      <w:r w:rsidR="005E73F6" w:rsidRPr="00FC6CCF">
        <w:rPr>
          <w:rFonts w:asciiTheme="minorHAnsi" w:hAnsiTheme="minorHAnsi" w:cs="Times New Roman"/>
          <w:noProof/>
          <w:sz w:val="24"/>
          <w:szCs w:val="24"/>
          <w:rPrChange w:id="1292" w:author="gsc" w:date="2013-03-23T21:34:00Z">
            <w:rPr>
              <w:rFonts w:ascii="Times New Roman" w:hAnsi="Times New Roman" w:cs="Times New Roman"/>
              <w:noProof/>
              <w:sz w:val="24"/>
              <w:szCs w:val="24"/>
            </w:rPr>
          </w:rPrChange>
        </w:rPr>
        <w:t>[</w:t>
      </w:r>
      <w:r w:rsidR="00FC6CCF" w:rsidRPr="00FC6CCF">
        <w:rPr>
          <w:rFonts w:asciiTheme="minorHAnsi" w:hAnsiTheme="minorHAnsi"/>
          <w:rPrChange w:id="1293" w:author="gsc" w:date="2013-03-23T21:34:00Z">
            <w:rPr/>
          </w:rPrChange>
        </w:rPr>
        <w:fldChar w:fldCharType="begin"/>
      </w:r>
      <w:r w:rsidR="00FC6CCF" w:rsidRPr="00FC6CCF">
        <w:rPr>
          <w:rFonts w:asciiTheme="minorHAnsi" w:hAnsiTheme="minorHAnsi"/>
          <w:rPrChange w:id="1294" w:author="gsc" w:date="2013-03-23T21:34:00Z">
            <w:rPr/>
          </w:rPrChange>
        </w:rPr>
        <w:instrText xml:space="preserve"> HYPERLINK \l "_ENREF_25" \o "Sterne, 2001 #52" </w:instrText>
      </w:r>
      <w:r w:rsidR="00FC6CCF" w:rsidRPr="00FC6CCF">
        <w:rPr>
          <w:rFonts w:asciiTheme="minorHAnsi" w:hAnsiTheme="minorHAnsi"/>
          <w:rPrChange w:id="1295" w:author="gsc" w:date="2013-03-23T21:34:00Z">
            <w:rPr/>
          </w:rPrChange>
        </w:rPr>
        <w:fldChar w:fldCharType="separate"/>
      </w:r>
      <w:r w:rsidR="00DC67F8" w:rsidRPr="00FC6CCF">
        <w:rPr>
          <w:rFonts w:asciiTheme="minorHAnsi" w:hAnsiTheme="minorHAnsi" w:cs="Times New Roman"/>
          <w:noProof/>
          <w:sz w:val="24"/>
          <w:szCs w:val="24"/>
          <w:rPrChange w:id="1296" w:author="gsc" w:date="2013-03-23T21:34:00Z">
            <w:rPr>
              <w:rFonts w:ascii="Times New Roman" w:hAnsi="Times New Roman" w:cs="Times New Roman"/>
              <w:noProof/>
              <w:sz w:val="24"/>
              <w:szCs w:val="24"/>
            </w:rPr>
          </w:rPrChange>
        </w:rPr>
        <w:t>25</w:t>
      </w:r>
      <w:r w:rsidR="00FC6CCF" w:rsidRPr="00FC6CCF">
        <w:rPr>
          <w:rFonts w:asciiTheme="minorHAnsi" w:hAnsiTheme="minorHAnsi" w:cs="Times New Roman"/>
          <w:noProof/>
          <w:sz w:val="24"/>
          <w:szCs w:val="24"/>
          <w:rPrChange w:id="1297" w:author="gsc" w:date="2013-03-23T21:34:00Z">
            <w:rPr>
              <w:rFonts w:ascii="Times New Roman" w:hAnsi="Times New Roman" w:cs="Times New Roman"/>
              <w:noProof/>
              <w:sz w:val="24"/>
              <w:szCs w:val="24"/>
            </w:rPr>
          </w:rPrChange>
        </w:rPr>
        <w:fldChar w:fldCharType="end"/>
      </w:r>
      <w:r w:rsidR="005E73F6" w:rsidRPr="00FC6CCF">
        <w:rPr>
          <w:rFonts w:asciiTheme="minorHAnsi" w:hAnsiTheme="minorHAnsi" w:cs="Times New Roman"/>
          <w:noProof/>
          <w:sz w:val="24"/>
          <w:szCs w:val="24"/>
          <w:rPrChange w:id="1298" w:author="gsc" w:date="2013-03-23T21:34:00Z">
            <w:rPr>
              <w:rFonts w:ascii="Times New Roman" w:hAnsi="Times New Roman" w:cs="Times New Roman"/>
              <w:noProof/>
              <w:sz w:val="24"/>
              <w:szCs w:val="24"/>
            </w:rPr>
          </w:rPrChange>
        </w:rPr>
        <w:t>]</w:t>
      </w:r>
      <w:r w:rsidR="00F44A9E" w:rsidRPr="00FC6CCF">
        <w:rPr>
          <w:rFonts w:asciiTheme="minorHAnsi" w:hAnsiTheme="minorHAnsi" w:cs="Times New Roman"/>
          <w:sz w:val="24"/>
          <w:szCs w:val="24"/>
          <w:rPrChange w:id="1299" w:author="gsc" w:date="2013-03-23T21:34:00Z">
            <w:rPr>
              <w:rFonts w:ascii="Times New Roman" w:hAnsi="Times New Roman" w:cs="Times New Roman"/>
              <w:sz w:val="24"/>
              <w:szCs w:val="24"/>
            </w:rPr>
          </w:rPrChange>
        </w:rPr>
        <w:fldChar w:fldCharType="end"/>
      </w:r>
      <w:r w:rsidRPr="00FC6CCF">
        <w:rPr>
          <w:rFonts w:asciiTheme="minorHAnsi" w:hAnsiTheme="minorHAnsi" w:cs="Times New Roman"/>
          <w:sz w:val="24"/>
          <w:szCs w:val="24"/>
          <w:rPrChange w:id="1300" w:author="gsc" w:date="2013-03-23T21:34:00Z">
            <w:rPr>
              <w:rFonts w:ascii="Times New Roman" w:hAnsi="Times New Roman" w:cs="Times New Roman"/>
              <w:sz w:val="24"/>
              <w:szCs w:val="24"/>
            </w:rPr>
          </w:rPrChange>
        </w:rPr>
        <w:t>.</w:t>
      </w:r>
    </w:p>
    <w:p w:rsidR="002B7DDE" w:rsidRPr="00FC6CCF" w:rsidRDefault="009C3D87" w:rsidP="00B555C2">
      <w:pPr>
        <w:ind w:firstLineChars="200" w:firstLine="480"/>
        <w:rPr>
          <w:rFonts w:asciiTheme="minorHAnsi" w:hAnsiTheme="minorHAnsi" w:cs="Times New Roman"/>
          <w:sz w:val="24"/>
          <w:szCs w:val="24"/>
          <w:rPrChange w:id="1301" w:author="gsc" w:date="2013-03-23T21:34:00Z">
            <w:rPr>
              <w:rFonts w:ascii="Times New Roman" w:hAnsi="Times New Roman" w:cs="Times New Roman"/>
              <w:sz w:val="24"/>
              <w:szCs w:val="24"/>
            </w:rPr>
          </w:rPrChange>
        </w:rPr>
      </w:pPr>
      <w:r w:rsidRPr="00FC6CCF">
        <w:rPr>
          <w:rFonts w:asciiTheme="minorHAnsi" w:eastAsiaTheme="minorEastAsia" w:hAnsiTheme="minorHAnsi" w:cs="Times New Roman"/>
          <w:sz w:val="24"/>
          <w:szCs w:val="24"/>
          <w:rPrChange w:id="1302" w:author="gsc" w:date="2013-03-23T21:34:00Z">
            <w:rPr>
              <w:rFonts w:ascii="Times New Roman" w:eastAsiaTheme="minorEastAsia" w:hAnsi="Times New Roman" w:cs="Times New Roman"/>
              <w:sz w:val="24"/>
              <w:szCs w:val="24"/>
            </w:rPr>
          </w:rPrChange>
        </w:rPr>
        <w:t>S</w:t>
      </w:r>
      <w:r w:rsidR="002B7DDE" w:rsidRPr="00FC6CCF">
        <w:rPr>
          <w:rFonts w:asciiTheme="minorHAnsi" w:hAnsiTheme="minorHAnsi" w:cs="Times New Roman"/>
          <w:sz w:val="24"/>
          <w:szCs w:val="24"/>
          <w:rPrChange w:id="1303" w:author="gsc" w:date="2013-03-23T21:34:00Z">
            <w:rPr>
              <w:rFonts w:ascii="Times New Roman" w:hAnsi="Times New Roman" w:cs="Times New Roman"/>
              <w:sz w:val="24"/>
              <w:szCs w:val="24"/>
            </w:rPr>
          </w:rPrChange>
        </w:rPr>
        <w:t xml:space="preserve">tatistical analyses were </w:t>
      </w:r>
      <w:r w:rsidRPr="00FC6CCF">
        <w:rPr>
          <w:rFonts w:asciiTheme="minorHAnsi" w:eastAsiaTheme="minorEastAsia" w:hAnsiTheme="minorHAnsi" w:cs="Times New Roman"/>
          <w:sz w:val="24"/>
          <w:szCs w:val="24"/>
          <w:rPrChange w:id="1304" w:author="gsc" w:date="2013-03-23T21:34:00Z">
            <w:rPr>
              <w:rFonts w:ascii="Times New Roman" w:eastAsiaTheme="minorEastAsia" w:hAnsi="Times New Roman" w:cs="Times New Roman"/>
              <w:sz w:val="24"/>
              <w:szCs w:val="24"/>
            </w:rPr>
          </w:rPrChange>
        </w:rPr>
        <w:t xml:space="preserve">mainly </w:t>
      </w:r>
      <w:r w:rsidR="002B7DDE" w:rsidRPr="00FC6CCF">
        <w:rPr>
          <w:rFonts w:asciiTheme="minorHAnsi" w:hAnsiTheme="minorHAnsi" w:cs="Times New Roman"/>
          <w:sz w:val="24"/>
          <w:szCs w:val="24"/>
          <w:rPrChange w:id="1305" w:author="gsc" w:date="2013-03-23T21:34:00Z">
            <w:rPr>
              <w:rFonts w:ascii="Times New Roman" w:hAnsi="Times New Roman" w:cs="Times New Roman"/>
              <w:sz w:val="24"/>
              <w:szCs w:val="24"/>
            </w:rPr>
          </w:rPrChange>
        </w:rPr>
        <w:t>performed using STATA statistical software (Version 12.0) and R (Version2.15.1).Two-tailed test if P&lt;0.05 were considered statistically significant,</w:t>
      </w:r>
      <w:r w:rsidR="002B7DDE" w:rsidRPr="00FC6CCF">
        <w:rPr>
          <w:rFonts w:asciiTheme="minorHAnsi" w:eastAsiaTheme="minorEastAsia" w:hAnsiTheme="minorHAnsi" w:cs="Times New Roman"/>
          <w:sz w:val="24"/>
          <w:szCs w:val="24"/>
          <w:rPrChange w:id="1306" w:author="gsc" w:date="2013-03-23T21:34:00Z">
            <w:rPr>
              <w:rFonts w:ascii="Times New Roman" w:eastAsiaTheme="minorEastAsia" w:hAnsi="Times New Roman" w:cs="Times New Roman"/>
              <w:sz w:val="24"/>
              <w:szCs w:val="24"/>
            </w:rPr>
          </w:rPrChange>
        </w:rPr>
        <w:t xml:space="preserve"> </w:t>
      </w:r>
      <w:r w:rsidR="002B7DDE" w:rsidRPr="00FC6CCF">
        <w:rPr>
          <w:rFonts w:asciiTheme="minorHAnsi" w:hAnsiTheme="minorHAnsi" w:cs="Times New Roman"/>
          <w:sz w:val="24"/>
          <w:szCs w:val="24"/>
          <w:rPrChange w:id="1307" w:author="gsc" w:date="2013-03-23T21:34:00Z">
            <w:rPr>
              <w:rFonts w:ascii="Times New Roman" w:hAnsi="Times New Roman" w:cs="Times New Roman"/>
              <w:sz w:val="24"/>
              <w:szCs w:val="24"/>
            </w:rPr>
          </w:rPrChange>
        </w:rPr>
        <w:t>except where otherwise specified.</w:t>
      </w:r>
    </w:p>
    <w:p w:rsidR="002B7DDE" w:rsidRPr="00FC6CCF" w:rsidRDefault="002B7DDE" w:rsidP="00906E4A">
      <w:pPr>
        <w:ind w:firstLineChars="200" w:firstLine="480"/>
        <w:rPr>
          <w:rFonts w:asciiTheme="minorHAnsi" w:eastAsiaTheme="minorEastAsia" w:hAnsiTheme="minorHAnsi" w:cs="Times New Roman"/>
          <w:sz w:val="24"/>
          <w:szCs w:val="24"/>
          <w:rPrChange w:id="1308" w:author="gsc" w:date="2013-03-23T21:34:00Z">
            <w:rPr>
              <w:rFonts w:ascii="Times New Roman" w:eastAsiaTheme="minorEastAsia" w:hAnsi="Times New Roman" w:cs="Times New Roman"/>
              <w:sz w:val="24"/>
              <w:szCs w:val="24"/>
            </w:rPr>
          </w:rPrChange>
        </w:rPr>
      </w:pPr>
    </w:p>
    <w:p w:rsidR="002B7DDE" w:rsidRPr="00FC6CCF" w:rsidRDefault="002B7DDE" w:rsidP="00B555C2">
      <w:pPr>
        <w:rPr>
          <w:rFonts w:asciiTheme="minorHAnsi" w:hAnsiTheme="minorHAnsi" w:cs="Times New Roman"/>
          <w:sz w:val="24"/>
          <w:szCs w:val="24"/>
          <w:rPrChange w:id="1309" w:author="gsc" w:date="2013-03-23T21:34:00Z">
            <w:rPr>
              <w:rFonts w:ascii="Times New Roman" w:hAnsi="Times New Roman" w:cs="Times New Roman"/>
              <w:sz w:val="24"/>
              <w:szCs w:val="24"/>
            </w:rPr>
          </w:rPrChange>
        </w:rPr>
      </w:pPr>
      <w:r w:rsidRPr="00FC6CCF">
        <w:rPr>
          <w:rFonts w:asciiTheme="minorHAnsi" w:hAnsiTheme="minorHAnsi" w:cs="Times New Roman"/>
          <w:b/>
          <w:sz w:val="24"/>
          <w:szCs w:val="24"/>
          <w:rPrChange w:id="1310" w:author="gsc" w:date="2013-03-23T21:34:00Z">
            <w:rPr>
              <w:rFonts w:ascii="Times New Roman" w:hAnsi="Times New Roman" w:cs="Times New Roman"/>
              <w:b/>
              <w:sz w:val="24"/>
              <w:szCs w:val="24"/>
            </w:rPr>
          </w:rPrChange>
        </w:rPr>
        <w:t>Result</w:t>
      </w:r>
    </w:p>
    <w:p w:rsidR="002B7DDE" w:rsidRPr="00FC6CCF" w:rsidRDefault="002B7DDE" w:rsidP="00B555C2">
      <w:pPr>
        <w:rPr>
          <w:rFonts w:asciiTheme="minorHAnsi" w:hAnsiTheme="minorHAnsi" w:cs="Times New Roman"/>
          <w:sz w:val="24"/>
          <w:szCs w:val="24"/>
          <w:rPrChange w:id="1311" w:author="gsc" w:date="2013-03-23T21:34:00Z">
            <w:rPr>
              <w:rFonts w:ascii="Times New Roman" w:hAnsi="Times New Roman" w:cs="Times New Roman"/>
              <w:sz w:val="24"/>
              <w:szCs w:val="24"/>
            </w:rPr>
          </w:rPrChange>
        </w:rPr>
      </w:pPr>
      <w:r w:rsidRPr="00FC6CCF">
        <w:rPr>
          <w:rFonts w:asciiTheme="minorHAnsi" w:hAnsiTheme="minorHAnsi" w:cs="Times New Roman"/>
          <w:b/>
          <w:sz w:val="24"/>
          <w:szCs w:val="24"/>
          <w:rPrChange w:id="1312" w:author="gsc" w:date="2013-03-23T21:34:00Z">
            <w:rPr>
              <w:rFonts w:ascii="Times New Roman" w:hAnsi="Times New Roman" w:cs="Times New Roman"/>
              <w:b/>
              <w:sz w:val="24"/>
              <w:szCs w:val="24"/>
            </w:rPr>
          </w:rPrChange>
        </w:rPr>
        <w:t>Literature search and study selection</w:t>
      </w:r>
    </w:p>
    <w:p w:rsidR="00B555C2" w:rsidRPr="00FC6CCF" w:rsidRDefault="002B7DDE" w:rsidP="00B555C2">
      <w:pPr>
        <w:ind w:firstLineChars="200" w:firstLine="480"/>
        <w:rPr>
          <w:rFonts w:asciiTheme="minorHAnsi" w:eastAsiaTheme="minorEastAsia" w:hAnsiTheme="minorHAnsi" w:cs="Times New Roman"/>
          <w:sz w:val="24"/>
          <w:szCs w:val="24"/>
          <w:rPrChange w:id="1313" w:author="gsc" w:date="2013-03-23T21:34:00Z">
            <w:rPr>
              <w:rFonts w:ascii="Times New Roman" w:eastAsiaTheme="minorEastAsia" w:hAnsi="Times New Roman" w:cs="Times New Roman"/>
              <w:sz w:val="24"/>
              <w:szCs w:val="24"/>
            </w:rPr>
          </w:rPrChange>
        </w:rPr>
      </w:pPr>
      <w:r w:rsidRPr="00FC6CCF">
        <w:rPr>
          <w:rFonts w:asciiTheme="minorHAnsi" w:hAnsiTheme="minorHAnsi" w:cs="Times New Roman"/>
          <w:sz w:val="24"/>
          <w:szCs w:val="24"/>
          <w:rPrChange w:id="1314" w:author="gsc" w:date="2013-03-23T21:34:00Z">
            <w:rPr>
              <w:rFonts w:ascii="Times New Roman" w:hAnsi="Times New Roman" w:cs="Times New Roman"/>
              <w:sz w:val="24"/>
              <w:szCs w:val="24"/>
            </w:rPr>
          </w:rPrChange>
        </w:rPr>
        <w:t>1</w:t>
      </w:r>
      <w:r w:rsidR="008819B4" w:rsidRPr="00FC6CCF">
        <w:rPr>
          <w:rFonts w:asciiTheme="minorHAnsi" w:eastAsiaTheme="minorEastAsia" w:hAnsiTheme="minorHAnsi" w:cs="Times New Roman"/>
          <w:sz w:val="24"/>
          <w:szCs w:val="24"/>
          <w:rPrChange w:id="1315" w:author="gsc" w:date="2013-03-23T21:34:00Z">
            <w:rPr>
              <w:rFonts w:ascii="Times New Roman" w:eastAsiaTheme="minorEastAsia" w:hAnsi="Times New Roman" w:cs="Times New Roman" w:hint="eastAsia"/>
              <w:sz w:val="24"/>
              <w:szCs w:val="24"/>
            </w:rPr>
          </w:rPrChange>
        </w:rPr>
        <w:t>4 published</w:t>
      </w:r>
      <w:r w:rsidR="00BD172A" w:rsidRPr="00FC6CCF">
        <w:rPr>
          <w:rFonts w:asciiTheme="minorHAnsi" w:eastAsiaTheme="minorEastAsia" w:hAnsiTheme="minorHAnsi" w:cs="Times New Roman"/>
          <w:sz w:val="24"/>
          <w:szCs w:val="24"/>
          <w:rPrChange w:id="1316" w:author="gsc" w:date="2013-03-23T21:34:00Z">
            <w:rPr>
              <w:rFonts w:ascii="Times New Roman" w:eastAsiaTheme="minorEastAsia" w:hAnsi="Times New Roman" w:cs="Times New Roman"/>
              <w:sz w:val="24"/>
              <w:szCs w:val="24"/>
            </w:rPr>
          </w:rPrChange>
        </w:rPr>
        <w:t xml:space="preserve"> </w:t>
      </w:r>
      <w:r w:rsidRPr="00FC6CCF">
        <w:rPr>
          <w:rFonts w:asciiTheme="minorHAnsi" w:hAnsiTheme="minorHAnsi" w:cs="Times New Roman"/>
          <w:sz w:val="24"/>
          <w:szCs w:val="24"/>
          <w:rPrChange w:id="1317" w:author="gsc" w:date="2013-03-23T21:34:00Z">
            <w:rPr>
              <w:rFonts w:ascii="Times New Roman" w:hAnsi="Times New Roman" w:cs="Times New Roman"/>
              <w:sz w:val="24"/>
              <w:szCs w:val="24"/>
            </w:rPr>
          </w:rPrChange>
        </w:rPr>
        <w:t>articles</w:t>
      </w:r>
      <w:r w:rsidR="008819B4" w:rsidRPr="00FC6CCF">
        <w:rPr>
          <w:rFonts w:asciiTheme="minorHAnsi" w:eastAsiaTheme="minorEastAsia" w:hAnsiTheme="minorHAnsi" w:cs="Times New Roman"/>
          <w:sz w:val="24"/>
          <w:szCs w:val="24"/>
          <w:rPrChange w:id="1318" w:author="gsc" w:date="2013-03-23T21:34:00Z">
            <w:rPr>
              <w:rFonts w:ascii="Times New Roman" w:eastAsiaTheme="minorEastAsia" w:hAnsi="Times New Roman" w:cs="Times New Roman" w:hint="eastAsia"/>
              <w:sz w:val="24"/>
              <w:szCs w:val="24"/>
            </w:rPr>
          </w:rPrChange>
        </w:rPr>
        <w:t xml:space="preserve"> </w:t>
      </w:r>
      <w:r w:rsidR="00F44A9E" w:rsidRPr="00FC6CCF">
        <w:rPr>
          <w:rFonts w:asciiTheme="minorHAnsi" w:hAnsiTheme="minorHAnsi" w:cs="Times New Roman"/>
          <w:sz w:val="24"/>
          <w:szCs w:val="24"/>
          <w:rPrChange w:id="1319" w:author="gsc" w:date="2013-03-23T21:34:00Z">
            <w:rPr>
              <w:rFonts w:ascii="Times New Roman" w:hAnsi="Times New Roman" w:cs="Times New Roman"/>
              <w:sz w:val="24"/>
              <w:szCs w:val="24"/>
            </w:rPr>
          </w:rPrChange>
        </w:rPr>
        <w:fldChar w:fldCharType="begin">
          <w:fldData xml:space="preserve">c2UgbWFsZTwvdGl0bGU+PHNlY29uZGFyeS10aXRsZT5DaGluIEogTWVkIEdlbmV0PC9zZWNvbmRh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</w:fldData>
        </w:fldChar>
      </w:r>
      <w:r w:rsidR="009F0BD1" w:rsidRPr="00FC6CCF">
        <w:rPr>
          <w:rFonts w:asciiTheme="minorHAnsi" w:hAnsiTheme="minorHAnsi" w:cs="Times New Roman"/>
          <w:sz w:val="24"/>
          <w:szCs w:val="24"/>
          <w:rPrChange w:id="1320" w:author="gsc" w:date="2013-03-23T21:34:00Z">
            <w:rPr>
              <w:rFonts w:ascii="Times New Roman" w:hAnsi="Times New Roman" w:cs="Times New Roman"/>
              <w:sz w:val="24"/>
              <w:szCs w:val="24"/>
            </w:rPr>
          </w:rPrChange>
        </w:rPr>
        <w:instrText xml:space="preserve"> ADDIN EN.CITE </w:instrText>
      </w:r>
      <w:r w:rsidR="00F44A9E" w:rsidRPr="00FC6CCF">
        <w:rPr>
          <w:rFonts w:asciiTheme="minorHAnsi" w:hAnsiTheme="minorHAnsi" w:cs="Times New Roman"/>
          <w:sz w:val="24"/>
          <w:szCs w:val="24"/>
          <w:rPrChange w:id="1321" w:author="gsc" w:date="2013-03-23T21:34:00Z">
            <w:rPr>
              <w:rFonts w:ascii="Times New Roman" w:hAnsi="Times New Roman" w:cs="Times New Roman"/>
              <w:sz w:val="24"/>
              <w:szCs w:val="24"/>
            </w:rPr>
          </w:rPrChange>
        </w:rPr>
        <w:fldChar w:fldCharType="begin">
          <w:fldData xml:space="preserve">PEVuZE5vdGU+PENpdGU+PEF1dGhvcj5NYXRzdW88L0F1dGhvcj48WWVhcj4yMDA5PC9ZZWFyPjxS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==
</w:fldData>
        </w:fldChar>
      </w:r>
      <w:r w:rsidR="009F0BD1" w:rsidRPr="00FC6CCF">
        <w:rPr>
          <w:rFonts w:asciiTheme="minorHAnsi" w:hAnsiTheme="minorHAnsi" w:cs="Times New Roman"/>
          <w:sz w:val="24"/>
          <w:szCs w:val="24"/>
          <w:rPrChange w:id="1322" w:author="gsc" w:date="2013-03-23T21:34:00Z">
            <w:rPr>
              <w:rFonts w:ascii="Times New Roman" w:hAnsi="Times New Roman" w:cs="Times New Roman"/>
              <w:sz w:val="24"/>
              <w:szCs w:val="24"/>
            </w:rPr>
          </w:rPrChange>
        </w:rPr>
        <w:instrText xml:space="preserve"> ADDIN EN.CITE.DATA </w:instrText>
      </w:r>
      <w:r w:rsidR="00F44A9E" w:rsidRPr="00FC6CCF">
        <w:rPr>
          <w:rFonts w:asciiTheme="minorHAnsi" w:hAnsiTheme="minorHAnsi" w:cs="Times New Roman"/>
          <w:sz w:val="24"/>
          <w:szCs w:val="24"/>
          <w:rPrChange w:id="1323" w:author="gsc" w:date="2013-03-23T21:34:00Z">
            <w:rPr>
              <w:rFonts w:ascii="Times New Roman" w:hAnsi="Times New Roman" w:cs="Times New Roman"/>
              <w:sz w:val="24"/>
              <w:szCs w:val="24"/>
            </w:rPr>
          </w:rPrChange>
        </w:rPr>
      </w:r>
      <w:r w:rsidR="00F44A9E" w:rsidRPr="00FC6CCF">
        <w:rPr>
          <w:rFonts w:asciiTheme="minorHAnsi" w:hAnsiTheme="minorHAnsi" w:cs="Times New Roman"/>
          <w:sz w:val="24"/>
          <w:szCs w:val="24"/>
          <w:rPrChange w:id="1324" w:author="gsc" w:date="2013-03-23T21:34:00Z">
            <w:rPr>
              <w:rFonts w:ascii="Times New Roman" w:hAnsi="Times New Roman" w:cs="Times New Roman"/>
              <w:sz w:val="24"/>
              <w:szCs w:val="24"/>
            </w:rPr>
          </w:rPrChange>
        </w:rPr>
        <w:fldChar w:fldCharType="end"/>
      </w:r>
      <w:r w:rsidR="00F44A9E" w:rsidRPr="00FC6CCF">
        <w:rPr>
          <w:rFonts w:asciiTheme="minorHAnsi" w:hAnsiTheme="minorHAnsi" w:cs="Times New Roman"/>
          <w:sz w:val="24"/>
          <w:szCs w:val="24"/>
          <w:rPrChange w:id="1325" w:author="gsc" w:date="2013-03-23T21:34:00Z">
            <w:rPr>
              <w:rFonts w:ascii="Times New Roman" w:hAnsi="Times New Roman" w:cs="Times New Roman"/>
              <w:sz w:val="24"/>
              <w:szCs w:val="24"/>
            </w:rPr>
          </w:rPrChange>
        </w:rPr>
        <w:fldChar w:fldCharType="begin">
          <w:fldData xml:space="preserve">c2UgbWFsZTwvdGl0bGU+PHNlY29uZGFyeS10aXRsZT5DaGluIEogTWVkIEdlbmV0PC9zZWNvbmRh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</w:fldData>
        </w:fldChar>
      </w:r>
      <w:r w:rsidR="009F0BD1" w:rsidRPr="00FC6CCF">
        <w:rPr>
          <w:rFonts w:asciiTheme="minorHAnsi" w:hAnsiTheme="minorHAnsi" w:cs="Times New Roman"/>
          <w:sz w:val="24"/>
          <w:szCs w:val="24"/>
          <w:rPrChange w:id="1326" w:author="gsc" w:date="2013-03-23T21:34:00Z">
            <w:rPr>
              <w:rFonts w:ascii="Times New Roman" w:hAnsi="Times New Roman" w:cs="Times New Roman"/>
              <w:sz w:val="24"/>
              <w:szCs w:val="24"/>
            </w:rPr>
          </w:rPrChange>
        </w:rPr>
        <w:instrText xml:space="preserve"> ADDIN EN.CITE.DATA </w:instrText>
      </w:r>
      <w:r w:rsidR="00F44A9E" w:rsidRPr="00FC6CCF">
        <w:rPr>
          <w:rFonts w:asciiTheme="minorHAnsi" w:hAnsiTheme="minorHAnsi" w:cs="Times New Roman"/>
          <w:sz w:val="24"/>
          <w:szCs w:val="24"/>
          <w:rPrChange w:id="1327" w:author="gsc" w:date="2013-03-23T21:34:00Z">
            <w:rPr>
              <w:rFonts w:ascii="Times New Roman" w:hAnsi="Times New Roman" w:cs="Times New Roman"/>
              <w:sz w:val="24"/>
              <w:szCs w:val="24"/>
            </w:rPr>
          </w:rPrChange>
        </w:rPr>
      </w:r>
      <w:r w:rsidR="00F44A9E" w:rsidRPr="00FC6CCF">
        <w:rPr>
          <w:rFonts w:asciiTheme="minorHAnsi" w:hAnsiTheme="minorHAnsi" w:cs="Times New Roman"/>
          <w:sz w:val="24"/>
          <w:szCs w:val="24"/>
          <w:rPrChange w:id="1328" w:author="gsc" w:date="2013-03-23T21:34:00Z">
            <w:rPr>
              <w:rFonts w:ascii="Times New Roman" w:hAnsi="Times New Roman" w:cs="Times New Roman"/>
              <w:sz w:val="24"/>
              <w:szCs w:val="24"/>
            </w:rPr>
          </w:rPrChange>
        </w:rPr>
        <w:fldChar w:fldCharType="end"/>
      </w:r>
      <w:r w:rsidR="00F44A9E" w:rsidRPr="00FC6CCF">
        <w:rPr>
          <w:rFonts w:asciiTheme="minorHAnsi" w:hAnsiTheme="minorHAnsi" w:cs="Times New Roman"/>
          <w:sz w:val="24"/>
          <w:szCs w:val="24"/>
          <w:rPrChange w:id="1329" w:author="gsc" w:date="2013-03-23T21:34:00Z">
            <w:rPr>
              <w:rFonts w:ascii="Times New Roman" w:hAnsi="Times New Roman" w:cs="Times New Roman"/>
              <w:sz w:val="24"/>
              <w:szCs w:val="24"/>
            </w:rPr>
          </w:rPrChange>
        </w:rPr>
      </w:r>
      <w:r w:rsidR="00F44A9E" w:rsidRPr="00FC6CCF">
        <w:rPr>
          <w:rFonts w:asciiTheme="minorHAnsi" w:hAnsiTheme="minorHAnsi" w:cs="Times New Roman"/>
          <w:sz w:val="24"/>
          <w:szCs w:val="24"/>
          <w:rPrChange w:id="1330" w:author="gsc" w:date="2013-03-23T21:34:00Z">
            <w:rPr>
              <w:rFonts w:ascii="Times New Roman" w:hAnsi="Times New Roman" w:cs="Times New Roman"/>
              <w:sz w:val="24"/>
              <w:szCs w:val="24"/>
            </w:rPr>
          </w:rPrChange>
        </w:rPr>
        <w:fldChar w:fldCharType="separate"/>
      </w:r>
      <w:r w:rsidR="009F0BD1" w:rsidRPr="00FC6CCF">
        <w:rPr>
          <w:rFonts w:asciiTheme="minorHAnsi" w:hAnsiTheme="minorHAnsi" w:cs="Times New Roman"/>
          <w:noProof/>
          <w:sz w:val="24"/>
          <w:szCs w:val="24"/>
          <w:rPrChange w:id="1331" w:author="gsc" w:date="2013-03-23T21:34:00Z">
            <w:rPr>
              <w:rFonts w:ascii="Times New Roman" w:hAnsi="Times New Roman" w:cs="Times New Roman"/>
              <w:noProof/>
              <w:sz w:val="24"/>
              <w:szCs w:val="24"/>
            </w:rPr>
          </w:rPrChange>
        </w:rPr>
        <w:t>[</w:t>
      </w:r>
      <w:r w:rsidR="00FC6CCF" w:rsidRPr="00FC6CCF">
        <w:rPr>
          <w:rFonts w:asciiTheme="minorHAnsi" w:hAnsiTheme="minorHAnsi"/>
          <w:rPrChange w:id="1332" w:author="gsc" w:date="2013-03-23T21:34:00Z">
            <w:rPr/>
          </w:rPrChange>
        </w:rPr>
        <w:fldChar w:fldCharType="begin"/>
      </w:r>
      <w:r w:rsidR="00FC6CCF" w:rsidRPr="00FC6CCF">
        <w:rPr>
          <w:rFonts w:asciiTheme="minorHAnsi" w:hAnsiTheme="minorHAnsi"/>
          <w:rPrChange w:id="1333" w:author="gsc" w:date="2013-03-23T21:34:00Z">
            <w:rPr/>
          </w:rPrChange>
        </w:rPr>
        <w:instrText xml:space="preserve"> HYPERLINK \l "_ENREF_1" \o "Matsuo, 2009 #2" </w:instrText>
      </w:r>
      <w:r w:rsidR="00FC6CCF" w:rsidRPr="00FC6CCF">
        <w:rPr>
          <w:rFonts w:asciiTheme="minorHAnsi" w:hAnsiTheme="minorHAnsi"/>
          <w:rPrChange w:id="1334" w:author="gsc" w:date="2013-03-23T21:34:00Z">
            <w:rPr/>
          </w:rPrChange>
        </w:rPr>
        <w:fldChar w:fldCharType="separate"/>
      </w:r>
      <w:r w:rsidR="00DC67F8" w:rsidRPr="00FC6CCF">
        <w:rPr>
          <w:rFonts w:asciiTheme="minorHAnsi" w:hAnsiTheme="minorHAnsi" w:cs="Times New Roman"/>
          <w:noProof/>
          <w:sz w:val="24"/>
          <w:szCs w:val="24"/>
          <w:rPrChange w:id="1335" w:author="gsc" w:date="2013-03-23T21:34:00Z">
            <w:rPr>
              <w:rFonts w:ascii="Times New Roman" w:hAnsi="Times New Roman" w:cs="Times New Roman"/>
              <w:noProof/>
              <w:sz w:val="24"/>
              <w:szCs w:val="24"/>
            </w:rPr>
          </w:rPrChange>
        </w:rPr>
        <w:t>1</w:t>
      </w:r>
      <w:r w:rsidR="00FC6CCF" w:rsidRPr="00FC6CCF">
        <w:rPr>
          <w:rFonts w:asciiTheme="minorHAnsi" w:hAnsiTheme="minorHAnsi" w:cs="Times New Roman"/>
          <w:noProof/>
          <w:sz w:val="24"/>
          <w:szCs w:val="24"/>
          <w:rPrChange w:id="1336" w:author="gsc" w:date="2013-03-23T21:34:00Z">
            <w:rPr>
              <w:rFonts w:ascii="Times New Roman" w:hAnsi="Times New Roman" w:cs="Times New Roman"/>
              <w:noProof/>
              <w:sz w:val="24"/>
              <w:szCs w:val="24"/>
            </w:rPr>
          </w:rPrChange>
        </w:rPr>
        <w:fldChar w:fldCharType="end"/>
      </w:r>
      <w:r w:rsidR="009F0BD1" w:rsidRPr="00FC6CCF">
        <w:rPr>
          <w:rFonts w:asciiTheme="minorHAnsi" w:hAnsiTheme="minorHAnsi" w:cs="Times New Roman"/>
          <w:noProof/>
          <w:sz w:val="24"/>
          <w:szCs w:val="24"/>
          <w:rPrChange w:id="1337" w:author="gsc" w:date="2013-03-23T21:34:00Z">
            <w:rPr>
              <w:rFonts w:ascii="Times New Roman" w:hAnsi="Times New Roman" w:cs="Times New Roman"/>
              <w:noProof/>
              <w:sz w:val="24"/>
              <w:szCs w:val="24"/>
            </w:rPr>
          </w:rPrChange>
        </w:rPr>
        <w:t>,</w:t>
      </w:r>
      <w:r w:rsidR="00FC6CCF" w:rsidRPr="00FC6CCF">
        <w:rPr>
          <w:rFonts w:asciiTheme="minorHAnsi" w:hAnsiTheme="minorHAnsi"/>
          <w:rPrChange w:id="1338" w:author="gsc" w:date="2013-03-23T21:34:00Z">
            <w:rPr/>
          </w:rPrChange>
        </w:rPr>
        <w:fldChar w:fldCharType="begin"/>
      </w:r>
      <w:r w:rsidR="00FC6CCF" w:rsidRPr="00FC6CCF">
        <w:rPr>
          <w:rFonts w:asciiTheme="minorHAnsi" w:hAnsiTheme="minorHAnsi"/>
          <w:rPrChange w:id="1339" w:author="gsc" w:date="2013-03-23T21:34:00Z">
            <w:rPr/>
          </w:rPrChange>
        </w:rPr>
        <w:instrText xml:space="preserve"> HYPERLINK \l "_ENREF_5" \o "Dehghan, 2008 #6" </w:instrText>
      </w:r>
      <w:r w:rsidR="00FC6CCF" w:rsidRPr="00FC6CCF">
        <w:rPr>
          <w:rFonts w:asciiTheme="minorHAnsi" w:hAnsiTheme="minorHAnsi"/>
          <w:rPrChange w:id="1340" w:author="gsc" w:date="2013-03-23T21:34:00Z">
            <w:rPr/>
          </w:rPrChange>
        </w:rPr>
        <w:fldChar w:fldCharType="separate"/>
      </w:r>
      <w:r w:rsidR="00DC67F8" w:rsidRPr="00FC6CCF">
        <w:rPr>
          <w:rFonts w:asciiTheme="minorHAnsi" w:hAnsiTheme="minorHAnsi" w:cs="Times New Roman"/>
          <w:noProof/>
          <w:sz w:val="24"/>
          <w:szCs w:val="24"/>
          <w:rPrChange w:id="1341" w:author="gsc" w:date="2013-03-23T21:34:00Z">
            <w:rPr>
              <w:rFonts w:ascii="Times New Roman" w:hAnsi="Times New Roman" w:cs="Times New Roman"/>
              <w:noProof/>
              <w:sz w:val="24"/>
              <w:szCs w:val="24"/>
            </w:rPr>
          </w:rPrChange>
        </w:rPr>
        <w:t>5</w:t>
      </w:r>
      <w:r w:rsidR="00FC6CCF" w:rsidRPr="00FC6CCF">
        <w:rPr>
          <w:rFonts w:asciiTheme="minorHAnsi" w:hAnsiTheme="minorHAnsi" w:cs="Times New Roman"/>
          <w:noProof/>
          <w:sz w:val="24"/>
          <w:szCs w:val="24"/>
          <w:rPrChange w:id="1342" w:author="gsc" w:date="2013-03-23T21:34:00Z">
            <w:rPr>
              <w:rFonts w:ascii="Times New Roman" w:hAnsi="Times New Roman" w:cs="Times New Roman"/>
              <w:noProof/>
              <w:sz w:val="24"/>
              <w:szCs w:val="24"/>
            </w:rPr>
          </w:rPrChange>
        </w:rPr>
        <w:fldChar w:fldCharType="end"/>
      </w:r>
      <w:r w:rsidR="009F0BD1" w:rsidRPr="00FC6CCF">
        <w:rPr>
          <w:rFonts w:asciiTheme="minorHAnsi" w:hAnsiTheme="minorHAnsi" w:cs="Times New Roman"/>
          <w:noProof/>
          <w:sz w:val="24"/>
          <w:szCs w:val="24"/>
          <w:rPrChange w:id="1343" w:author="gsc" w:date="2013-03-23T21:34:00Z">
            <w:rPr>
              <w:rFonts w:ascii="Times New Roman" w:hAnsi="Times New Roman" w:cs="Times New Roman"/>
              <w:noProof/>
              <w:sz w:val="24"/>
              <w:szCs w:val="24"/>
            </w:rPr>
          </w:rPrChange>
        </w:rPr>
        <w:t>,</w:t>
      </w:r>
      <w:r w:rsidR="00FC6CCF" w:rsidRPr="00FC6CCF">
        <w:rPr>
          <w:rFonts w:asciiTheme="minorHAnsi" w:hAnsiTheme="minorHAnsi"/>
          <w:rPrChange w:id="1344" w:author="gsc" w:date="2013-03-23T21:34:00Z">
            <w:rPr/>
          </w:rPrChange>
        </w:rPr>
        <w:fldChar w:fldCharType="begin"/>
      </w:r>
      <w:r w:rsidR="00FC6CCF" w:rsidRPr="00FC6CCF">
        <w:rPr>
          <w:rFonts w:asciiTheme="minorHAnsi" w:hAnsiTheme="minorHAnsi"/>
          <w:rPrChange w:id="1345" w:author="gsc" w:date="2013-03-23T21:34:00Z">
            <w:rPr/>
          </w:rPrChange>
        </w:rPr>
        <w:instrText xml:space="preserve"> HYPERLINK \l "_ENREF_8" \o "Woodward, 2009 #9" </w:instrText>
      </w:r>
      <w:r w:rsidR="00FC6CCF" w:rsidRPr="00FC6CCF">
        <w:rPr>
          <w:rFonts w:asciiTheme="minorHAnsi" w:hAnsiTheme="minorHAnsi"/>
          <w:rPrChange w:id="1346" w:author="gsc" w:date="2013-03-23T21:34:00Z">
            <w:rPr/>
          </w:rPrChange>
        </w:rPr>
        <w:fldChar w:fldCharType="separate"/>
      </w:r>
      <w:r w:rsidR="00DC67F8" w:rsidRPr="00FC6CCF">
        <w:rPr>
          <w:rFonts w:asciiTheme="minorHAnsi" w:hAnsiTheme="minorHAnsi" w:cs="Times New Roman"/>
          <w:noProof/>
          <w:sz w:val="24"/>
          <w:szCs w:val="24"/>
          <w:rPrChange w:id="1347" w:author="gsc" w:date="2013-03-23T21:34:00Z">
            <w:rPr>
              <w:rFonts w:ascii="Times New Roman" w:hAnsi="Times New Roman" w:cs="Times New Roman"/>
              <w:noProof/>
              <w:sz w:val="24"/>
              <w:szCs w:val="24"/>
            </w:rPr>
          </w:rPrChange>
        </w:rPr>
        <w:t>8</w:t>
      </w:r>
      <w:r w:rsidR="00FC6CCF" w:rsidRPr="00FC6CCF">
        <w:rPr>
          <w:rFonts w:asciiTheme="minorHAnsi" w:hAnsiTheme="minorHAnsi" w:cs="Times New Roman"/>
          <w:noProof/>
          <w:sz w:val="24"/>
          <w:szCs w:val="24"/>
          <w:rPrChange w:id="1348" w:author="gsc" w:date="2013-03-23T21:34:00Z">
            <w:rPr>
              <w:rFonts w:ascii="Times New Roman" w:hAnsi="Times New Roman" w:cs="Times New Roman"/>
              <w:noProof/>
              <w:sz w:val="24"/>
              <w:szCs w:val="24"/>
            </w:rPr>
          </w:rPrChange>
        </w:rPr>
        <w:fldChar w:fldCharType="end"/>
      </w:r>
      <w:r w:rsidR="009F0BD1" w:rsidRPr="00FC6CCF">
        <w:rPr>
          <w:rFonts w:asciiTheme="minorHAnsi" w:hAnsiTheme="minorHAnsi" w:cs="Times New Roman"/>
          <w:noProof/>
          <w:sz w:val="24"/>
          <w:szCs w:val="24"/>
          <w:rPrChange w:id="1349" w:author="gsc" w:date="2013-03-23T21:34:00Z">
            <w:rPr>
              <w:rFonts w:ascii="Times New Roman" w:hAnsi="Times New Roman" w:cs="Times New Roman"/>
              <w:noProof/>
              <w:sz w:val="24"/>
              <w:szCs w:val="24"/>
            </w:rPr>
          </w:rPrChange>
        </w:rPr>
        <w:t>,</w:t>
      </w:r>
      <w:r w:rsidR="00FC6CCF" w:rsidRPr="00FC6CCF">
        <w:rPr>
          <w:rFonts w:asciiTheme="minorHAnsi" w:hAnsiTheme="minorHAnsi"/>
          <w:rPrChange w:id="1350" w:author="gsc" w:date="2013-03-23T21:34:00Z">
            <w:rPr/>
          </w:rPrChange>
        </w:rPr>
        <w:fldChar w:fldCharType="begin"/>
      </w:r>
      <w:r w:rsidR="00FC6CCF" w:rsidRPr="00FC6CCF">
        <w:rPr>
          <w:rFonts w:asciiTheme="minorHAnsi" w:hAnsiTheme="minorHAnsi"/>
          <w:rPrChange w:id="1351" w:author="gsc" w:date="2013-03-23T21:34:00Z">
            <w:rPr/>
          </w:rPrChange>
        </w:rPr>
        <w:instrText xml:space="preserve"> HYPERLINK \l "_ENREF_10" \o "Matsuo, 2011 #11" </w:instrText>
      </w:r>
      <w:r w:rsidR="00FC6CCF" w:rsidRPr="00FC6CCF">
        <w:rPr>
          <w:rFonts w:asciiTheme="minorHAnsi" w:hAnsiTheme="minorHAnsi"/>
          <w:rPrChange w:id="1352" w:author="gsc" w:date="2013-03-23T21:34:00Z">
            <w:rPr/>
          </w:rPrChange>
        </w:rPr>
        <w:fldChar w:fldCharType="separate"/>
      </w:r>
      <w:r w:rsidR="00DC67F8" w:rsidRPr="00FC6CCF">
        <w:rPr>
          <w:rFonts w:asciiTheme="minorHAnsi" w:hAnsiTheme="minorHAnsi" w:cs="Times New Roman"/>
          <w:noProof/>
          <w:sz w:val="24"/>
          <w:szCs w:val="24"/>
          <w:rPrChange w:id="1353" w:author="gsc" w:date="2013-03-23T21:34:00Z">
            <w:rPr>
              <w:rFonts w:ascii="Times New Roman" w:hAnsi="Times New Roman" w:cs="Times New Roman"/>
              <w:noProof/>
              <w:sz w:val="24"/>
              <w:szCs w:val="24"/>
            </w:rPr>
          </w:rPrChange>
        </w:rPr>
        <w:t>10</w:t>
      </w:r>
      <w:r w:rsidR="00FC6CCF" w:rsidRPr="00FC6CCF">
        <w:rPr>
          <w:rFonts w:asciiTheme="minorHAnsi" w:hAnsiTheme="minorHAnsi" w:cs="Times New Roman"/>
          <w:noProof/>
          <w:sz w:val="24"/>
          <w:szCs w:val="24"/>
          <w:rPrChange w:id="1354" w:author="gsc" w:date="2013-03-23T21:34:00Z">
            <w:rPr>
              <w:rFonts w:ascii="Times New Roman" w:hAnsi="Times New Roman" w:cs="Times New Roman"/>
              <w:noProof/>
              <w:sz w:val="24"/>
              <w:szCs w:val="24"/>
            </w:rPr>
          </w:rPrChange>
        </w:rPr>
        <w:fldChar w:fldCharType="end"/>
      </w:r>
      <w:r w:rsidR="009F0BD1" w:rsidRPr="00FC6CCF">
        <w:rPr>
          <w:rFonts w:asciiTheme="minorHAnsi" w:hAnsiTheme="minorHAnsi" w:cs="Times New Roman"/>
          <w:noProof/>
          <w:sz w:val="24"/>
          <w:szCs w:val="24"/>
          <w:rPrChange w:id="1355" w:author="gsc" w:date="2013-03-23T21:34:00Z">
            <w:rPr>
              <w:rFonts w:ascii="Times New Roman" w:hAnsi="Times New Roman" w:cs="Times New Roman"/>
              <w:noProof/>
              <w:sz w:val="24"/>
              <w:szCs w:val="24"/>
            </w:rPr>
          </w:rPrChange>
        </w:rPr>
        <w:t>,</w:t>
      </w:r>
      <w:r w:rsidR="00B91347" w:rsidRPr="00FC6CCF">
        <w:rPr>
          <w:rFonts w:asciiTheme="minorHAnsi" w:hAnsiTheme="minorHAnsi"/>
          <w:rPrChange w:id="1356" w:author="gsc" w:date="2013-03-23T21:34:00Z">
            <w:rPr/>
          </w:rPrChange>
        </w:rPr>
        <w:fldChar w:fldCharType="begin"/>
      </w:r>
      <w:r w:rsidR="00B91347" w:rsidRPr="00FC6CCF">
        <w:rPr>
          <w:rFonts w:asciiTheme="minorHAnsi" w:hAnsiTheme="minorHAnsi"/>
          <w:rPrChange w:id="1357" w:author="gsc" w:date="2013-03-23T21:34:00Z">
            <w:rPr/>
          </w:rPrChange>
        </w:rPr>
        <w:instrText xml:space="preserve"> HYPERLINK \l "_ENREF_26" \o "Tin, 2011 #15" </w:instrText>
      </w:r>
      <w:r w:rsidR="00B91347" w:rsidRPr="00FC6CCF">
        <w:rPr>
          <w:rFonts w:asciiTheme="minorHAnsi" w:hAnsiTheme="minorHAnsi"/>
          <w:rPrChange w:id="1358" w:author="gsc" w:date="2013-03-23T21:34:00Z">
            <w:rPr/>
          </w:rPrChange>
        </w:rPr>
        <w:fldChar w:fldCharType="separate"/>
      </w:r>
      <w:r w:rsidR="00DC67F8" w:rsidRPr="00FC6CCF">
        <w:rPr>
          <w:rFonts w:asciiTheme="minorHAnsi" w:hAnsiTheme="minorHAnsi" w:cs="Times New Roman"/>
          <w:noProof/>
          <w:sz w:val="24"/>
          <w:szCs w:val="24"/>
          <w:rPrChange w:id="1359" w:author="gsc" w:date="2013-03-23T21:34:00Z">
            <w:rPr>
              <w:rFonts w:ascii="Times New Roman" w:hAnsi="Times New Roman" w:cs="Times New Roman"/>
              <w:noProof/>
              <w:sz w:val="24"/>
              <w:szCs w:val="24"/>
            </w:rPr>
          </w:rPrChange>
        </w:rPr>
        <w:t>26-35</w:t>
      </w:r>
      <w:r w:rsidR="00B91347" w:rsidRPr="00FC6CCF">
        <w:rPr>
          <w:rFonts w:asciiTheme="minorHAnsi" w:hAnsiTheme="minorHAnsi" w:cs="Times New Roman"/>
          <w:noProof/>
          <w:sz w:val="24"/>
          <w:szCs w:val="24"/>
          <w:rPrChange w:id="1360" w:author="gsc" w:date="2013-03-23T21:34:00Z">
            <w:rPr>
              <w:rFonts w:ascii="Times New Roman" w:hAnsi="Times New Roman" w:cs="Times New Roman"/>
              <w:noProof/>
              <w:sz w:val="24"/>
              <w:szCs w:val="24"/>
            </w:rPr>
          </w:rPrChange>
        </w:rPr>
        <w:fldChar w:fldCharType="end"/>
      </w:r>
      <w:r w:rsidR="009F0BD1" w:rsidRPr="00FC6CCF">
        <w:rPr>
          <w:rFonts w:asciiTheme="minorHAnsi" w:hAnsiTheme="minorHAnsi" w:cs="Times New Roman"/>
          <w:noProof/>
          <w:sz w:val="24"/>
          <w:szCs w:val="24"/>
          <w:rPrChange w:id="1361" w:author="gsc" w:date="2013-03-23T21:34:00Z">
            <w:rPr>
              <w:rFonts w:ascii="Times New Roman" w:hAnsi="Times New Roman" w:cs="Times New Roman"/>
              <w:noProof/>
              <w:sz w:val="24"/>
              <w:szCs w:val="24"/>
            </w:rPr>
          </w:rPrChange>
        </w:rPr>
        <w:t>]</w:t>
      </w:r>
      <w:r w:rsidR="00F44A9E" w:rsidRPr="00FC6CCF">
        <w:rPr>
          <w:rFonts w:asciiTheme="minorHAnsi" w:hAnsiTheme="minorHAnsi" w:cs="Times New Roman"/>
          <w:sz w:val="24"/>
          <w:szCs w:val="24"/>
          <w:rPrChange w:id="1362" w:author="gsc" w:date="2013-03-23T21:34:00Z">
            <w:rPr>
              <w:rFonts w:ascii="Times New Roman" w:hAnsi="Times New Roman" w:cs="Times New Roman"/>
              <w:sz w:val="24"/>
              <w:szCs w:val="24"/>
            </w:rPr>
          </w:rPrChange>
        </w:rPr>
        <w:fldChar w:fldCharType="end"/>
      </w:r>
      <w:r w:rsidR="008819B4" w:rsidRPr="00FC6CCF">
        <w:rPr>
          <w:rFonts w:asciiTheme="minorHAnsi" w:eastAsiaTheme="minorEastAsia" w:hAnsiTheme="minorHAnsi" w:cs="Times New Roman"/>
          <w:sz w:val="24"/>
          <w:szCs w:val="24"/>
          <w:rPrChange w:id="1363" w:author="gsc" w:date="2013-03-23T21:34:00Z">
            <w:rPr>
              <w:rFonts w:ascii="Times New Roman" w:eastAsiaTheme="minorEastAsia" w:hAnsi="Times New Roman" w:cs="Times New Roman" w:hint="eastAsia"/>
              <w:sz w:val="24"/>
              <w:szCs w:val="24"/>
            </w:rPr>
          </w:rPrChange>
        </w:rPr>
        <w:t xml:space="preserve"> and one unpublished data </w:t>
      </w:r>
      <w:r w:rsidRPr="00FC6CCF">
        <w:rPr>
          <w:rFonts w:asciiTheme="minorHAnsi" w:hAnsiTheme="minorHAnsi" w:cs="Times New Roman"/>
          <w:sz w:val="24"/>
          <w:szCs w:val="24"/>
          <w:rPrChange w:id="1364" w:author="gsc" w:date="2013-03-23T21:34:00Z">
            <w:rPr>
              <w:rFonts w:ascii="Times New Roman" w:hAnsi="Times New Roman" w:cs="Times New Roman"/>
              <w:sz w:val="24"/>
              <w:szCs w:val="24"/>
            </w:rPr>
          </w:rPrChange>
        </w:rPr>
        <w:t>included in our meta-analysis after meeting requirements. 1</w:t>
      </w:r>
      <w:r w:rsidR="00414BDD" w:rsidRPr="00FC6CCF">
        <w:rPr>
          <w:rFonts w:asciiTheme="minorHAnsi" w:eastAsiaTheme="minorEastAsia" w:hAnsiTheme="minorHAnsi" w:cs="Times New Roman"/>
          <w:sz w:val="24"/>
          <w:szCs w:val="24"/>
          <w:rPrChange w:id="1365" w:author="gsc" w:date="2013-03-23T21:34:00Z">
            <w:rPr>
              <w:rFonts w:ascii="Times New Roman" w:eastAsiaTheme="minorEastAsia" w:hAnsi="Times New Roman" w:cs="Times New Roman" w:hint="eastAsia"/>
              <w:sz w:val="24"/>
              <w:szCs w:val="24"/>
            </w:rPr>
          </w:rPrChange>
        </w:rPr>
        <w:t>7</w:t>
      </w:r>
      <w:r w:rsidRPr="00FC6CCF">
        <w:rPr>
          <w:rFonts w:asciiTheme="minorHAnsi" w:hAnsiTheme="minorHAnsi" w:cs="Times New Roman"/>
          <w:sz w:val="24"/>
          <w:szCs w:val="24"/>
          <w:rPrChange w:id="1366" w:author="gsc" w:date="2013-03-23T21:34:00Z">
            <w:rPr>
              <w:rFonts w:ascii="Times New Roman" w:hAnsi="Times New Roman" w:cs="Times New Roman"/>
              <w:sz w:val="24"/>
              <w:szCs w:val="24"/>
            </w:rPr>
          </w:rPrChange>
        </w:rPr>
        <w:t xml:space="preserve"> </w:t>
      </w:r>
      <w:r w:rsidR="003C58C0" w:rsidRPr="00FC6CCF">
        <w:rPr>
          <w:rFonts w:asciiTheme="minorHAnsi" w:hAnsiTheme="minorHAnsi" w:cs="Times New Roman"/>
          <w:sz w:val="24"/>
          <w:szCs w:val="24"/>
          <w:rPrChange w:id="1367" w:author="gsc" w:date="2013-03-23T21:34:00Z">
            <w:rPr>
              <w:rFonts w:ascii="Times New Roman" w:hAnsi="Times New Roman" w:cs="Times New Roman"/>
              <w:sz w:val="24"/>
              <w:szCs w:val="24"/>
            </w:rPr>
          </w:rPrChange>
        </w:rPr>
        <w:t>case–control sample</w:t>
      </w:r>
      <w:r w:rsidR="003C58C0" w:rsidRPr="00FC6CCF">
        <w:rPr>
          <w:rFonts w:asciiTheme="minorHAnsi" w:eastAsiaTheme="minorEastAsia" w:hAnsiTheme="minorHAnsi" w:cs="Times New Roman"/>
          <w:sz w:val="24"/>
          <w:szCs w:val="24"/>
          <w:rPrChange w:id="1368" w:author="gsc" w:date="2013-03-23T21:34:00Z">
            <w:rPr>
              <w:rFonts w:ascii="Times New Roman" w:eastAsiaTheme="minorEastAsia" w:hAnsi="Times New Roman" w:cs="Times New Roman" w:hint="eastAsia"/>
              <w:sz w:val="24"/>
              <w:szCs w:val="24"/>
            </w:rPr>
          </w:rPrChange>
        </w:rPr>
        <w:t>s</w:t>
      </w:r>
      <w:r w:rsidRPr="00FC6CCF">
        <w:rPr>
          <w:rFonts w:asciiTheme="minorHAnsi" w:hAnsiTheme="minorHAnsi" w:cs="Times New Roman"/>
          <w:sz w:val="24"/>
          <w:szCs w:val="24"/>
          <w:rPrChange w:id="1369" w:author="gsc" w:date="2013-03-23T21:34:00Z">
            <w:rPr>
              <w:rFonts w:ascii="Times New Roman" w:hAnsi="Times New Roman" w:cs="Times New Roman"/>
              <w:sz w:val="24"/>
              <w:szCs w:val="24"/>
            </w:rPr>
          </w:rPrChange>
        </w:rPr>
        <w:t xml:space="preserve"> come from those articles support the data</w:t>
      </w:r>
      <w:r w:rsidR="00AD2597" w:rsidRPr="00FC6CCF">
        <w:rPr>
          <w:rFonts w:asciiTheme="minorHAnsi" w:eastAsiaTheme="minorEastAsia" w:hAnsiTheme="minorHAnsi" w:cs="Times New Roman"/>
          <w:sz w:val="24"/>
          <w:szCs w:val="24"/>
          <w:rPrChange w:id="1370" w:author="gsc" w:date="2013-03-23T21:34:00Z">
            <w:rPr>
              <w:rFonts w:ascii="Times New Roman" w:eastAsiaTheme="minorEastAsia" w:hAnsi="Times New Roman" w:cs="Times New Roman"/>
              <w:sz w:val="24"/>
              <w:szCs w:val="24"/>
            </w:rPr>
          </w:rPrChange>
        </w:rPr>
        <w:t xml:space="preserve"> </w:t>
      </w:r>
      <w:r w:rsidRPr="00FC6CCF">
        <w:rPr>
          <w:rFonts w:asciiTheme="minorHAnsi" w:hAnsiTheme="minorHAnsi" w:cs="Times New Roman"/>
          <w:sz w:val="24"/>
          <w:szCs w:val="24"/>
          <w:rPrChange w:id="1371" w:author="gsc" w:date="2013-03-23T21:34:00Z">
            <w:rPr>
              <w:rFonts w:ascii="Times New Roman" w:hAnsi="Times New Roman" w:cs="Times New Roman"/>
              <w:sz w:val="24"/>
              <w:szCs w:val="24"/>
            </w:rPr>
          </w:rPrChange>
        </w:rPr>
        <w:t xml:space="preserve">(the origin data </w:t>
      </w:r>
      <w:r w:rsidR="003C58C0" w:rsidRPr="00FC6CCF">
        <w:rPr>
          <w:rFonts w:asciiTheme="minorHAnsi" w:eastAsiaTheme="minorEastAsia" w:hAnsiTheme="minorHAnsi" w:cs="Times New Roman"/>
          <w:sz w:val="24"/>
          <w:szCs w:val="24"/>
          <w:rPrChange w:id="1372" w:author="gsc" w:date="2013-03-23T21:34:00Z">
            <w:rPr>
              <w:rFonts w:ascii="Times New Roman" w:eastAsiaTheme="minorEastAsia" w:hAnsi="Times New Roman" w:cs="Times New Roman" w:hint="eastAsia"/>
              <w:sz w:val="24"/>
              <w:szCs w:val="24"/>
            </w:rPr>
          </w:rPrChange>
        </w:rPr>
        <w:t>is</w:t>
      </w:r>
      <w:r w:rsidRPr="00FC6CCF">
        <w:rPr>
          <w:rFonts w:asciiTheme="minorHAnsi" w:hAnsiTheme="minorHAnsi" w:cs="Times New Roman"/>
          <w:sz w:val="24"/>
          <w:szCs w:val="24"/>
          <w:rPrChange w:id="1373" w:author="gsc" w:date="2013-03-23T21:34:00Z">
            <w:rPr>
              <w:rFonts w:ascii="Times New Roman" w:hAnsi="Times New Roman" w:cs="Times New Roman"/>
              <w:sz w:val="24"/>
              <w:szCs w:val="24"/>
            </w:rPr>
          </w:rPrChange>
        </w:rPr>
        <w:t xml:space="preserve"> 11 </w:t>
      </w:r>
      <w:r w:rsidR="003C58C0" w:rsidRPr="00FC6CCF">
        <w:rPr>
          <w:rFonts w:asciiTheme="minorHAnsi" w:eastAsiaTheme="minorEastAsia" w:hAnsiTheme="minorHAnsi" w:cs="Times New Roman"/>
          <w:sz w:val="24"/>
          <w:szCs w:val="24"/>
          <w:rPrChange w:id="1374" w:author="gsc" w:date="2013-03-23T21:34:00Z">
            <w:rPr>
              <w:rFonts w:ascii="Times New Roman" w:eastAsiaTheme="minorEastAsia" w:hAnsi="Times New Roman" w:cs="Times New Roman" w:hint="eastAsia"/>
              <w:sz w:val="24"/>
              <w:szCs w:val="24"/>
            </w:rPr>
          </w:rPrChange>
        </w:rPr>
        <w:t>and</w:t>
      </w:r>
      <w:r w:rsidRPr="00FC6CCF">
        <w:rPr>
          <w:rFonts w:asciiTheme="minorHAnsi" w:hAnsiTheme="minorHAnsi" w:cs="Times New Roman"/>
          <w:sz w:val="24"/>
          <w:szCs w:val="24"/>
          <w:rPrChange w:id="1375" w:author="gsc" w:date="2013-03-23T21:34:00Z">
            <w:rPr>
              <w:rFonts w:ascii="Times New Roman" w:hAnsi="Times New Roman" w:cs="Times New Roman"/>
              <w:sz w:val="24"/>
              <w:szCs w:val="24"/>
            </w:rPr>
          </w:rPrChange>
        </w:rPr>
        <w:t xml:space="preserve"> the processed data </w:t>
      </w:r>
      <w:r w:rsidR="003C58C0" w:rsidRPr="00FC6CCF">
        <w:rPr>
          <w:rFonts w:asciiTheme="minorHAnsi" w:eastAsiaTheme="minorEastAsia" w:hAnsiTheme="minorHAnsi" w:cs="Times New Roman"/>
          <w:sz w:val="24"/>
          <w:szCs w:val="24"/>
          <w:rPrChange w:id="1376" w:author="gsc" w:date="2013-03-23T21:34:00Z">
            <w:rPr>
              <w:rFonts w:ascii="Times New Roman" w:eastAsiaTheme="minorEastAsia" w:hAnsi="Times New Roman" w:cs="Times New Roman" w:hint="eastAsia"/>
              <w:sz w:val="24"/>
              <w:szCs w:val="24"/>
            </w:rPr>
          </w:rPrChange>
        </w:rPr>
        <w:t>is</w:t>
      </w:r>
      <w:r w:rsidRPr="00FC6CCF">
        <w:rPr>
          <w:rFonts w:asciiTheme="minorHAnsi" w:hAnsiTheme="minorHAnsi" w:cs="Times New Roman"/>
          <w:sz w:val="24"/>
          <w:szCs w:val="24"/>
          <w:rPrChange w:id="1377" w:author="gsc" w:date="2013-03-23T21:34:00Z">
            <w:rPr>
              <w:rFonts w:ascii="Times New Roman" w:hAnsi="Times New Roman" w:cs="Times New Roman"/>
              <w:sz w:val="24"/>
              <w:szCs w:val="24"/>
            </w:rPr>
          </w:rPrChange>
        </w:rPr>
        <w:t xml:space="preserve"> </w:t>
      </w:r>
      <w:r w:rsidR="00414BDD" w:rsidRPr="00FC6CCF">
        <w:rPr>
          <w:rFonts w:asciiTheme="minorHAnsi" w:eastAsiaTheme="minorEastAsia" w:hAnsiTheme="minorHAnsi" w:cs="Times New Roman"/>
          <w:sz w:val="24"/>
          <w:szCs w:val="24"/>
          <w:rPrChange w:id="1378" w:author="gsc" w:date="2013-03-23T21:34:00Z">
            <w:rPr>
              <w:rFonts w:ascii="Times New Roman" w:eastAsiaTheme="minorEastAsia" w:hAnsi="Times New Roman" w:cs="Times New Roman" w:hint="eastAsia"/>
              <w:sz w:val="24"/>
              <w:szCs w:val="24"/>
            </w:rPr>
          </w:rPrChange>
        </w:rPr>
        <w:t>6</w:t>
      </w:r>
      <w:r w:rsidRPr="00FC6CCF">
        <w:rPr>
          <w:rFonts w:asciiTheme="minorHAnsi" w:hAnsiTheme="minorHAnsi" w:cs="Times New Roman"/>
          <w:sz w:val="24"/>
          <w:szCs w:val="24"/>
          <w:rPrChange w:id="1379" w:author="gsc" w:date="2013-03-23T21:34:00Z">
            <w:rPr>
              <w:rFonts w:ascii="Times New Roman" w:hAnsi="Times New Roman" w:cs="Times New Roman"/>
              <w:sz w:val="24"/>
              <w:szCs w:val="24"/>
            </w:rPr>
          </w:rPrChange>
        </w:rPr>
        <w:t xml:space="preserve"> </w:t>
      </w:r>
      <w:r w:rsidR="003C58C0" w:rsidRPr="00FC6CCF">
        <w:rPr>
          <w:rFonts w:asciiTheme="minorHAnsi" w:hAnsiTheme="minorHAnsi" w:cs="Times New Roman"/>
          <w:sz w:val="24"/>
          <w:szCs w:val="24"/>
          <w:rPrChange w:id="1380" w:author="gsc" w:date="2013-03-23T21:34:00Z">
            <w:rPr>
              <w:rFonts w:ascii="Times New Roman" w:hAnsi="Times New Roman" w:cs="Times New Roman"/>
              <w:sz w:val="24"/>
              <w:szCs w:val="24"/>
            </w:rPr>
          </w:rPrChange>
        </w:rPr>
        <w:t>case–control sample</w:t>
      </w:r>
      <w:r w:rsidR="003C58C0" w:rsidRPr="00FC6CCF">
        <w:rPr>
          <w:rFonts w:asciiTheme="minorHAnsi" w:eastAsiaTheme="minorEastAsia" w:hAnsiTheme="minorHAnsi" w:cs="Times New Roman"/>
          <w:sz w:val="24"/>
          <w:szCs w:val="24"/>
          <w:rPrChange w:id="1381" w:author="gsc" w:date="2013-03-23T21:34:00Z">
            <w:rPr>
              <w:rFonts w:ascii="Times New Roman" w:eastAsiaTheme="minorEastAsia" w:hAnsi="Times New Roman" w:cs="Times New Roman" w:hint="eastAsia"/>
              <w:sz w:val="24"/>
              <w:szCs w:val="24"/>
            </w:rPr>
          </w:rPrChange>
        </w:rPr>
        <w:t>s</w:t>
      </w:r>
      <w:r w:rsidRPr="00FC6CCF">
        <w:rPr>
          <w:rFonts w:asciiTheme="minorHAnsi" w:hAnsiTheme="minorHAnsi" w:cs="Times New Roman"/>
          <w:sz w:val="24"/>
          <w:szCs w:val="24"/>
          <w:rPrChange w:id="1382" w:author="gsc" w:date="2013-03-23T21:34:00Z">
            <w:rPr>
              <w:rFonts w:ascii="Times New Roman" w:hAnsi="Times New Roman" w:cs="Times New Roman"/>
              <w:sz w:val="24"/>
              <w:szCs w:val="24"/>
            </w:rPr>
          </w:rPrChange>
        </w:rPr>
        <w:t>) to the meta-analysis of the associati</w:t>
      </w:r>
      <w:r w:rsidR="00AD2597" w:rsidRPr="00FC6CCF">
        <w:rPr>
          <w:rFonts w:asciiTheme="minorHAnsi" w:hAnsiTheme="minorHAnsi" w:cs="Times New Roman"/>
          <w:sz w:val="24"/>
          <w:szCs w:val="24"/>
          <w:rPrChange w:id="1383" w:author="gsc" w:date="2013-03-23T21:34:00Z">
            <w:rPr>
              <w:rFonts w:ascii="Times New Roman" w:hAnsi="Times New Roman" w:cs="Times New Roman"/>
              <w:sz w:val="24"/>
              <w:szCs w:val="24"/>
            </w:rPr>
          </w:rPrChange>
        </w:rPr>
        <w:t>ons between rs2231142 with gout</w:t>
      </w:r>
      <w:r w:rsidR="00625247" w:rsidRPr="00FC6CCF">
        <w:rPr>
          <w:rFonts w:asciiTheme="minorHAnsi" w:eastAsiaTheme="minorEastAsia" w:hAnsiTheme="minorHAnsi" w:cs="Times New Roman"/>
          <w:color w:val="FF0000"/>
          <w:sz w:val="24"/>
          <w:szCs w:val="24"/>
          <w:rPrChange w:id="1384" w:author="gsc" w:date="2013-03-23T21:34:00Z">
            <w:rPr>
              <w:rFonts w:ascii="Times New Roman" w:eastAsiaTheme="minorEastAsia" w:hAnsi="Times New Roman" w:cs="Times New Roman"/>
              <w:color w:val="FF0000"/>
              <w:sz w:val="24"/>
              <w:szCs w:val="24"/>
            </w:rPr>
          </w:rPrChange>
        </w:rPr>
        <w:t>(Table</w:t>
      </w:r>
      <w:r w:rsidR="002A4472" w:rsidRPr="00FC6CCF">
        <w:rPr>
          <w:rFonts w:asciiTheme="minorHAnsi" w:eastAsiaTheme="minorEastAsia" w:hAnsiTheme="minorHAnsi" w:cs="Times New Roman"/>
          <w:color w:val="FF0000"/>
          <w:sz w:val="24"/>
          <w:szCs w:val="24"/>
          <w:rPrChange w:id="1385" w:author="gsc" w:date="2013-03-23T21:34:00Z">
            <w:rPr>
              <w:rFonts w:ascii="Times New Roman" w:eastAsiaTheme="minorEastAsia" w:hAnsi="Times New Roman" w:cs="Times New Roman" w:hint="eastAsia"/>
              <w:color w:val="FF0000"/>
              <w:sz w:val="24"/>
              <w:szCs w:val="24"/>
            </w:rPr>
          </w:rPrChange>
        </w:rPr>
        <w:t xml:space="preserve"> 3</w:t>
      </w:r>
      <w:r w:rsidR="00625247" w:rsidRPr="00FC6CCF">
        <w:rPr>
          <w:rFonts w:asciiTheme="minorHAnsi" w:eastAsiaTheme="minorEastAsia" w:hAnsiTheme="minorHAnsi" w:cs="Times New Roman"/>
          <w:color w:val="FF0000"/>
          <w:sz w:val="24"/>
          <w:szCs w:val="24"/>
          <w:rPrChange w:id="1386" w:author="gsc" w:date="2013-03-23T21:34:00Z">
            <w:rPr>
              <w:rFonts w:ascii="Times New Roman" w:eastAsiaTheme="minorEastAsia" w:hAnsi="Times New Roman" w:cs="Times New Roman"/>
              <w:color w:val="FF0000"/>
              <w:sz w:val="24"/>
              <w:szCs w:val="24"/>
            </w:rPr>
          </w:rPrChange>
        </w:rPr>
        <w:t>)</w:t>
      </w:r>
      <w:r w:rsidR="00414BDD" w:rsidRPr="00FC6CCF">
        <w:rPr>
          <w:rFonts w:asciiTheme="minorHAnsi" w:eastAsiaTheme="minorEastAsia" w:hAnsiTheme="minorHAnsi" w:cs="Times New Roman"/>
          <w:color w:val="FF0000"/>
          <w:sz w:val="24"/>
          <w:szCs w:val="24"/>
          <w:rPrChange w:id="1387" w:author="gsc" w:date="2013-03-23T21:34:00Z">
            <w:rPr>
              <w:rFonts w:ascii="Times New Roman" w:eastAsiaTheme="minorEastAsia" w:hAnsi="Times New Roman" w:cs="Times New Roman" w:hint="eastAsia"/>
              <w:color w:val="FF0000"/>
              <w:sz w:val="24"/>
              <w:szCs w:val="24"/>
            </w:rPr>
          </w:rPrChange>
        </w:rPr>
        <w:t xml:space="preserve"> </w:t>
      </w:r>
      <w:r w:rsidR="00414BDD" w:rsidRPr="00FC6CCF">
        <w:rPr>
          <w:rFonts w:asciiTheme="minorHAnsi" w:eastAsiaTheme="minorEastAsia" w:hAnsiTheme="minorHAnsi" w:cs="Times New Roman"/>
          <w:sz w:val="24"/>
          <w:szCs w:val="24"/>
          <w:rPrChange w:id="1388" w:author="gsc" w:date="2013-03-23T21:34:00Z">
            <w:rPr>
              <w:rFonts w:ascii="Times New Roman" w:eastAsiaTheme="minorEastAsia" w:hAnsi="Times New Roman" w:cs="Times New Roman" w:hint="eastAsia"/>
              <w:sz w:val="24"/>
              <w:szCs w:val="24"/>
            </w:rPr>
          </w:rPrChange>
        </w:rPr>
        <w:t>and</w:t>
      </w:r>
      <w:r w:rsidR="00414BDD" w:rsidRPr="00FC6CCF">
        <w:rPr>
          <w:rFonts w:asciiTheme="minorHAnsi" w:eastAsiaTheme="minorEastAsia" w:hAnsiTheme="minorHAnsi" w:cs="Times New Roman"/>
          <w:color w:val="FF0000"/>
          <w:sz w:val="24"/>
          <w:szCs w:val="24"/>
          <w:rPrChange w:id="1389" w:author="gsc" w:date="2013-03-23T21:34:00Z">
            <w:rPr>
              <w:rFonts w:ascii="Times New Roman" w:eastAsiaTheme="minorEastAsia" w:hAnsi="Times New Roman" w:cs="Times New Roman" w:hint="eastAsia"/>
              <w:color w:val="FF0000"/>
              <w:sz w:val="24"/>
              <w:szCs w:val="24"/>
            </w:rPr>
          </w:rPrChange>
        </w:rPr>
        <w:t xml:space="preserve"> </w:t>
      </w:r>
      <w:r w:rsidR="0006267B" w:rsidRPr="00FC6CCF">
        <w:rPr>
          <w:rFonts w:asciiTheme="minorHAnsi" w:eastAsiaTheme="minorEastAsia" w:hAnsiTheme="minorHAnsi" w:cs="Times New Roman"/>
          <w:sz w:val="24"/>
          <w:szCs w:val="24"/>
          <w:rPrChange w:id="1390" w:author="gsc" w:date="2013-03-23T21:34:00Z">
            <w:rPr>
              <w:rFonts w:ascii="Times New Roman" w:eastAsiaTheme="minorEastAsia" w:hAnsi="Times New Roman" w:cs="Times New Roman" w:hint="eastAsia"/>
              <w:sz w:val="24"/>
              <w:szCs w:val="24"/>
            </w:rPr>
          </w:rPrChange>
        </w:rPr>
        <w:t>6</w:t>
      </w:r>
      <w:r w:rsidR="00414BDD" w:rsidRPr="00FC6CCF">
        <w:rPr>
          <w:rFonts w:asciiTheme="minorHAnsi" w:eastAsiaTheme="minorEastAsia" w:hAnsiTheme="minorHAnsi" w:cs="Times New Roman"/>
          <w:color w:val="FF0000"/>
          <w:sz w:val="24"/>
          <w:szCs w:val="24"/>
          <w:rPrChange w:id="1391" w:author="gsc" w:date="2013-03-23T21:34:00Z">
            <w:rPr>
              <w:rFonts w:ascii="Times New Roman" w:eastAsiaTheme="minorEastAsia" w:hAnsi="Times New Roman" w:cs="Times New Roman" w:hint="eastAsia"/>
              <w:color w:val="FF0000"/>
              <w:sz w:val="24"/>
              <w:szCs w:val="24"/>
            </w:rPr>
          </w:rPrChange>
        </w:rPr>
        <w:t xml:space="preserve"> </w:t>
      </w:r>
      <w:r w:rsidR="00414BDD" w:rsidRPr="00FC6CCF">
        <w:rPr>
          <w:rFonts w:asciiTheme="minorHAnsi" w:hAnsiTheme="minorHAnsi" w:cs="Times New Roman"/>
          <w:sz w:val="24"/>
          <w:szCs w:val="24"/>
          <w:rPrChange w:id="1392" w:author="gsc" w:date="2013-03-23T21:34:00Z">
            <w:rPr>
              <w:rFonts w:ascii="Times New Roman" w:hAnsi="Times New Roman" w:cs="Times New Roman"/>
              <w:sz w:val="24"/>
              <w:szCs w:val="24"/>
            </w:rPr>
          </w:rPrChange>
        </w:rPr>
        <w:t>case–control sample</w:t>
      </w:r>
      <w:r w:rsidR="00414BDD" w:rsidRPr="00FC6CCF">
        <w:rPr>
          <w:rFonts w:asciiTheme="minorHAnsi" w:eastAsiaTheme="minorEastAsia" w:hAnsiTheme="minorHAnsi" w:cs="Times New Roman"/>
          <w:sz w:val="24"/>
          <w:szCs w:val="24"/>
          <w:rPrChange w:id="1393" w:author="gsc" w:date="2013-03-23T21:34:00Z">
            <w:rPr>
              <w:rFonts w:ascii="Times New Roman" w:eastAsiaTheme="minorEastAsia" w:hAnsi="Times New Roman" w:cs="Times New Roman" w:hint="eastAsia"/>
              <w:sz w:val="24"/>
              <w:szCs w:val="24"/>
            </w:rPr>
          </w:rPrChange>
        </w:rPr>
        <w:t>s about uric acid</w:t>
      </w:r>
      <w:r w:rsidRPr="00FC6CCF">
        <w:rPr>
          <w:rFonts w:asciiTheme="minorHAnsi" w:hAnsiTheme="minorHAnsi" w:cs="Times New Roman"/>
          <w:sz w:val="24"/>
          <w:szCs w:val="24"/>
          <w:rPrChange w:id="1394" w:author="gsc" w:date="2013-03-23T21:34:00Z">
            <w:rPr>
              <w:rFonts w:ascii="Times New Roman" w:hAnsi="Times New Roman" w:cs="Times New Roman"/>
              <w:sz w:val="24"/>
              <w:szCs w:val="24"/>
            </w:rPr>
          </w:rPrChange>
        </w:rPr>
        <w:t xml:space="preserve">; respectively including 5 </w:t>
      </w:r>
      <w:r w:rsidR="007A6F9E" w:rsidRPr="00FC6CCF">
        <w:rPr>
          <w:rFonts w:asciiTheme="minorHAnsi" w:hAnsiTheme="minorHAnsi" w:cs="Times New Roman"/>
          <w:sz w:val="24"/>
          <w:szCs w:val="24"/>
          <w:rPrChange w:id="1395" w:author="gsc" w:date="2013-03-23T21:34:00Z">
            <w:rPr>
              <w:rFonts w:ascii="Times New Roman" w:hAnsi="Times New Roman" w:cs="Times New Roman"/>
              <w:sz w:val="24"/>
              <w:szCs w:val="24"/>
            </w:rPr>
          </w:rPrChange>
        </w:rPr>
        <w:t>case–control sample</w:t>
      </w:r>
      <w:r w:rsidR="007A6F9E" w:rsidRPr="00FC6CCF">
        <w:rPr>
          <w:rFonts w:asciiTheme="minorHAnsi" w:eastAsiaTheme="minorEastAsia" w:hAnsiTheme="minorHAnsi" w:cs="Times New Roman"/>
          <w:sz w:val="24"/>
          <w:szCs w:val="24"/>
          <w:rPrChange w:id="1396" w:author="gsc" w:date="2013-03-23T21:34:00Z">
            <w:rPr>
              <w:rFonts w:ascii="Times New Roman" w:eastAsiaTheme="minorEastAsia" w:hAnsi="Times New Roman" w:cs="Times New Roman" w:hint="eastAsia"/>
              <w:sz w:val="24"/>
              <w:szCs w:val="24"/>
            </w:rPr>
          </w:rPrChange>
        </w:rPr>
        <w:t>s</w:t>
      </w:r>
      <w:r w:rsidRPr="00FC6CCF">
        <w:rPr>
          <w:rFonts w:asciiTheme="minorHAnsi" w:hAnsiTheme="minorHAnsi" w:cs="Times New Roman"/>
          <w:sz w:val="24"/>
          <w:szCs w:val="24"/>
          <w:rPrChange w:id="1397" w:author="gsc" w:date="2013-03-23T21:34:00Z">
            <w:rPr>
              <w:rFonts w:ascii="Times New Roman" w:hAnsi="Times New Roman" w:cs="Times New Roman"/>
              <w:sz w:val="24"/>
              <w:szCs w:val="24"/>
            </w:rPr>
          </w:rPrChange>
        </w:rPr>
        <w:t xml:space="preserve"> support the processed data to the meta-analysis of the</w:t>
      </w:r>
      <w:r w:rsidR="00AD2597" w:rsidRPr="00FC6CCF">
        <w:rPr>
          <w:rFonts w:asciiTheme="minorHAnsi" w:hAnsiTheme="minorHAnsi" w:cs="Times New Roman"/>
          <w:sz w:val="24"/>
          <w:szCs w:val="24"/>
          <w:rPrChange w:id="1398" w:author="gsc" w:date="2013-03-23T21:34:00Z">
            <w:rPr>
              <w:rFonts w:ascii="Times New Roman" w:hAnsi="Times New Roman" w:cs="Times New Roman"/>
              <w:sz w:val="24"/>
              <w:szCs w:val="24"/>
            </w:rPr>
          </w:rPrChange>
        </w:rPr>
        <w:t xml:space="preserve"> associations between </w:t>
      </w:r>
      <w:r w:rsidRPr="00FC6CCF">
        <w:rPr>
          <w:rFonts w:asciiTheme="minorHAnsi" w:hAnsiTheme="minorHAnsi" w:cs="Times New Roman"/>
          <w:sz w:val="24"/>
          <w:szCs w:val="24"/>
          <w:rPrChange w:id="1399" w:author="gsc" w:date="2013-03-23T21:34:00Z">
            <w:rPr>
              <w:rFonts w:ascii="Times New Roman" w:hAnsi="Times New Roman" w:cs="Times New Roman"/>
              <w:sz w:val="24"/>
              <w:szCs w:val="24"/>
            </w:rPr>
          </w:rPrChange>
        </w:rPr>
        <w:t xml:space="preserve">rs6449213 and rs16890979 with uric acid; respectively including 7 </w:t>
      </w:r>
      <w:r w:rsidR="00915220" w:rsidRPr="00FC6CCF">
        <w:rPr>
          <w:rFonts w:asciiTheme="minorHAnsi" w:hAnsiTheme="minorHAnsi" w:cs="Times New Roman"/>
          <w:sz w:val="24"/>
          <w:szCs w:val="24"/>
          <w:rPrChange w:id="1400" w:author="gsc" w:date="2013-03-23T21:34:00Z">
            <w:rPr>
              <w:rFonts w:ascii="Times New Roman" w:hAnsi="Times New Roman" w:cs="Times New Roman"/>
              <w:sz w:val="24"/>
              <w:szCs w:val="24"/>
            </w:rPr>
          </w:rPrChange>
        </w:rPr>
        <w:t>case–control sample</w:t>
      </w:r>
      <w:r w:rsidR="00915220" w:rsidRPr="00FC6CCF">
        <w:rPr>
          <w:rFonts w:asciiTheme="minorHAnsi" w:eastAsiaTheme="minorEastAsia" w:hAnsiTheme="minorHAnsi" w:cs="Times New Roman"/>
          <w:sz w:val="24"/>
          <w:szCs w:val="24"/>
          <w:rPrChange w:id="1401" w:author="gsc" w:date="2013-03-23T21:34:00Z">
            <w:rPr>
              <w:rFonts w:ascii="Times New Roman" w:eastAsiaTheme="minorEastAsia" w:hAnsi="Times New Roman" w:cs="Times New Roman" w:hint="eastAsia"/>
              <w:sz w:val="24"/>
              <w:szCs w:val="24"/>
            </w:rPr>
          </w:rPrChange>
        </w:rPr>
        <w:t>s</w:t>
      </w:r>
      <w:r w:rsidRPr="00FC6CCF">
        <w:rPr>
          <w:rFonts w:asciiTheme="minorHAnsi" w:hAnsiTheme="minorHAnsi" w:cs="Times New Roman"/>
          <w:sz w:val="24"/>
          <w:szCs w:val="24"/>
          <w:rPrChange w:id="1402" w:author="gsc" w:date="2013-03-23T21:34:00Z">
            <w:rPr>
              <w:rFonts w:ascii="Times New Roman" w:hAnsi="Times New Roman" w:cs="Times New Roman"/>
              <w:sz w:val="24"/>
              <w:szCs w:val="24"/>
            </w:rPr>
          </w:rPrChange>
        </w:rPr>
        <w:t xml:space="preserve"> support the processed data to the meta-analysis of the associations between rs6449213 and rs16890979 with gout;</w:t>
      </w:r>
    </w:p>
    <w:p w:rsidR="002B7DDE" w:rsidRPr="00FC6CCF" w:rsidRDefault="002B7DDE" w:rsidP="00B555C2">
      <w:pPr>
        <w:ind w:firstLineChars="200" w:firstLine="480"/>
        <w:rPr>
          <w:rFonts w:asciiTheme="minorHAnsi" w:eastAsiaTheme="minorEastAsia" w:hAnsiTheme="minorHAnsi" w:cs="Times New Roman"/>
          <w:sz w:val="24"/>
          <w:szCs w:val="24"/>
          <w:rPrChange w:id="1403" w:author="gsc" w:date="2013-03-23T21:34:00Z">
            <w:rPr>
              <w:rFonts w:ascii="Times New Roman" w:eastAsiaTheme="minorEastAsia" w:hAnsi="Times New Roman" w:cs="Times New Roman"/>
              <w:sz w:val="24"/>
              <w:szCs w:val="24"/>
            </w:rPr>
          </w:rPrChange>
        </w:rPr>
      </w:pPr>
      <w:r w:rsidRPr="00FC6CCF">
        <w:rPr>
          <w:rFonts w:asciiTheme="minorHAnsi" w:hAnsiTheme="minorHAnsi" w:cs="Times New Roman"/>
          <w:sz w:val="24"/>
          <w:szCs w:val="24"/>
          <w:rPrChange w:id="1404" w:author="gsc" w:date="2013-03-23T21:34:00Z">
            <w:rPr>
              <w:rFonts w:ascii="Times New Roman" w:hAnsi="Times New Roman" w:cs="Times New Roman"/>
              <w:sz w:val="24"/>
              <w:szCs w:val="24"/>
            </w:rPr>
          </w:rPrChange>
        </w:rPr>
        <w:t xml:space="preserve">2 studies </w:t>
      </w:r>
      <w:r w:rsidR="00F44A9E" w:rsidRPr="00FC6CCF">
        <w:rPr>
          <w:rFonts w:asciiTheme="minorHAnsi" w:hAnsiTheme="minorHAnsi" w:cs="Times New Roman"/>
          <w:sz w:val="24"/>
          <w:szCs w:val="24"/>
          <w:rPrChange w:id="1405" w:author="gsc" w:date="2013-03-23T21:34:00Z">
            <w:rPr>
              <w:rFonts w:ascii="Times New Roman" w:hAnsi="Times New Roman" w:cs="Times New Roman"/>
              <w:sz w:val="24"/>
              <w:szCs w:val="24"/>
            </w:rPr>
          </w:rPrChange>
        </w:rPr>
        <w:fldChar w:fldCharType="begin">
          <w:fldData xml:space="preserve">PEVuZE5vdGU+PENpdGU+PEF1dGhvcj5Xb29kd2FyZDwvQXV0aG9yPjxZZWFyPjIwMDk8L1llYXI+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</w:fldData>
        </w:fldChar>
      </w:r>
      <w:r w:rsidR="005E73F6" w:rsidRPr="00FC6CCF">
        <w:rPr>
          <w:rFonts w:asciiTheme="minorHAnsi" w:hAnsiTheme="minorHAnsi" w:cs="Times New Roman"/>
          <w:sz w:val="24"/>
          <w:szCs w:val="24"/>
          <w:rPrChange w:id="1406" w:author="gsc" w:date="2013-03-23T21:34:00Z">
            <w:rPr>
              <w:rFonts w:ascii="Times New Roman" w:hAnsi="Times New Roman" w:cs="Times New Roman"/>
              <w:sz w:val="24"/>
              <w:szCs w:val="24"/>
            </w:rPr>
          </w:rPrChange>
        </w:rPr>
        <w:instrText xml:space="preserve"> ADDIN EN.CITE </w:instrText>
      </w:r>
      <w:r w:rsidR="00F44A9E" w:rsidRPr="00FC6CCF">
        <w:rPr>
          <w:rFonts w:asciiTheme="minorHAnsi" w:hAnsiTheme="minorHAnsi" w:cs="Times New Roman"/>
          <w:sz w:val="24"/>
          <w:szCs w:val="24"/>
          <w:rPrChange w:id="1407" w:author="gsc" w:date="2013-03-23T21:34:00Z">
            <w:rPr>
              <w:rFonts w:ascii="Times New Roman" w:hAnsi="Times New Roman" w:cs="Times New Roman"/>
              <w:sz w:val="24"/>
              <w:szCs w:val="24"/>
            </w:rPr>
          </w:rPrChange>
        </w:rPr>
        <w:fldChar w:fldCharType="begin">
          <w:fldData xml:space="preserve">PEVuZE5vdGU+PENpdGU+PEF1dGhvcj5Xb29kd2FyZDwvQXV0aG9yPjxZZWFyPjIwMDk8L1llYXI+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</w:fldData>
        </w:fldChar>
      </w:r>
      <w:r w:rsidR="005E73F6" w:rsidRPr="00FC6CCF">
        <w:rPr>
          <w:rFonts w:asciiTheme="minorHAnsi" w:hAnsiTheme="minorHAnsi" w:cs="Times New Roman"/>
          <w:sz w:val="24"/>
          <w:szCs w:val="24"/>
          <w:rPrChange w:id="1408" w:author="gsc" w:date="2013-03-23T21:34:00Z">
            <w:rPr>
              <w:rFonts w:ascii="Times New Roman" w:hAnsi="Times New Roman" w:cs="Times New Roman"/>
              <w:sz w:val="24"/>
              <w:szCs w:val="24"/>
            </w:rPr>
          </w:rPrChange>
        </w:rPr>
        <w:instrText xml:space="preserve"> ADDIN EN.CITE.DATA </w:instrText>
      </w:r>
      <w:r w:rsidR="00F44A9E" w:rsidRPr="00FC6CCF">
        <w:rPr>
          <w:rFonts w:asciiTheme="minorHAnsi" w:hAnsiTheme="minorHAnsi" w:cs="Times New Roman"/>
          <w:sz w:val="24"/>
          <w:szCs w:val="24"/>
          <w:rPrChange w:id="1409" w:author="gsc" w:date="2013-03-23T21:34:00Z">
            <w:rPr>
              <w:rFonts w:ascii="Times New Roman" w:hAnsi="Times New Roman" w:cs="Times New Roman"/>
              <w:sz w:val="24"/>
              <w:szCs w:val="24"/>
            </w:rPr>
          </w:rPrChange>
        </w:rPr>
      </w:r>
      <w:r w:rsidR="00F44A9E" w:rsidRPr="00FC6CCF">
        <w:rPr>
          <w:rFonts w:asciiTheme="minorHAnsi" w:hAnsiTheme="minorHAnsi" w:cs="Times New Roman"/>
          <w:sz w:val="24"/>
          <w:szCs w:val="24"/>
          <w:rPrChange w:id="1410" w:author="gsc" w:date="2013-03-23T21:34:00Z">
            <w:rPr>
              <w:rFonts w:ascii="Times New Roman" w:hAnsi="Times New Roman" w:cs="Times New Roman"/>
              <w:sz w:val="24"/>
              <w:szCs w:val="24"/>
            </w:rPr>
          </w:rPrChange>
        </w:rPr>
        <w:fldChar w:fldCharType="end"/>
      </w:r>
      <w:r w:rsidR="00F44A9E" w:rsidRPr="00FC6CCF">
        <w:rPr>
          <w:rFonts w:asciiTheme="minorHAnsi" w:hAnsiTheme="minorHAnsi" w:cs="Times New Roman"/>
          <w:sz w:val="24"/>
          <w:szCs w:val="24"/>
          <w:rPrChange w:id="1411" w:author="gsc" w:date="2013-03-23T21:34:00Z">
            <w:rPr>
              <w:rFonts w:ascii="Times New Roman" w:hAnsi="Times New Roman" w:cs="Times New Roman"/>
              <w:sz w:val="24"/>
              <w:szCs w:val="24"/>
            </w:rPr>
          </w:rPrChange>
        </w:rPr>
      </w:r>
      <w:r w:rsidR="00F44A9E" w:rsidRPr="00FC6CCF">
        <w:rPr>
          <w:rFonts w:asciiTheme="minorHAnsi" w:hAnsiTheme="minorHAnsi" w:cs="Times New Roman"/>
          <w:sz w:val="24"/>
          <w:szCs w:val="24"/>
          <w:rPrChange w:id="1412" w:author="gsc" w:date="2013-03-23T21:34:00Z">
            <w:rPr>
              <w:rFonts w:ascii="Times New Roman" w:hAnsi="Times New Roman" w:cs="Times New Roman"/>
              <w:sz w:val="24"/>
              <w:szCs w:val="24"/>
            </w:rPr>
          </w:rPrChange>
        </w:rPr>
        <w:fldChar w:fldCharType="separate"/>
      </w:r>
      <w:r w:rsidR="005E73F6" w:rsidRPr="00FC6CCF">
        <w:rPr>
          <w:rFonts w:asciiTheme="minorHAnsi" w:hAnsiTheme="minorHAnsi" w:cs="Times New Roman"/>
          <w:noProof/>
          <w:sz w:val="24"/>
          <w:szCs w:val="24"/>
          <w:rPrChange w:id="1413" w:author="gsc" w:date="2013-03-23T21:34:00Z">
            <w:rPr>
              <w:rFonts w:ascii="Times New Roman" w:hAnsi="Times New Roman" w:cs="Times New Roman"/>
              <w:noProof/>
              <w:sz w:val="24"/>
              <w:szCs w:val="24"/>
            </w:rPr>
          </w:rPrChange>
        </w:rPr>
        <w:t>[</w:t>
      </w:r>
      <w:r w:rsidR="00FC6CCF" w:rsidRPr="00FC6CCF">
        <w:rPr>
          <w:rFonts w:asciiTheme="minorHAnsi" w:hAnsiTheme="minorHAnsi"/>
          <w:rPrChange w:id="1414" w:author="gsc" w:date="2013-03-23T21:34:00Z">
            <w:rPr/>
          </w:rPrChange>
        </w:rPr>
        <w:fldChar w:fldCharType="begin"/>
      </w:r>
      <w:r w:rsidR="00FC6CCF" w:rsidRPr="00FC6CCF">
        <w:rPr>
          <w:rFonts w:asciiTheme="minorHAnsi" w:hAnsiTheme="minorHAnsi"/>
          <w:rPrChange w:id="1415" w:author="gsc" w:date="2013-03-23T21:34:00Z">
            <w:rPr/>
          </w:rPrChange>
        </w:rPr>
        <w:instrText xml:space="preserve"> HYPERLINK \l "_ENREF_8" \o "Woodward, 2009 #9" </w:instrText>
      </w:r>
      <w:r w:rsidR="00FC6CCF" w:rsidRPr="00FC6CCF">
        <w:rPr>
          <w:rFonts w:asciiTheme="minorHAnsi" w:hAnsiTheme="minorHAnsi"/>
          <w:rPrChange w:id="1416" w:author="gsc" w:date="2013-03-23T21:34:00Z">
            <w:rPr/>
          </w:rPrChange>
        </w:rPr>
        <w:fldChar w:fldCharType="separate"/>
      </w:r>
      <w:r w:rsidR="00DC67F8" w:rsidRPr="00FC6CCF">
        <w:rPr>
          <w:rFonts w:asciiTheme="minorHAnsi" w:hAnsiTheme="minorHAnsi" w:cs="Times New Roman"/>
          <w:noProof/>
          <w:sz w:val="24"/>
          <w:szCs w:val="24"/>
          <w:rPrChange w:id="1417" w:author="gsc" w:date="2013-03-23T21:34:00Z">
            <w:rPr>
              <w:rFonts w:ascii="Times New Roman" w:hAnsi="Times New Roman" w:cs="Times New Roman"/>
              <w:noProof/>
              <w:sz w:val="24"/>
              <w:szCs w:val="24"/>
            </w:rPr>
          </w:rPrChange>
        </w:rPr>
        <w:t>8</w:t>
      </w:r>
      <w:r w:rsidR="00FC6CCF" w:rsidRPr="00FC6CCF">
        <w:rPr>
          <w:rFonts w:asciiTheme="minorHAnsi" w:hAnsiTheme="minorHAnsi" w:cs="Times New Roman"/>
          <w:noProof/>
          <w:sz w:val="24"/>
          <w:szCs w:val="24"/>
          <w:rPrChange w:id="1418" w:author="gsc" w:date="2013-03-23T21:34:00Z">
            <w:rPr>
              <w:rFonts w:ascii="Times New Roman" w:hAnsi="Times New Roman" w:cs="Times New Roman"/>
              <w:noProof/>
              <w:sz w:val="24"/>
              <w:szCs w:val="24"/>
            </w:rPr>
          </w:rPrChange>
        </w:rPr>
        <w:fldChar w:fldCharType="end"/>
      </w:r>
      <w:r w:rsidR="005E73F6" w:rsidRPr="00FC6CCF">
        <w:rPr>
          <w:rFonts w:asciiTheme="minorHAnsi" w:hAnsiTheme="minorHAnsi" w:cs="Times New Roman"/>
          <w:noProof/>
          <w:sz w:val="24"/>
          <w:szCs w:val="24"/>
          <w:rPrChange w:id="1419" w:author="gsc" w:date="2013-03-23T21:34:00Z">
            <w:rPr>
              <w:rFonts w:ascii="Times New Roman" w:hAnsi="Times New Roman" w:cs="Times New Roman"/>
              <w:noProof/>
              <w:sz w:val="24"/>
              <w:szCs w:val="24"/>
            </w:rPr>
          </w:rPrChange>
        </w:rPr>
        <w:t>,</w:t>
      </w:r>
      <w:r w:rsidR="00FC6CCF" w:rsidRPr="00FC6CCF">
        <w:rPr>
          <w:rFonts w:asciiTheme="minorHAnsi" w:hAnsiTheme="minorHAnsi"/>
          <w:rPrChange w:id="1420" w:author="gsc" w:date="2013-03-23T21:34:00Z">
            <w:rPr/>
          </w:rPrChange>
        </w:rPr>
        <w:fldChar w:fldCharType="begin"/>
      </w:r>
      <w:r w:rsidR="00FC6CCF" w:rsidRPr="00FC6CCF">
        <w:rPr>
          <w:rFonts w:asciiTheme="minorHAnsi" w:hAnsiTheme="minorHAnsi"/>
          <w:rPrChange w:id="1421" w:author="gsc" w:date="2013-03-23T21:34:00Z">
            <w:rPr/>
          </w:rPrChange>
        </w:rPr>
        <w:instrText xml:space="preserve"> HYPERLINK \l "_ENREF_33" \o "Yamagishi, 2010 #24" </w:instrText>
      </w:r>
      <w:r w:rsidR="00FC6CCF" w:rsidRPr="00FC6CCF">
        <w:rPr>
          <w:rFonts w:asciiTheme="minorHAnsi" w:hAnsiTheme="minorHAnsi"/>
          <w:rPrChange w:id="1422" w:author="gsc" w:date="2013-03-23T21:34:00Z">
            <w:rPr/>
          </w:rPrChange>
        </w:rPr>
        <w:fldChar w:fldCharType="separate"/>
      </w:r>
      <w:r w:rsidR="00DC67F8" w:rsidRPr="00FC6CCF">
        <w:rPr>
          <w:rFonts w:asciiTheme="minorHAnsi" w:hAnsiTheme="minorHAnsi" w:cs="Times New Roman"/>
          <w:noProof/>
          <w:sz w:val="24"/>
          <w:szCs w:val="24"/>
          <w:rPrChange w:id="1423" w:author="gsc" w:date="2013-03-23T21:34:00Z">
            <w:rPr>
              <w:rFonts w:ascii="Times New Roman" w:hAnsi="Times New Roman" w:cs="Times New Roman"/>
              <w:noProof/>
              <w:sz w:val="24"/>
              <w:szCs w:val="24"/>
            </w:rPr>
          </w:rPrChange>
        </w:rPr>
        <w:t>33</w:t>
      </w:r>
      <w:r w:rsidR="00FC6CCF" w:rsidRPr="00FC6CCF">
        <w:rPr>
          <w:rFonts w:asciiTheme="minorHAnsi" w:hAnsiTheme="minorHAnsi" w:cs="Times New Roman"/>
          <w:noProof/>
          <w:sz w:val="24"/>
          <w:szCs w:val="24"/>
          <w:rPrChange w:id="1424" w:author="gsc" w:date="2013-03-23T21:34:00Z">
            <w:rPr>
              <w:rFonts w:ascii="Times New Roman" w:hAnsi="Times New Roman" w:cs="Times New Roman"/>
              <w:noProof/>
              <w:sz w:val="24"/>
              <w:szCs w:val="24"/>
            </w:rPr>
          </w:rPrChange>
        </w:rPr>
        <w:fldChar w:fldCharType="end"/>
      </w:r>
      <w:r w:rsidR="005E73F6" w:rsidRPr="00FC6CCF">
        <w:rPr>
          <w:rFonts w:asciiTheme="minorHAnsi" w:hAnsiTheme="minorHAnsi" w:cs="Times New Roman"/>
          <w:noProof/>
          <w:sz w:val="24"/>
          <w:szCs w:val="24"/>
          <w:rPrChange w:id="1425" w:author="gsc" w:date="2013-03-23T21:34:00Z">
            <w:rPr>
              <w:rFonts w:ascii="Times New Roman" w:hAnsi="Times New Roman" w:cs="Times New Roman"/>
              <w:noProof/>
              <w:sz w:val="24"/>
              <w:szCs w:val="24"/>
            </w:rPr>
          </w:rPrChange>
        </w:rPr>
        <w:t>]</w:t>
      </w:r>
      <w:r w:rsidR="00F44A9E" w:rsidRPr="00FC6CCF">
        <w:rPr>
          <w:rFonts w:asciiTheme="minorHAnsi" w:hAnsiTheme="minorHAnsi" w:cs="Times New Roman"/>
          <w:sz w:val="24"/>
          <w:szCs w:val="24"/>
          <w:rPrChange w:id="1426" w:author="gsc" w:date="2013-03-23T21:34:00Z">
            <w:rPr>
              <w:rFonts w:ascii="Times New Roman" w:hAnsi="Times New Roman" w:cs="Times New Roman"/>
              <w:sz w:val="24"/>
              <w:szCs w:val="24"/>
            </w:rPr>
          </w:rPrChange>
        </w:rPr>
        <w:fldChar w:fldCharType="end"/>
      </w:r>
      <w:r w:rsidRPr="00FC6CCF">
        <w:rPr>
          <w:rFonts w:asciiTheme="minorHAnsi" w:hAnsiTheme="minorHAnsi" w:cs="Times New Roman"/>
          <w:sz w:val="24"/>
          <w:szCs w:val="24"/>
          <w:rPrChange w:id="1427" w:author="gsc" w:date="2013-03-23T21:34:00Z">
            <w:rPr>
              <w:rFonts w:ascii="Times New Roman" w:hAnsi="Times New Roman" w:cs="Times New Roman"/>
              <w:sz w:val="24"/>
              <w:szCs w:val="24"/>
            </w:rPr>
          </w:rPrChange>
        </w:rPr>
        <w:t xml:space="preserve"> are deviated from HWE. But considering that the number of participants in the study was large and given that sensitivity analyses would be </w:t>
      </w:r>
      <w:r w:rsidRPr="00FC6CCF">
        <w:rPr>
          <w:rFonts w:asciiTheme="minorHAnsi" w:hAnsiTheme="minorHAnsi" w:cs="Times New Roman"/>
          <w:sz w:val="24"/>
          <w:szCs w:val="24"/>
          <w:rPrChange w:id="1428" w:author="gsc" w:date="2013-03-23T21:34:00Z">
            <w:rPr>
              <w:rFonts w:ascii="Times New Roman" w:hAnsi="Times New Roman" w:cs="Times New Roman"/>
              <w:sz w:val="24"/>
              <w:szCs w:val="24"/>
            </w:rPr>
          </w:rPrChange>
        </w:rPr>
        <w:lastRenderedPageBreak/>
        <w:t xml:space="preserve">conducted, we remained those two studies in our meta-analysis. The corresponding characteristics were seen in Table 1. The flow chart </w:t>
      </w:r>
      <w:r w:rsidR="00C87B26" w:rsidRPr="00FC6CCF">
        <w:rPr>
          <w:rFonts w:asciiTheme="minorHAnsi" w:eastAsiaTheme="minorEastAsia" w:hAnsiTheme="minorHAnsi" w:cs="Times New Roman"/>
          <w:sz w:val="24"/>
          <w:szCs w:val="24"/>
          <w:rPrChange w:id="1429" w:author="gsc" w:date="2013-03-23T21:34:00Z">
            <w:rPr>
              <w:rFonts w:ascii="Times New Roman" w:eastAsiaTheme="minorEastAsia" w:hAnsi="Times New Roman" w:cs="Times New Roman"/>
              <w:sz w:val="24"/>
              <w:szCs w:val="24"/>
            </w:rPr>
          </w:rPrChange>
        </w:rPr>
        <w:t xml:space="preserve">of </w:t>
      </w:r>
      <w:r w:rsidRPr="00FC6CCF">
        <w:rPr>
          <w:rFonts w:asciiTheme="minorHAnsi" w:hAnsiTheme="minorHAnsi" w:cs="Times New Roman"/>
          <w:sz w:val="24"/>
          <w:szCs w:val="24"/>
          <w:rPrChange w:id="1430" w:author="gsc" w:date="2013-03-23T21:34:00Z">
            <w:rPr>
              <w:rFonts w:ascii="Times New Roman" w:hAnsi="Times New Roman" w:cs="Times New Roman"/>
              <w:sz w:val="24"/>
              <w:szCs w:val="24"/>
            </w:rPr>
          </w:rPrChange>
        </w:rPr>
        <w:t xml:space="preserve">study selection </w:t>
      </w:r>
      <w:r w:rsidR="00C87B26" w:rsidRPr="00FC6CCF">
        <w:rPr>
          <w:rFonts w:asciiTheme="minorHAnsi" w:eastAsiaTheme="minorEastAsia" w:hAnsiTheme="minorHAnsi" w:cs="Times New Roman"/>
          <w:sz w:val="24"/>
          <w:szCs w:val="24"/>
          <w:rPrChange w:id="1431" w:author="gsc" w:date="2013-03-23T21:34:00Z">
            <w:rPr>
              <w:rFonts w:ascii="Times New Roman" w:eastAsiaTheme="minorEastAsia" w:hAnsi="Times New Roman" w:cs="Times New Roman"/>
              <w:sz w:val="24"/>
              <w:szCs w:val="24"/>
            </w:rPr>
          </w:rPrChange>
        </w:rPr>
        <w:t>was</w:t>
      </w:r>
      <w:r w:rsidRPr="00FC6CCF">
        <w:rPr>
          <w:rFonts w:asciiTheme="minorHAnsi" w:hAnsiTheme="minorHAnsi" w:cs="Times New Roman"/>
          <w:sz w:val="24"/>
          <w:szCs w:val="24"/>
          <w:rPrChange w:id="1432" w:author="gsc" w:date="2013-03-23T21:34:00Z">
            <w:rPr>
              <w:rFonts w:ascii="Times New Roman" w:hAnsi="Times New Roman" w:cs="Times New Roman"/>
              <w:sz w:val="24"/>
              <w:szCs w:val="24"/>
            </w:rPr>
          </w:rPrChange>
        </w:rPr>
        <w:t xml:space="preserve"> illuminated in </w:t>
      </w:r>
      <w:r w:rsidRPr="00FC6CCF">
        <w:rPr>
          <w:rFonts w:asciiTheme="minorHAnsi" w:hAnsiTheme="minorHAnsi" w:cs="Times New Roman"/>
          <w:color w:val="FF0000"/>
          <w:sz w:val="24"/>
          <w:szCs w:val="24"/>
          <w:rPrChange w:id="1433" w:author="gsc" w:date="2013-03-23T21:34:00Z">
            <w:rPr>
              <w:rFonts w:ascii="Times New Roman" w:hAnsi="Times New Roman" w:cs="Times New Roman"/>
              <w:color w:val="FF0000"/>
              <w:sz w:val="24"/>
              <w:szCs w:val="24"/>
            </w:rPr>
          </w:rPrChange>
        </w:rPr>
        <w:t xml:space="preserve">Figure </w:t>
      </w:r>
      <w:r w:rsidR="00625247" w:rsidRPr="00FC6CCF">
        <w:rPr>
          <w:rFonts w:asciiTheme="minorHAnsi" w:eastAsiaTheme="minorEastAsia" w:hAnsiTheme="minorHAnsi" w:cs="Times New Roman"/>
          <w:color w:val="FF0000"/>
          <w:sz w:val="24"/>
          <w:szCs w:val="24"/>
          <w:rPrChange w:id="1434" w:author="gsc" w:date="2013-03-23T21:34:00Z">
            <w:rPr>
              <w:rFonts w:ascii="Times New Roman" w:eastAsiaTheme="minorEastAsia" w:hAnsi="Times New Roman" w:cs="Times New Roman"/>
              <w:color w:val="FF0000"/>
              <w:sz w:val="24"/>
              <w:szCs w:val="24"/>
            </w:rPr>
          </w:rPrChange>
        </w:rPr>
        <w:t>1</w:t>
      </w:r>
      <w:r w:rsidRPr="00FC6CCF">
        <w:rPr>
          <w:rFonts w:asciiTheme="minorHAnsi" w:hAnsiTheme="minorHAnsi" w:cs="Times New Roman"/>
          <w:sz w:val="24"/>
          <w:szCs w:val="24"/>
          <w:rPrChange w:id="1435" w:author="gsc" w:date="2013-03-23T21:34:00Z">
            <w:rPr>
              <w:rFonts w:ascii="Times New Roman" w:hAnsi="Times New Roman" w:cs="Times New Roman"/>
              <w:sz w:val="24"/>
              <w:szCs w:val="24"/>
            </w:rPr>
          </w:rPrChange>
        </w:rPr>
        <w:t>.</w:t>
      </w:r>
    </w:p>
    <w:p w:rsidR="00D528CB" w:rsidRPr="00FC6CCF" w:rsidRDefault="00D528CB" w:rsidP="00B555C2">
      <w:pPr>
        <w:ind w:firstLineChars="200" w:firstLine="480"/>
        <w:rPr>
          <w:rFonts w:asciiTheme="minorHAnsi" w:eastAsiaTheme="minorEastAsia" w:hAnsiTheme="minorHAnsi" w:cs="Times New Roman"/>
          <w:sz w:val="24"/>
          <w:szCs w:val="24"/>
          <w:rPrChange w:id="1436" w:author="gsc" w:date="2013-03-23T21:34:00Z">
            <w:rPr>
              <w:rFonts w:ascii="Times New Roman" w:eastAsiaTheme="minorEastAsia" w:hAnsi="Times New Roman" w:cs="Times New Roman"/>
              <w:sz w:val="24"/>
              <w:szCs w:val="24"/>
            </w:rPr>
          </w:rPrChange>
        </w:rPr>
      </w:pPr>
      <w:r w:rsidRPr="00FC6CCF">
        <w:rPr>
          <w:rFonts w:asciiTheme="minorHAnsi" w:eastAsiaTheme="minorEastAsia" w:hAnsiTheme="minorHAnsi" w:cs="Times New Roman"/>
          <w:sz w:val="24"/>
          <w:szCs w:val="24"/>
          <w:rPrChange w:id="1437" w:author="gsc" w:date="2013-03-23T21:34:00Z">
            <w:rPr>
              <w:rFonts w:ascii="Times New Roman" w:eastAsiaTheme="minorEastAsia" w:hAnsi="Times New Roman" w:cs="Times New Roman" w:hint="eastAsia"/>
              <w:sz w:val="24"/>
              <w:szCs w:val="24"/>
            </w:rPr>
          </w:rPrChange>
        </w:rPr>
        <w:t xml:space="preserve">11 origin data through quality appraisal </w:t>
      </w:r>
      <w:r w:rsidRPr="00FC6CCF">
        <w:rPr>
          <w:rFonts w:asciiTheme="minorHAnsi" w:hAnsiTheme="minorHAnsi" w:cs="Times New Roman"/>
          <w:sz w:val="24"/>
          <w:szCs w:val="24"/>
          <w:rPrChange w:id="1438" w:author="gsc" w:date="2013-03-23T21:34:00Z">
            <w:rPr>
              <w:rFonts w:ascii="Times New Roman" w:hAnsi="Times New Roman" w:cs="Times New Roman"/>
              <w:sz w:val="24"/>
              <w:szCs w:val="24"/>
            </w:rPr>
          </w:rPrChange>
        </w:rPr>
        <w:t>scored on the basis of predefined criteria</w:t>
      </w:r>
      <w:r w:rsidRPr="00FC6CCF">
        <w:rPr>
          <w:rFonts w:asciiTheme="minorHAnsi" w:eastAsiaTheme="minorEastAsia" w:hAnsiTheme="minorHAnsi" w:cs="Times New Roman"/>
          <w:sz w:val="24"/>
          <w:szCs w:val="24"/>
          <w:rPrChange w:id="1439" w:author="gsc" w:date="2013-03-23T21:34:00Z">
            <w:rPr>
              <w:rFonts w:ascii="Times New Roman" w:eastAsiaTheme="minorEastAsia" w:hAnsi="Times New Roman" w:cs="Times New Roman" w:hint="eastAsia"/>
              <w:sz w:val="24"/>
              <w:szCs w:val="24"/>
            </w:rPr>
          </w:rPrChange>
        </w:rPr>
        <w:t xml:space="preserve">. </w:t>
      </w:r>
      <w:r w:rsidR="00F5367E" w:rsidRPr="00FC6CCF">
        <w:rPr>
          <w:rFonts w:asciiTheme="minorHAnsi" w:eastAsiaTheme="minorEastAsia" w:hAnsiTheme="minorHAnsi" w:cs="Times New Roman"/>
          <w:sz w:val="24"/>
          <w:szCs w:val="24"/>
          <w:rPrChange w:id="1440" w:author="gsc" w:date="2013-03-23T21:34:00Z">
            <w:rPr>
              <w:rFonts w:ascii="Times New Roman" w:eastAsiaTheme="minorEastAsia" w:hAnsi="Times New Roman" w:cs="Times New Roman" w:hint="eastAsia"/>
              <w:sz w:val="24"/>
              <w:szCs w:val="24"/>
            </w:rPr>
          </w:rPrChange>
        </w:rPr>
        <w:t>7</w:t>
      </w:r>
      <w:r w:rsidRPr="00FC6CCF">
        <w:rPr>
          <w:rFonts w:asciiTheme="minorHAnsi" w:eastAsiaTheme="minorEastAsia" w:hAnsiTheme="minorHAnsi" w:cs="Times New Roman"/>
          <w:sz w:val="24"/>
          <w:szCs w:val="24"/>
          <w:rPrChange w:id="1441" w:author="gsc" w:date="2013-03-23T21:34:00Z">
            <w:rPr>
              <w:rFonts w:ascii="Times New Roman" w:eastAsiaTheme="minorEastAsia" w:hAnsi="Times New Roman" w:cs="Times New Roman" w:hint="eastAsia"/>
              <w:sz w:val="24"/>
              <w:szCs w:val="24"/>
            </w:rPr>
          </w:rPrChange>
        </w:rPr>
        <w:t xml:space="preserve"> origin data with the score no less than </w:t>
      </w:r>
      <w:r w:rsidR="00F5367E" w:rsidRPr="00FC6CCF">
        <w:rPr>
          <w:rFonts w:asciiTheme="minorHAnsi" w:eastAsiaTheme="minorEastAsia" w:hAnsiTheme="minorHAnsi" w:cs="Times New Roman"/>
          <w:sz w:val="24"/>
          <w:szCs w:val="24"/>
          <w:rPrChange w:id="1442" w:author="gsc" w:date="2013-03-23T21:34:00Z">
            <w:rPr>
              <w:rFonts w:ascii="Times New Roman" w:eastAsiaTheme="minorEastAsia" w:hAnsi="Times New Roman" w:cs="Times New Roman" w:hint="eastAsia"/>
              <w:sz w:val="24"/>
              <w:szCs w:val="24"/>
            </w:rPr>
          </w:rPrChange>
        </w:rPr>
        <w:t>6</w:t>
      </w:r>
      <w:r w:rsidRPr="00FC6CCF">
        <w:rPr>
          <w:rFonts w:asciiTheme="minorHAnsi" w:eastAsiaTheme="minorEastAsia" w:hAnsiTheme="minorHAnsi" w:cs="Times New Roman"/>
          <w:sz w:val="24"/>
          <w:szCs w:val="24"/>
          <w:rPrChange w:id="1443" w:author="gsc" w:date="2013-03-23T21:34:00Z">
            <w:rPr>
              <w:rFonts w:ascii="Times New Roman" w:eastAsiaTheme="minorEastAsia" w:hAnsi="Times New Roman" w:cs="Times New Roman" w:hint="eastAsia"/>
              <w:sz w:val="24"/>
              <w:szCs w:val="24"/>
            </w:rPr>
          </w:rPrChange>
        </w:rPr>
        <w:t xml:space="preserve"> which were consider “high-quality” ones. The others were called “low-quality” ones</w:t>
      </w:r>
      <w:r w:rsidR="00F04825" w:rsidRPr="00FC6CCF">
        <w:rPr>
          <w:rFonts w:asciiTheme="minorHAnsi" w:eastAsiaTheme="minorEastAsia" w:hAnsiTheme="minorHAnsi" w:cs="Times New Roman"/>
          <w:sz w:val="24"/>
          <w:szCs w:val="24"/>
          <w:rPrChange w:id="1444" w:author="gsc" w:date="2013-03-23T21:34:00Z">
            <w:rPr>
              <w:rFonts w:ascii="Times New Roman" w:eastAsiaTheme="minorEastAsia" w:hAnsi="Times New Roman" w:cs="Times New Roman" w:hint="eastAsia"/>
              <w:sz w:val="24"/>
              <w:szCs w:val="24"/>
            </w:rPr>
          </w:rPrChange>
        </w:rPr>
        <w:t xml:space="preserve"> </w:t>
      </w:r>
      <w:r w:rsidR="00F04825" w:rsidRPr="00FC6CCF">
        <w:rPr>
          <w:rFonts w:asciiTheme="minorHAnsi" w:eastAsiaTheme="minorEastAsia" w:hAnsiTheme="minorHAnsi" w:cs="Times New Roman"/>
          <w:color w:val="FF0000"/>
          <w:sz w:val="24"/>
          <w:szCs w:val="24"/>
          <w:rPrChange w:id="1445" w:author="gsc" w:date="2013-03-23T21:34:00Z">
            <w:rPr>
              <w:rFonts w:ascii="Times New Roman" w:eastAsiaTheme="minorEastAsia" w:hAnsi="Times New Roman" w:cs="Times New Roman"/>
              <w:color w:val="FF0000"/>
              <w:sz w:val="24"/>
              <w:szCs w:val="24"/>
            </w:rPr>
          </w:rPrChange>
        </w:rPr>
        <w:t>(Table</w:t>
      </w:r>
      <w:r w:rsidR="009035BB" w:rsidRPr="00FC6CCF">
        <w:rPr>
          <w:rFonts w:asciiTheme="minorHAnsi" w:eastAsiaTheme="minorEastAsia" w:hAnsiTheme="minorHAnsi" w:cs="Times New Roman"/>
          <w:color w:val="FF0000"/>
          <w:sz w:val="24"/>
          <w:szCs w:val="24"/>
          <w:rPrChange w:id="1446" w:author="gsc" w:date="2013-03-23T21:34:00Z">
            <w:rPr>
              <w:rFonts w:ascii="Times New Roman" w:eastAsiaTheme="minorEastAsia" w:hAnsi="Times New Roman" w:cs="Times New Roman" w:hint="eastAsia"/>
              <w:color w:val="FF0000"/>
              <w:sz w:val="24"/>
              <w:szCs w:val="24"/>
            </w:rPr>
          </w:rPrChange>
        </w:rPr>
        <w:t xml:space="preserve"> </w:t>
      </w:r>
      <w:r w:rsidR="00C50163" w:rsidRPr="00FC6CCF">
        <w:rPr>
          <w:rFonts w:asciiTheme="minorHAnsi" w:eastAsiaTheme="minorEastAsia" w:hAnsiTheme="minorHAnsi" w:cs="Times New Roman"/>
          <w:color w:val="FF0000"/>
          <w:sz w:val="24"/>
          <w:szCs w:val="24"/>
          <w:rPrChange w:id="1447" w:author="gsc" w:date="2013-03-23T21:34:00Z">
            <w:rPr>
              <w:rFonts w:ascii="Times New Roman" w:eastAsiaTheme="minorEastAsia" w:hAnsi="Times New Roman" w:cs="Times New Roman" w:hint="eastAsia"/>
              <w:color w:val="FF0000"/>
              <w:sz w:val="24"/>
              <w:szCs w:val="24"/>
            </w:rPr>
          </w:rPrChange>
        </w:rPr>
        <w:t>3</w:t>
      </w:r>
      <w:r w:rsidR="00F04825" w:rsidRPr="00FC6CCF">
        <w:rPr>
          <w:rFonts w:asciiTheme="minorHAnsi" w:eastAsiaTheme="minorEastAsia" w:hAnsiTheme="minorHAnsi" w:cs="Times New Roman"/>
          <w:color w:val="FF0000"/>
          <w:sz w:val="24"/>
          <w:szCs w:val="24"/>
          <w:rPrChange w:id="1448" w:author="gsc" w:date="2013-03-23T21:34:00Z">
            <w:rPr>
              <w:rFonts w:ascii="Times New Roman" w:eastAsiaTheme="minorEastAsia" w:hAnsi="Times New Roman" w:cs="Times New Roman"/>
              <w:color w:val="FF0000"/>
              <w:sz w:val="24"/>
              <w:szCs w:val="24"/>
            </w:rPr>
          </w:rPrChange>
        </w:rPr>
        <w:t>)</w:t>
      </w:r>
      <w:r w:rsidRPr="00FC6CCF">
        <w:rPr>
          <w:rFonts w:asciiTheme="minorHAnsi" w:eastAsiaTheme="minorEastAsia" w:hAnsiTheme="minorHAnsi" w:cs="Times New Roman"/>
          <w:sz w:val="24"/>
          <w:szCs w:val="24"/>
          <w:rPrChange w:id="1449" w:author="gsc" w:date="2013-03-23T21:34:00Z">
            <w:rPr>
              <w:rFonts w:ascii="Times New Roman" w:eastAsiaTheme="minorEastAsia" w:hAnsi="Times New Roman" w:cs="Times New Roman" w:hint="eastAsia"/>
              <w:sz w:val="24"/>
              <w:szCs w:val="24"/>
            </w:rPr>
          </w:rPrChange>
        </w:rPr>
        <w:t xml:space="preserve">.  </w:t>
      </w:r>
    </w:p>
    <w:p w:rsidR="002B7DDE" w:rsidRPr="00FC6CCF" w:rsidRDefault="002B7DDE" w:rsidP="00B555C2">
      <w:pPr>
        <w:rPr>
          <w:rFonts w:asciiTheme="minorHAnsi" w:hAnsiTheme="minorHAnsi" w:cs="Times New Roman"/>
          <w:sz w:val="24"/>
          <w:szCs w:val="24"/>
          <w:rPrChange w:id="1450" w:author="gsc" w:date="2013-03-23T21:34:00Z">
            <w:rPr>
              <w:rFonts w:ascii="Times New Roman" w:hAnsi="Times New Roman" w:cs="Times New Roman"/>
              <w:sz w:val="24"/>
              <w:szCs w:val="24"/>
            </w:rPr>
          </w:rPrChange>
        </w:rPr>
      </w:pPr>
      <w:r w:rsidRPr="00FC6CCF">
        <w:rPr>
          <w:rFonts w:asciiTheme="minorHAnsi" w:hAnsiTheme="minorHAnsi" w:cs="Times New Roman"/>
          <w:b/>
          <w:sz w:val="24"/>
          <w:szCs w:val="24"/>
          <w:rPrChange w:id="1451" w:author="gsc" w:date="2013-03-23T21:34:00Z">
            <w:rPr>
              <w:rFonts w:ascii="Times New Roman" w:hAnsi="Times New Roman" w:cs="Times New Roman"/>
              <w:b/>
              <w:sz w:val="24"/>
              <w:szCs w:val="24"/>
            </w:rPr>
          </w:rPrChange>
        </w:rPr>
        <w:t>Genetic model identified</w:t>
      </w:r>
    </w:p>
    <w:p w:rsidR="002B7DDE" w:rsidRPr="00FC6CCF" w:rsidRDefault="002B7DDE" w:rsidP="00B555C2">
      <w:pPr>
        <w:ind w:firstLineChars="200" w:firstLine="480"/>
        <w:rPr>
          <w:rFonts w:asciiTheme="minorHAnsi" w:eastAsiaTheme="minorEastAsia" w:hAnsiTheme="minorHAnsi" w:cs="Times New Roman"/>
          <w:sz w:val="24"/>
          <w:szCs w:val="24"/>
          <w:rPrChange w:id="1452" w:author="gsc" w:date="2013-03-23T21:34:00Z">
            <w:rPr>
              <w:rFonts w:ascii="Times New Roman" w:eastAsiaTheme="minorEastAsia" w:hAnsi="Times New Roman" w:cs="Times New Roman"/>
              <w:sz w:val="24"/>
              <w:szCs w:val="24"/>
            </w:rPr>
          </w:rPrChange>
        </w:rPr>
      </w:pPr>
      <w:r w:rsidRPr="00FC6CCF">
        <w:rPr>
          <w:rFonts w:asciiTheme="minorHAnsi" w:hAnsiTheme="minorHAnsi" w:cs="Times New Roman"/>
          <w:sz w:val="24"/>
          <w:szCs w:val="24"/>
          <w:rPrChange w:id="1453" w:author="gsc" w:date="2013-03-23T21:34:00Z">
            <w:rPr>
              <w:rFonts w:ascii="Times New Roman" w:hAnsi="Times New Roman" w:cs="Times New Roman"/>
              <w:sz w:val="24"/>
              <w:szCs w:val="24"/>
            </w:rPr>
          </w:rPrChange>
        </w:rPr>
        <w:t>OR1 (</w:t>
      </w:r>
      <w:r w:rsidR="00E2016E" w:rsidRPr="00FC6CCF">
        <w:rPr>
          <w:rFonts w:asciiTheme="minorHAnsi" w:eastAsiaTheme="minorEastAsia" w:hAnsiTheme="minorHAnsi" w:cs="Times New Roman"/>
          <w:sz w:val="24"/>
          <w:szCs w:val="24"/>
          <w:rPrChange w:id="1454" w:author="gsc" w:date="2013-03-23T21:34:00Z">
            <w:rPr>
              <w:rFonts w:ascii="Times New Roman" w:eastAsiaTheme="minorEastAsia" w:hAnsi="Times New Roman" w:cs="Times New Roman" w:hint="eastAsia"/>
              <w:sz w:val="24"/>
              <w:szCs w:val="24"/>
            </w:rPr>
          </w:rPrChange>
        </w:rPr>
        <w:t>P</w:t>
      </w:r>
      <w:r w:rsidRPr="00FC6CCF">
        <w:rPr>
          <w:rFonts w:asciiTheme="minorHAnsi" w:hAnsiTheme="minorHAnsi" w:cs="Times New Roman"/>
          <w:sz w:val="24"/>
          <w:szCs w:val="24"/>
          <w:rPrChange w:id="1455" w:author="gsc" w:date="2013-03-23T21:34:00Z">
            <w:rPr>
              <w:rFonts w:ascii="Times New Roman" w:hAnsi="Times New Roman" w:cs="Times New Roman"/>
              <w:sz w:val="24"/>
              <w:szCs w:val="24"/>
            </w:rPr>
          </w:rPrChange>
        </w:rPr>
        <w:t xml:space="preserve"> value), OR2 (</w:t>
      </w:r>
      <w:r w:rsidR="00E2016E" w:rsidRPr="00FC6CCF">
        <w:rPr>
          <w:rFonts w:asciiTheme="minorHAnsi" w:eastAsiaTheme="minorEastAsia" w:hAnsiTheme="minorHAnsi" w:cs="Times New Roman"/>
          <w:sz w:val="24"/>
          <w:szCs w:val="24"/>
          <w:rPrChange w:id="1456" w:author="gsc" w:date="2013-03-23T21:34:00Z">
            <w:rPr>
              <w:rFonts w:ascii="Times New Roman" w:eastAsiaTheme="minorEastAsia" w:hAnsi="Times New Roman" w:cs="Times New Roman" w:hint="eastAsia"/>
              <w:sz w:val="24"/>
              <w:szCs w:val="24"/>
            </w:rPr>
          </w:rPrChange>
        </w:rPr>
        <w:t>P</w:t>
      </w:r>
      <w:r w:rsidRPr="00FC6CCF">
        <w:rPr>
          <w:rFonts w:asciiTheme="minorHAnsi" w:hAnsiTheme="minorHAnsi" w:cs="Times New Roman"/>
          <w:sz w:val="24"/>
          <w:szCs w:val="24"/>
          <w:rPrChange w:id="1457" w:author="gsc" w:date="2013-03-23T21:34:00Z">
            <w:rPr>
              <w:rFonts w:ascii="Times New Roman" w:hAnsi="Times New Roman" w:cs="Times New Roman"/>
              <w:sz w:val="24"/>
              <w:szCs w:val="24"/>
            </w:rPr>
          </w:rPrChange>
        </w:rPr>
        <w:t xml:space="preserve"> value), and OR3 (</w:t>
      </w:r>
      <w:r w:rsidR="00E2016E" w:rsidRPr="00FC6CCF">
        <w:rPr>
          <w:rFonts w:asciiTheme="minorHAnsi" w:eastAsiaTheme="minorEastAsia" w:hAnsiTheme="minorHAnsi" w:cs="Times New Roman"/>
          <w:sz w:val="24"/>
          <w:szCs w:val="24"/>
          <w:rPrChange w:id="1458" w:author="gsc" w:date="2013-03-23T21:34:00Z">
            <w:rPr>
              <w:rFonts w:ascii="Times New Roman" w:eastAsiaTheme="minorEastAsia" w:hAnsi="Times New Roman" w:cs="Times New Roman" w:hint="eastAsia"/>
              <w:sz w:val="24"/>
              <w:szCs w:val="24"/>
            </w:rPr>
          </w:rPrChange>
        </w:rPr>
        <w:t>P</w:t>
      </w:r>
      <w:r w:rsidRPr="00FC6CCF">
        <w:rPr>
          <w:rFonts w:asciiTheme="minorHAnsi" w:hAnsiTheme="minorHAnsi" w:cs="Times New Roman"/>
          <w:sz w:val="24"/>
          <w:szCs w:val="24"/>
          <w:rPrChange w:id="1459" w:author="gsc" w:date="2013-03-23T21:34:00Z">
            <w:rPr>
              <w:rFonts w:ascii="Times New Roman" w:hAnsi="Times New Roman" w:cs="Times New Roman"/>
              <w:sz w:val="24"/>
              <w:szCs w:val="24"/>
            </w:rPr>
          </w:rPrChange>
        </w:rPr>
        <w:t xml:space="preserve"> value) of rs2231142 for overall were 4.30 (0.000), 1.70(0.000), and 2.36 (0.000).</w:t>
      </w:r>
      <w:r w:rsidRPr="00FC6CCF">
        <w:rPr>
          <w:rFonts w:asciiTheme="minorHAnsi" w:eastAsiaTheme="minorEastAsia" w:hAnsiTheme="minorHAnsi" w:cs="Times New Roman"/>
          <w:sz w:val="24"/>
          <w:szCs w:val="24"/>
          <w:rPrChange w:id="1460" w:author="gsc" w:date="2013-03-23T21:34:00Z">
            <w:rPr>
              <w:rFonts w:ascii="Times New Roman" w:eastAsiaTheme="minorEastAsia" w:hAnsi="Times New Roman" w:cs="Times New Roman"/>
              <w:sz w:val="24"/>
              <w:szCs w:val="24"/>
            </w:rPr>
          </w:rPrChange>
        </w:rPr>
        <w:t xml:space="preserve"> </w:t>
      </w:r>
      <w:r w:rsidRPr="00FC6CCF">
        <w:rPr>
          <w:rFonts w:asciiTheme="minorHAnsi" w:hAnsiTheme="minorHAnsi" w:cs="Times New Roman"/>
          <w:sz w:val="24"/>
          <w:szCs w:val="24"/>
          <w:rPrChange w:id="1461" w:author="gsc" w:date="2013-03-23T21:34:00Z">
            <w:rPr>
              <w:rFonts w:ascii="Times New Roman" w:hAnsi="Times New Roman" w:cs="Times New Roman"/>
              <w:sz w:val="24"/>
              <w:szCs w:val="24"/>
            </w:rPr>
          </w:rPrChange>
        </w:rPr>
        <w:t xml:space="preserve">All three P-value </w:t>
      </w:r>
      <w:r w:rsidR="008D3FA6" w:rsidRPr="00FC6CCF">
        <w:rPr>
          <w:rFonts w:asciiTheme="minorHAnsi" w:eastAsiaTheme="minorEastAsia" w:hAnsiTheme="minorHAnsi" w:cs="Times New Roman"/>
          <w:sz w:val="24"/>
          <w:szCs w:val="24"/>
          <w:rPrChange w:id="1462" w:author="gsc" w:date="2013-03-23T21:34:00Z">
            <w:rPr>
              <w:rFonts w:ascii="Times New Roman" w:eastAsiaTheme="minorEastAsia" w:hAnsi="Times New Roman" w:cs="Times New Roman"/>
              <w:sz w:val="24"/>
              <w:szCs w:val="24"/>
            </w:rPr>
          </w:rPrChange>
        </w:rPr>
        <w:t xml:space="preserve">were </w:t>
      </w:r>
      <w:r w:rsidRPr="00FC6CCF">
        <w:rPr>
          <w:rFonts w:asciiTheme="minorHAnsi" w:hAnsiTheme="minorHAnsi" w:cs="Times New Roman"/>
          <w:sz w:val="24"/>
          <w:szCs w:val="24"/>
          <w:rPrChange w:id="1463" w:author="gsc" w:date="2013-03-23T21:34:00Z">
            <w:rPr>
              <w:rFonts w:ascii="Times New Roman" w:hAnsi="Times New Roman" w:cs="Times New Roman"/>
              <w:sz w:val="24"/>
              <w:szCs w:val="24"/>
            </w:rPr>
          </w:rPrChange>
        </w:rPr>
        <w:t>less than 0.05,</w:t>
      </w:r>
      <w:r w:rsidRPr="00FC6CCF">
        <w:rPr>
          <w:rFonts w:asciiTheme="minorHAnsi" w:hAnsiTheme="minorHAnsi" w:cs="Times New Roman"/>
          <w:color w:val="888888"/>
          <w:sz w:val="24"/>
          <w:szCs w:val="24"/>
          <w:rPrChange w:id="1464" w:author="gsc" w:date="2013-03-23T21:34:00Z">
            <w:rPr>
              <w:rFonts w:ascii="Times New Roman" w:hAnsi="Times New Roman" w:cs="Times New Roman"/>
              <w:color w:val="888888"/>
              <w:sz w:val="24"/>
              <w:szCs w:val="24"/>
            </w:rPr>
          </w:rPrChange>
        </w:rPr>
        <w:t xml:space="preserve"> </w:t>
      </w:r>
      <w:r w:rsidRPr="00FC6CCF">
        <w:rPr>
          <w:rFonts w:asciiTheme="minorHAnsi" w:hAnsiTheme="minorHAnsi" w:cs="Times New Roman"/>
          <w:sz w:val="24"/>
          <w:szCs w:val="24"/>
          <w:rPrChange w:id="1465" w:author="gsc" w:date="2013-03-23T21:34:00Z">
            <w:rPr>
              <w:rFonts w:ascii="Times New Roman" w:hAnsi="Times New Roman" w:cs="Times New Roman"/>
              <w:sz w:val="24"/>
              <w:szCs w:val="24"/>
            </w:rPr>
          </w:rPrChange>
        </w:rPr>
        <w:t>in addition that OR1&gt;OR2&gt;1 and OR1&gt;OR3&gt;1</w:t>
      </w:r>
      <w:r w:rsidR="008D3FA6" w:rsidRPr="00FC6CCF">
        <w:rPr>
          <w:rFonts w:asciiTheme="minorHAnsi" w:eastAsiaTheme="minorEastAsia" w:hAnsiTheme="minorHAnsi" w:cs="Times New Roman"/>
          <w:sz w:val="24"/>
          <w:szCs w:val="24"/>
          <w:rPrChange w:id="1466" w:author="gsc" w:date="2013-03-23T21:34:00Z">
            <w:rPr>
              <w:rFonts w:ascii="Times New Roman" w:eastAsiaTheme="minorEastAsia" w:hAnsi="Times New Roman" w:cs="Times New Roman"/>
              <w:sz w:val="24"/>
              <w:szCs w:val="24"/>
            </w:rPr>
          </w:rPrChange>
        </w:rPr>
        <w:t>. S</w:t>
      </w:r>
      <w:r w:rsidRPr="00FC6CCF">
        <w:rPr>
          <w:rFonts w:asciiTheme="minorHAnsi" w:hAnsiTheme="minorHAnsi" w:cs="Times New Roman"/>
          <w:sz w:val="24"/>
          <w:szCs w:val="24"/>
          <w:rPrChange w:id="1467" w:author="gsc" w:date="2013-03-23T21:34:00Z">
            <w:rPr>
              <w:rFonts w:ascii="Times New Roman" w:hAnsi="Times New Roman" w:cs="Times New Roman"/>
              <w:sz w:val="24"/>
              <w:szCs w:val="24"/>
            </w:rPr>
          </w:rPrChange>
        </w:rPr>
        <w:t xml:space="preserve">o the other genetic models were excluded </w:t>
      </w:r>
      <w:r w:rsidR="008D3FA6" w:rsidRPr="00FC6CCF">
        <w:rPr>
          <w:rFonts w:asciiTheme="minorHAnsi" w:eastAsiaTheme="minorEastAsia" w:hAnsiTheme="minorHAnsi" w:cs="Times New Roman"/>
          <w:sz w:val="24"/>
          <w:szCs w:val="24"/>
          <w:rPrChange w:id="1468" w:author="gsc" w:date="2013-03-23T21:34:00Z">
            <w:rPr>
              <w:rFonts w:ascii="Times New Roman" w:eastAsiaTheme="minorEastAsia" w:hAnsi="Times New Roman" w:cs="Times New Roman"/>
              <w:sz w:val="24"/>
              <w:szCs w:val="24"/>
            </w:rPr>
          </w:rPrChange>
        </w:rPr>
        <w:t>and</w:t>
      </w:r>
      <w:r w:rsidRPr="00FC6CCF">
        <w:rPr>
          <w:rFonts w:asciiTheme="minorHAnsi" w:hAnsiTheme="minorHAnsi" w:cs="Times New Roman"/>
          <w:sz w:val="24"/>
          <w:szCs w:val="24"/>
          <w:rPrChange w:id="1469" w:author="gsc" w:date="2013-03-23T21:34:00Z">
            <w:rPr>
              <w:rFonts w:ascii="Times New Roman" w:hAnsi="Times New Roman" w:cs="Times New Roman"/>
              <w:sz w:val="24"/>
              <w:szCs w:val="24"/>
            </w:rPr>
          </w:rPrChange>
        </w:rPr>
        <w:t xml:space="preserve"> the </w:t>
      </w:r>
      <w:proofErr w:type="spellStart"/>
      <w:r w:rsidRPr="00FC6CCF">
        <w:rPr>
          <w:rFonts w:asciiTheme="minorHAnsi" w:hAnsiTheme="minorHAnsi" w:cs="Times New Roman"/>
          <w:sz w:val="24"/>
          <w:szCs w:val="24"/>
          <w:rPrChange w:id="1470" w:author="gsc" w:date="2013-03-23T21:34:00Z">
            <w:rPr>
              <w:rFonts w:ascii="Times New Roman" w:hAnsi="Times New Roman" w:cs="Times New Roman"/>
              <w:sz w:val="24"/>
              <w:szCs w:val="24"/>
            </w:rPr>
          </w:rPrChange>
        </w:rPr>
        <w:t>codominant</w:t>
      </w:r>
      <w:proofErr w:type="spellEnd"/>
      <w:r w:rsidRPr="00FC6CCF">
        <w:rPr>
          <w:rFonts w:asciiTheme="minorHAnsi" w:hAnsiTheme="minorHAnsi" w:cs="Times New Roman"/>
          <w:sz w:val="24"/>
          <w:szCs w:val="24"/>
          <w:rPrChange w:id="1471" w:author="gsc" w:date="2013-03-23T21:34:00Z">
            <w:rPr>
              <w:rFonts w:ascii="Times New Roman" w:hAnsi="Times New Roman" w:cs="Times New Roman"/>
              <w:sz w:val="24"/>
              <w:szCs w:val="24"/>
            </w:rPr>
          </w:rPrChange>
        </w:rPr>
        <w:t xml:space="preserve"> mod</w:t>
      </w:r>
      <w:r w:rsidR="008D3FA6" w:rsidRPr="00FC6CCF">
        <w:rPr>
          <w:rFonts w:asciiTheme="minorHAnsi" w:hAnsiTheme="minorHAnsi" w:cs="Times New Roman"/>
          <w:sz w:val="24"/>
          <w:szCs w:val="24"/>
          <w:rPrChange w:id="1472" w:author="gsc" w:date="2013-03-23T21:34:00Z">
            <w:rPr>
              <w:rFonts w:ascii="Times New Roman" w:hAnsi="Times New Roman" w:cs="Times New Roman"/>
              <w:sz w:val="24"/>
              <w:szCs w:val="24"/>
            </w:rPr>
          </w:rPrChange>
        </w:rPr>
        <w:t xml:space="preserve">el </w:t>
      </w:r>
      <w:r w:rsidR="008D3FA6" w:rsidRPr="00FC6CCF">
        <w:rPr>
          <w:rFonts w:asciiTheme="minorHAnsi" w:eastAsiaTheme="minorEastAsia" w:hAnsiTheme="minorHAnsi" w:cs="Times New Roman"/>
          <w:sz w:val="24"/>
          <w:szCs w:val="24"/>
          <w:rPrChange w:id="1473" w:author="gsc" w:date="2013-03-23T21:34:00Z">
            <w:rPr>
              <w:rFonts w:ascii="Times New Roman" w:eastAsiaTheme="minorEastAsia" w:hAnsi="Times New Roman" w:cs="Times New Roman"/>
              <w:sz w:val="24"/>
              <w:szCs w:val="24"/>
            </w:rPr>
          </w:rPrChange>
        </w:rPr>
        <w:t>was su</w:t>
      </w:r>
      <w:r w:rsidR="00064422" w:rsidRPr="00FC6CCF">
        <w:rPr>
          <w:rFonts w:asciiTheme="minorHAnsi" w:eastAsiaTheme="minorEastAsia" w:hAnsiTheme="minorHAnsi" w:cs="Times New Roman"/>
          <w:sz w:val="24"/>
          <w:szCs w:val="24"/>
          <w:rPrChange w:id="1474" w:author="gsc" w:date="2013-03-23T21:34:00Z">
            <w:rPr>
              <w:rFonts w:ascii="Times New Roman" w:eastAsiaTheme="minorEastAsia" w:hAnsi="Times New Roman" w:cs="Times New Roman" w:hint="eastAsia"/>
              <w:sz w:val="24"/>
              <w:szCs w:val="24"/>
            </w:rPr>
          </w:rPrChange>
        </w:rPr>
        <w:t>gges</w:t>
      </w:r>
      <w:r w:rsidR="008D3FA6" w:rsidRPr="00FC6CCF">
        <w:rPr>
          <w:rFonts w:asciiTheme="minorHAnsi" w:eastAsiaTheme="minorEastAsia" w:hAnsiTheme="minorHAnsi" w:cs="Times New Roman"/>
          <w:sz w:val="24"/>
          <w:szCs w:val="24"/>
          <w:rPrChange w:id="1475" w:author="gsc" w:date="2013-03-23T21:34:00Z">
            <w:rPr>
              <w:rFonts w:ascii="Times New Roman" w:eastAsiaTheme="minorEastAsia" w:hAnsi="Times New Roman" w:cs="Times New Roman"/>
              <w:sz w:val="24"/>
              <w:szCs w:val="24"/>
            </w:rPr>
          </w:rPrChange>
        </w:rPr>
        <w:t>ted</w:t>
      </w:r>
      <w:r w:rsidRPr="00FC6CCF">
        <w:rPr>
          <w:rFonts w:asciiTheme="minorHAnsi" w:hAnsiTheme="minorHAnsi" w:cs="Times New Roman"/>
          <w:sz w:val="24"/>
          <w:szCs w:val="24"/>
          <w:rPrChange w:id="1476" w:author="gsc" w:date="2013-03-23T21:34:00Z">
            <w:rPr>
              <w:rFonts w:ascii="Times New Roman" w:hAnsi="Times New Roman" w:cs="Times New Roman"/>
              <w:sz w:val="24"/>
              <w:szCs w:val="24"/>
            </w:rPr>
          </w:rPrChange>
        </w:rPr>
        <w:t>.</w:t>
      </w:r>
      <w:r w:rsidR="008F595D" w:rsidRPr="00FC6CCF">
        <w:rPr>
          <w:rFonts w:asciiTheme="minorHAnsi" w:eastAsiaTheme="minorEastAsia" w:hAnsiTheme="minorHAnsi" w:cs="Times New Roman"/>
          <w:color w:val="FF0000"/>
          <w:sz w:val="24"/>
          <w:szCs w:val="24"/>
          <w:rPrChange w:id="1477" w:author="gsc" w:date="2013-03-23T21:34:00Z">
            <w:rPr>
              <w:rFonts w:ascii="Times New Roman" w:eastAsiaTheme="minorEastAsia" w:hAnsi="Times New Roman" w:cs="Times New Roman" w:hint="eastAsia"/>
              <w:color w:val="FF0000"/>
              <w:sz w:val="24"/>
              <w:szCs w:val="24"/>
            </w:rPr>
          </w:rPrChange>
        </w:rPr>
        <w:t xml:space="preserve"> </w:t>
      </w:r>
      <w:r w:rsidR="008D1550" w:rsidRPr="00FC6CCF">
        <w:rPr>
          <w:rFonts w:asciiTheme="minorHAnsi" w:eastAsiaTheme="minorEastAsia" w:hAnsiTheme="minorHAnsi" w:cs="Times New Roman"/>
          <w:sz w:val="24"/>
          <w:szCs w:val="24"/>
          <w:rPrChange w:id="1478" w:author="gsc" w:date="2013-03-23T21:34:00Z">
            <w:rPr>
              <w:rFonts w:ascii="Times New Roman" w:eastAsiaTheme="minorEastAsia" w:hAnsi="Times New Roman" w:cs="Times New Roman" w:hint="eastAsia"/>
              <w:sz w:val="24"/>
              <w:szCs w:val="24"/>
            </w:rPr>
          </w:rPrChange>
        </w:rPr>
        <w:t>To make the result more</w:t>
      </w:r>
      <w:r w:rsidR="00FA7623" w:rsidRPr="00FC6CCF">
        <w:rPr>
          <w:rFonts w:asciiTheme="minorHAnsi" w:eastAsiaTheme="minorEastAsia" w:hAnsiTheme="minorHAnsi" w:cs="Times New Roman"/>
          <w:sz w:val="24"/>
          <w:szCs w:val="24"/>
          <w:rPrChange w:id="1479" w:author="gsc" w:date="2013-03-23T21:34:00Z">
            <w:rPr>
              <w:rFonts w:ascii="Times New Roman" w:eastAsiaTheme="minorEastAsia" w:hAnsi="Times New Roman" w:cs="Times New Roman" w:hint="eastAsia"/>
              <w:sz w:val="24"/>
              <w:szCs w:val="24"/>
            </w:rPr>
          </w:rPrChange>
        </w:rPr>
        <w:t xml:space="preserve"> power</w:t>
      </w:r>
      <w:r w:rsidR="008D1550" w:rsidRPr="00FC6CCF">
        <w:rPr>
          <w:rFonts w:asciiTheme="minorHAnsi" w:eastAsiaTheme="minorEastAsia" w:hAnsiTheme="minorHAnsi" w:cs="Times New Roman"/>
          <w:sz w:val="24"/>
          <w:szCs w:val="24"/>
          <w:rPrChange w:id="1480" w:author="gsc" w:date="2013-03-23T21:34:00Z">
            <w:rPr>
              <w:rFonts w:ascii="Times New Roman" w:eastAsiaTheme="minorEastAsia" w:hAnsi="Times New Roman" w:cs="Times New Roman" w:hint="eastAsia"/>
              <w:sz w:val="24"/>
              <w:szCs w:val="24"/>
            </w:rPr>
          </w:rPrChange>
        </w:rPr>
        <w:t>ful</w:t>
      </w:r>
      <w:r w:rsidR="00FA7623" w:rsidRPr="00FC6CCF">
        <w:rPr>
          <w:rFonts w:asciiTheme="minorHAnsi" w:eastAsiaTheme="minorEastAsia" w:hAnsiTheme="minorHAnsi" w:cs="Times New Roman"/>
          <w:sz w:val="24"/>
          <w:szCs w:val="24"/>
          <w:rPrChange w:id="1481" w:author="gsc" w:date="2013-03-23T21:34:00Z">
            <w:rPr>
              <w:rFonts w:ascii="Times New Roman" w:eastAsiaTheme="minorEastAsia" w:hAnsi="Times New Roman" w:cs="Times New Roman" w:hint="eastAsia"/>
              <w:sz w:val="24"/>
              <w:szCs w:val="24"/>
            </w:rPr>
          </w:rPrChange>
        </w:rPr>
        <w:t>, we identified genetic model in subgroup.</w:t>
      </w:r>
      <w:r w:rsidR="00FA7623" w:rsidRPr="00FC6CCF">
        <w:rPr>
          <w:rFonts w:asciiTheme="minorHAnsi" w:eastAsiaTheme="minorEastAsia" w:hAnsiTheme="minorHAnsi" w:cs="Times New Roman"/>
          <w:color w:val="FF0000"/>
          <w:sz w:val="24"/>
          <w:szCs w:val="24"/>
          <w:rPrChange w:id="1482" w:author="gsc" w:date="2013-03-23T21:34:00Z">
            <w:rPr>
              <w:rFonts w:ascii="Times New Roman" w:eastAsiaTheme="minorEastAsia" w:hAnsi="Times New Roman" w:cs="Times New Roman" w:hint="eastAsia"/>
              <w:color w:val="FF0000"/>
              <w:sz w:val="24"/>
              <w:szCs w:val="24"/>
            </w:rPr>
          </w:rPrChange>
        </w:rPr>
        <w:t xml:space="preserve"> </w:t>
      </w:r>
      <w:proofErr w:type="spellStart"/>
      <w:r w:rsidR="00FA7623" w:rsidRPr="00FC6CCF">
        <w:rPr>
          <w:rFonts w:asciiTheme="minorHAnsi" w:eastAsiaTheme="minorEastAsia" w:hAnsiTheme="minorHAnsi" w:cs="Times New Roman"/>
          <w:sz w:val="24"/>
          <w:szCs w:val="24"/>
          <w:rPrChange w:id="1483" w:author="gsc" w:date="2013-03-23T21:34:00Z">
            <w:rPr>
              <w:rFonts w:ascii="Times New Roman" w:eastAsiaTheme="minorEastAsia" w:hAnsi="Times New Roman" w:cs="Times New Roman"/>
              <w:sz w:val="24"/>
              <w:szCs w:val="24"/>
            </w:rPr>
          </w:rPrChange>
        </w:rPr>
        <w:t>C</w:t>
      </w:r>
      <w:r w:rsidR="00FA7623" w:rsidRPr="00FC6CCF">
        <w:rPr>
          <w:rFonts w:asciiTheme="minorHAnsi" w:hAnsiTheme="minorHAnsi" w:cs="Times New Roman"/>
          <w:sz w:val="24"/>
          <w:szCs w:val="24"/>
          <w:rPrChange w:id="1484" w:author="gsc" w:date="2013-03-23T21:34:00Z">
            <w:rPr>
              <w:rFonts w:ascii="Times New Roman" w:hAnsi="Times New Roman" w:cs="Times New Roman"/>
              <w:sz w:val="24"/>
              <w:szCs w:val="24"/>
            </w:rPr>
          </w:rPrChange>
        </w:rPr>
        <w:t>odominant</w:t>
      </w:r>
      <w:proofErr w:type="spellEnd"/>
      <w:r w:rsidR="00FA7623" w:rsidRPr="00FC6CCF">
        <w:rPr>
          <w:rFonts w:asciiTheme="minorHAnsi" w:hAnsiTheme="minorHAnsi" w:cs="Times New Roman"/>
          <w:sz w:val="24"/>
          <w:szCs w:val="24"/>
          <w:rPrChange w:id="1485" w:author="gsc" w:date="2013-03-23T21:34:00Z">
            <w:rPr>
              <w:rFonts w:ascii="Times New Roman" w:hAnsi="Times New Roman" w:cs="Times New Roman"/>
              <w:sz w:val="24"/>
              <w:szCs w:val="24"/>
            </w:rPr>
          </w:rPrChange>
        </w:rPr>
        <w:t xml:space="preserve"> model</w:t>
      </w:r>
      <w:r w:rsidR="00FA7623" w:rsidRPr="00FC6CCF">
        <w:rPr>
          <w:rFonts w:asciiTheme="minorHAnsi" w:eastAsiaTheme="minorEastAsia" w:hAnsiTheme="minorHAnsi" w:cs="Times New Roman"/>
          <w:sz w:val="24"/>
          <w:szCs w:val="24"/>
          <w:rPrChange w:id="1486" w:author="gsc" w:date="2013-03-23T21:34:00Z">
            <w:rPr>
              <w:rFonts w:ascii="Times New Roman" w:eastAsiaTheme="minorEastAsia" w:hAnsi="Times New Roman" w:cs="Times New Roman"/>
              <w:sz w:val="24"/>
              <w:szCs w:val="24"/>
            </w:rPr>
          </w:rPrChange>
        </w:rPr>
        <w:t xml:space="preserve"> is</w:t>
      </w:r>
      <w:r w:rsidR="002D34F1" w:rsidRPr="00FC6CCF">
        <w:rPr>
          <w:rFonts w:asciiTheme="minorHAnsi" w:eastAsiaTheme="minorEastAsia" w:hAnsiTheme="minorHAnsi" w:cs="Times New Roman"/>
          <w:sz w:val="24"/>
          <w:szCs w:val="24"/>
          <w:rPrChange w:id="1487" w:author="gsc" w:date="2013-03-23T21:34:00Z">
            <w:rPr>
              <w:rFonts w:ascii="Times New Roman" w:eastAsiaTheme="minorEastAsia" w:hAnsi="Times New Roman" w:cs="Times New Roman" w:hint="eastAsia"/>
              <w:sz w:val="24"/>
              <w:szCs w:val="24"/>
            </w:rPr>
          </w:rPrChange>
        </w:rPr>
        <w:t xml:space="preserve"> also</w:t>
      </w:r>
      <w:r w:rsidR="00FA7623" w:rsidRPr="00FC6CCF">
        <w:rPr>
          <w:rFonts w:asciiTheme="minorHAnsi" w:eastAsiaTheme="minorEastAsia" w:hAnsiTheme="minorHAnsi" w:cs="Times New Roman"/>
          <w:sz w:val="24"/>
          <w:szCs w:val="24"/>
          <w:rPrChange w:id="1488" w:author="gsc" w:date="2013-03-23T21:34:00Z">
            <w:rPr>
              <w:rFonts w:ascii="Times New Roman" w:eastAsiaTheme="minorEastAsia" w:hAnsi="Times New Roman" w:cs="Times New Roman"/>
              <w:sz w:val="24"/>
              <w:szCs w:val="24"/>
            </w:rPr>
          </w:rPrChange>
        </w:rPr>
        <w:t xml:space="preserve"> the</w:t>
      </w:r>
      <w:r w:rsidR="00FA7623" w:rsidRPr="00FC6CCF">
        <w:rPr>
          <w:rFonts w:asciiTheme="minorHAnsi" w:hAnsiTheme="minorHAnsi" w:cs="Times New Roman"/>
          <w:sz w:val="24"/>
          <w:szCs w:val="24"/>
          <w:rPrChange w:id="1489" w:author="gsc" w:date="2013-03-23T21:34:00Z">
            <w:rPr>
              <w:rFonts w:ascii="Times New Roman" w:hAnsi="Times New Roman" w:cs="Times New Roman"/>
              <w:sz w:val="24"/>
              <w:szCs w:val="24"/>
            </w:rPr>
          </w:rPrChange>
        </w:rPr>
        <w:t xml:space="preserve"> most probably appropriate genetic model</w:t>
      </w:r>
      <w:r w:rsidR="00FA7623" w:rsidRPr="00FC6CCF">
        <w:rPr>
          <w:rFonts w:asciiTheme="minorHAnsi" w:eastAsiaTheme="minorEastAsia" w:hAnsiTheme="minorHAnsi" w:cs="Times New Roman"/>
          <w:color w:val="FF0000"/>
          <w:sz w:val="24"/>
          <w:szCs w:val="24"/>
          <w:rPrChange w:id="1490" w:author="gsc" w:date="2013-03-23T21:34:00Z">
            <w:rPr>
              <w:rFonts w:ascii="Times New Roman" w:eastAsiaTheme="minorEastAsia" w:hAnsi="Times New Roman" w:cs="Times New Roman" w:hint="eastAsia"/>
              <w:color w:val="FF0000"/>
              <w:sz w:val="24"/>
              <w:szCs w:val="24"/>
            </w:rPr>
          </w:rPrChange>
        </w:rPr>
        <w:t xml:space="preserve"> ( Table</w:t>
      </w:r>
      <w:r w:rsidR="00C50163" w:rsidRPr="00FC6CCF">
        <w:rPr>
          <w:rFonts w:asciiTheme="minorHAnsi" w:eastAsiaTheme="minorEastAsia" w:hAnsiTheme="minorHAnsi" w:cs="Times New Roman"/>
          <w:color w:val="FF0000"/>
          <w:sz w:val="24"/>
          <w:szCs w:val="24"/>
          <w:rPrChange w:id="1491" w:author="gsc" w:date="2013-03-23T21:34:00Z">
            <w:rPr>
              <w:rFonts w:ascii="Times New Roman" w:eastAsiaTheme="minorEastAsia" w:hAnsi="Times New Roman" w:cs="Times New Roman" w:hint="eastAsia"/>
              <w:color w:val="FF0000"/>
              <w:sz w:val="24"/>
              <w:szCs w:val="24"/>
            </w:rPr>
          </w:rPrChange>
        </w:rPr>
        <w:t xml:space="preserve"> 4</w:t>
      </w:r>
      <w:r w:rsidR="00FA7623" w:rsidRPr="00FC6CCF">
        <w:rPr>
          <w:rFonts w:asciiTheme="minorHAnsi" w:eastAsiaTheme="minorEastAsia" w:hAnsiTheme="minorHAnsi" w:cs="Times New Roman"/>
          <w:color w:val="FF0000"/>
          <w:sz w:val="24"/>
          <w:szCs w:val="24"/>
          <w:rPrChange w:id="1492" w:author="gsc" w:date="2013-03-23T21:34:00Z">
            <w:rPr>
              <w:rFonts w:ascii="Times New Roman" w:eastAsiaTheme="minorEastAsia" w:hAnsi="Times New Roman" w:cs="Times New Roman" w:hint="eastAsia"/>
              <w:color w:val="FF0000"/>
              <w:sz w:val="24"/>
              <w:szCs w:val="24"/>
            </w:rPr>
          </w:rPrChange>
        </w:rPr>
        <w:t>)</w:t>
      </w:r>
      <w:r w:rsidR="00061FD7" w:rsidRPr="00FC6CCF">
        <w:rPr>
          <w:rFonts w:asciiTheme="minorHAnsi" w:eastAsiaTheme="minorEastAsia" w:hAnsiTheme="minorHAnsi" w:cs="Times New Roman"/>
          <w:color w:val="FF0000"/>
          <w:sz w:val="24"/>
          <w:szCs w:val="24"/>
          <w:rPrChange w:id="1493" w:author="gsc" w:date="2013-03-23T21:34:00Z">
            <w:rPr>
              <w:rFonts w:ascii="Times New Roman" w:eastAsiaTheme="minorEastAsia" w:hAnsi="Times New Roman" w:cs="Times New Roman" w:hint="eastAsia"/>
              <w:color w:val="FF0000"/>
              <w:sz w:val="24"/>
              <w:szCs w:val="24"/>
            </w:rPr>
          </w:rPrChange>
        </w:rPr>
        <w:t>.</w:t>
      </w:r>
    </w:p>
    <w:p w:rsidR="002B7DDE" w:rsidRPr="00FC6CCF" w:rsidRDefault="002B7DDE" w:rsidP="00B555C2">
      <w:pPr>
        <w:rPr>
          <w:rFonts w:asciiTheme="minorHAnsi" w:hAnsiTheme="minorHAnsi" w:cs="Times New Roman"/>
          <w:sz w:val="24"/>
          <w:szCs w:val="24"/>
          <w:rPrChange w:id="1494" w:author="gsc" w:date="2013-03-23T21:34:00Z">
            <w:rPr>
              <w:rFonts w:ascii="Times New Roman" w:hAnsi="Times New Roman" w:cs="Times New Roman"/>
              <w:sz w:val="24"/>
              <w:szCs w:val="24"/>
            </w:rPr>
          </w:rPrChange>
        </w:rPr>
      </w:pPr>
      <w:r w:rsidRPr="00FC6CCF">
        <w:rPr>
          <w:rFonts w:asciiTheme="minorHAnsi" w:hAnsiTheme="minorHAnsi" w:cs="Times New Roman"/>
          <w:b/>
          <w:sz w:val="24"/>
          <w:szCs w:val="24"/>
          <w:rPrChange w:id="1495" w:author="gsc" w:date="2013-03-23T21:34:00Z">
            <w:rPr>
              <w:rFonts w:ascii="Times New Roman" w:hAnsi="Times New Roman" w:cs="Times New Roman"/>
              <w:b/>
              <w:sz w:val="24"/>
              <w:szCs w:val="24"/>
            </w:rPr>
          </w:rPrChange>
        </w:rPr>
        <w:t>Meta-regression analysis</w:t>
      </w:r>
    </w:p>
    <w:p w:rsidR="002B7DDE" w:rsidRPr="00FC6CCF" w:rsidRDefault="002B7DDE" w:rsidP="000B0474">
      <w:pPr>
        <w:ind w:firstLineChars="200" w:firstLine="480"/>
        <w:rPr>
          <w:rFonts w:asciiTheme="minorHAnsi" w:eastAsiaTheme="minorEastAsia" w:hAnsiTheme="minorHAnsi" w:cs="Times New Roman"/>
          <w:color w:val="FF0000"/>
          <w:sz w:val="24"/>
          <w:szCs w:val="24"/>
          <w:rPrChange w:id="1496" w:author="gsc" w:date="2013-03-23T21:34:00Z">
            <w:rPr>
              <w:rFonts w:ascii="Times New Roman" w:eastAsiaTheme="minorEastAsia" w:hAnsi="Times New Roman" w:cs="Times New Roman"/>
              <w:color w:val="FF0000"/>
              <w:sz w:val="24"/>
              <w:szCs w:val="24"/>
            </w:rPr>
          </w:rPrChange>
        </w:rPr>
      </w:pPr>
      <w:r w:rsidRPr="00FC6CCF">
        <w:rPr>
          <w:rFonts w:asciiTheme="minorHAnsi" w:hAnsiTheme="minorHAnsi" w:cs="Times New Roman"/>
          <w:sz w:val="24"/>
          <w:szCs w:val="24"/>
          <w:rPrChange w:id="1497" w:author="gsc" w:date="2013-03-23T21:34:00Z">
            <w:rPr>
              <w:rFonts w:ascii="Times New Roman" w:hAnsi="Times New Roman" w:cs="Times New Roman"/>
              <w:sz w:val="24"/>
              <w:szCs w:val="24"/>
            </w:rPr>
          </w:rPrChange>
        </w:rPr>
        <w:t>The result show P* value of published year were 0.08(OR1) and 0.007(OR</w:t>
      </w:r>
      <w:r w:rsidR="001603D8" w:rsidRPr="00FC6CCF">
        <w:rPr>
          <w:rFonts w:asciiTheme="minorHAnsi" w:eastAsiaTheme="minorEastAsia" w:hAnsiTheme="minorHAnsi" w:cs="Times New Roman"/>
          <w:sz w:val="24"/>
          <w:szCs w:val="24"/>
          <w:rPrChange w:id="1498" w:author="gsc" w:date="2013-03-23T21:34:00Z">
            <w:rPr>
              <w:rFonts w:ascii="Times New Roman" w:eastAsiaTheme="minorEastAsia" w:hAnsi="Times New Roman" w:cs="Times New Roman" w:hint="eastAsia"/>
              <w:sz w:val="24"/>
              <w:szCs w:val="24"/>
            </w:rPr>
          </w:rPrChange>
        </w:rPr>
        <w:t>3</w:t>
      </w:r>
      <w:r w:rsidRPr="00FC6CCF">
        <w:rPr>
          <w:rFonts w:asciiTheme="minorHAnsi" w:hAnsiTheme="minorHAnsi" w:cs="Times New Roman"/>
          <w:sz w:val="24"/>
          <w:szCs w:val="24"/>
          <w:rPrChange w:id="1499" w:author="gsc" w:date="2013-03-23T21:34:00Z">
            <w:rPr>
              <w:rFonts w:ascii="Times New Roman" w:hAnsi="Times New Roman" w:cs="Times New Roman"/>
              <w:sz w:val="24"/>
              <w:szCs w:val="24"/>
            </w:rPr>
          </w:rPrChange>
        </w:rPr>
        <w:t>)</w:t>
      </w:r>
      <w:r w:rsidR="00262A0D" w:rsidRPr="00FC6CCF">
        <w:rPr>
          <w:rFonts w:asciiTheme="minorHAnsi" w:eastAsiaTheme="minorEastAsia" w:hAnsiTheme="minorHAnsi" w:cs="Times New Roman"/>
          <w:sz w:val="24"/>
          <w:szCs w:val="24"/>
          <w:rPrChange w:id="1500" w:author="gsc" w:date="2013-03-23T21:34:00Z">
            <w:rPr>
              <w:rFonts w:ascii="Times New Roman" w:eastAsiaTheme="minorEastAsia" w:hAnsi="Times New Roman" w:cs="Times New Roman"/>
              <w:sz w:val="24"/>
              <w:szCs w:val="24"/>
            </w:rPr>
          </w:rPrChange>
        </w:rPr>
        <w:t>,</w:t>
      </w:r>
      <w:r w:rsidR="002538A4" w:rsidRPr="00FC6CCF">
        <w:rPr>
          <w:rFonts w:asciiTheme="minorHAnsi" w:eastAsiaTheme="minorEastAsia" w:hAnsiTheme="minorHAnsi" w:cs="Times New Roman"/>
          <w:sz w:val="24"/>
          <w:szCs w:val="24"/>
          <w:rPrChange w:id="1501" w:author="gsc" w:date="2013-03-23T21:34:00Z">
            <w:rPr>
              <w:rFonts w:ascii="Times New Roman" w:eastAsiaTheme="minorEastAsia" w:hAnsi="Times New Roman" w:cs="Times New Roman"/>
              <w:sz w:val="24"/>
              <w:szCs w:val="24"/>
            </w:rPr>
          </w:rPrChange>
        </w:rPr>
        <w:t xml:space="preserve"> the value of </w:t>
      </w:r>
      <w:r w:rsidR="001C1959" w:rsidRPr="00FC6CCF">
        <w:rPr>
          <w:rFonts w:asciiTheme="minorHAnsi" w:eastAsiaTheme="minorEastAsia" w:hAnsiTheme="minorHAnsi" w:cs="Times New Roman"/>
          <w:sz w:val="24"/>
          <w:szCs w:val="24"/>
          <w:rPrChange w:id="1502" w:author="gsc" w:date="2013-03-23T21:34:00Z">
            <w:rPr>
              <w:rFonts w:ascii="Times New Roman" w:eastAsiaTheme="minorEastAsia" w:hAnsi="Times New Roman" w:cs="Times New Roman"/>
              <w:sz w:val="24"/>
              <w:szCs w:val="24"/>
            </w:rPr>
          </w:rPrChange>
        </w:rPr>
        <w:t>I</w:t>
      </w:r>
      <w:r w:rsidR="002538A4" w:rsidRPr="00FC6CCF">
        <w:rPr>
          <w:rFonts w:asciiTheme="minorHAnsi" w:eastAsiaTheme="minorEastAsia" w:hAnsiTheme="minorHAnsi" w:cs="Times New Roman"/>
          <w:sz w:val="24"/>
          <w:szCs w:val="24"/>
          <w:vertAlign w:val="superscript"/>
          <w:rPrChange w:id="1503" w:author="gsc" w:date="2013-03-23T21:34:00Z">
            <w:rPr>
              <w:rFonts w:ascii="Times New Roman" w:eastAsiaTheme="minorEastAsia" w:hAnsi="Times New Roman" w:cs="Times New Roman"/>
              <w:sz w:val="24"/>
              <w:szCs w:val="24"/>
              <w:vertAlign w:val="superscript"/>
            </w:rPr>
          </w:rPrChange>
        </w:rPr>
        <w:t>2</w:t>
      </w:r>
      <w:r w:rsidR="002538A4" w:rsidRPr="00FC6CCF">
        <w:rPr>
          <w:rFonts w:asciiTheme="minorHAnsi" w:eastAsiaTheme="minorEastAsia" w:hAnsiTheme="minorHAnsi" w:cs="Times New Roman"/>
          <w:sz w:val="24"/>
          <w:szCs w:val="24"/>
          <w:rPrChange w:id="1504" w:author="gsc" w:date="2013-03-23T21:34:00Z">
            <w:rPr>
              <w:rFonts w:ascii="Times New Roman" w:eastAsiaTheme="minorEastAsia" w:hAnsi="Times New Roman" w:cs="Times New Roman"/>
              <w:sz w:val="24"/>
              <w:szCs w:val="24"/>
            </w:rPr>
          </w:rPrChange>
        </w:rPr>
        <w:t xml:space="preserve"> </w:t>
      </w:r>
      <w:r w:rsidR="001C1959" w:rsidRPr="00FC6CCF">
        <w:rPr>
          <w:rFonts w:asciiTheme="minorHAnsi" w:eastAsiaTheme="minorEastAsia" w:hAnsiTheme="minorHAnsi" w:cs="Times New Roman"/>
          <w:sz w:val="24"/>
          <w:szCs w:val="24"/>
          <w:rPrChange w:id="1505" w:author="gsc" w:date="2013-03-23T21:34:00Z">
            <w:rPr>
              <w:rFonts w:ascii="Times New Roman" w:eastAsiaTheme="minorEastAsia" w:hAnsi="Times New Roman" w:cs="Times New Roman"/>
              <w:sz w:val="24"/>
              <w:szCs w:val="24"/>
            </w:rPr>
          </w:rPrChange>
        </w:rPr>
        <w:t xml:space="preserve">after meta-regression </w:t>
      </w:r>
      <w:r w:rsidR="00F82E14" w:rsidRPr="00FC6CCF">
        <w:rPr>
          <w:rFonts w:asciiTheme="minorHAnsi" w:eastAsiaTheme="minorEastAsia" w:hAnsiTheme="minorHAnsi" w:cs="Times New Roman"/>
          <w:sz w:val="24"/>
          <w:szCs w:val="24"/>
          <w:rPrChange w:id="1506" w:author="gsc" w:date="2013-03-23T21:34:00Z">
            <w:rPr>
              <w:rFonts w:ascii="Times New Roman" w:eastAsiaTheme="minorEastAsia" w:hAnsi="Times New Roman" w:cs="Times New Roman" w:hint="eastAsia"/>
              <w:sz w:val="24"/>
              <w:szCs w:val="24"/>
            </w:rPr>
          </w:rPrChange>
        </w:rPr>
        <w:t>progress reduced to</w:t>
      </w:r>
      <w:r w:rsidR="002538A4" w:rsidRPr="00FC6CCF">
        <w:rPr>
          <w:rFonts w:asciiTheme="minorHAnsi" w:eastAsiaTheme="minorEastAsia" w:hAnsiTheme="minorHAnsi" w:cs="Times New Roman"/>
          <w:sz w:val="24"/>
          <w:szCs w:val="24"/>
          <w:rPrChange w:id="1507" w:author="gsc" w:date="2013-03-23T21:34:00Z">
            <w:rPr>
              <w:rFonts w:ascii="Times New Roman" w:eastAsiaTheme="minorEastAsia" w:hAnsi="Times New Roman" w:cs="Times New Roman"/>
              <w:sz w:val="24"/>
              <w:szCs w:val="24"/>
            </w:rPr>
          </w:rPrChange>
        </w:rPr>
        <w:t xml:space="preserve"> </w:t>
      </w:r>
      <w:r w:rsidR="001C1959" w:rsidRPr="00FC6CCF">
        <w:rPr>
          <w:rFonts w:asciiTheme="minorHAnsi" w:eastAsiaTheme="minorEastAsia" w:hAnsiTheme="minorHAnsi" w:cs="Times New Roman"/>
          <w:sz w:val="24"/>
          <w:szCs w:val="24"/>
          <w:rPrChange w:id="1508" w:author="gsc" w:date="2013-03-23T21:34:00Z">
            <w:rPr>
              <w:rFonts w:ascii="Times New Roman" w:eastAsiaTheme="minorEastAsia" w:hAnsi="Times New Roman" w:cs="Times New Roman"/>
              <w:sz w:val="24"/>
              <w:szCs w:val="24"/>
            </w:rPr>
          </w:rPrChange>
        </w:rPr>
        <w:t>21.51%</w:t>
      </w:r>
      <w:r w:rsidR="002538A4" w:rsidRPr="00FC6CCF">
        <w:rPr>
          <w:rFonts w:asciiTheme="minorHAnsi" w:eastAsiaTheme="minorEastAsia" w:hAnsiTheme="minorHAnsi" w:cs="Times New Roman"/>
          <w:sz w:val="24"/>
          <w:szCs w:val="24"/>
          <w:rPrChange w:id="1509" w:author="gsc" w:date="2013-03-23T21:34:00Z">
            <w:rPr>
              <w:rFonts w:ascii="Times New Roman" w:eastAsiaTheme="minorEastAsia" w:hAnsi="Times New Roman" w:cs="Times New Roman"/>
              <w:sz w:val="24"/>
              <w:szCs w:val="24"/>
            </w:rPr>
          </w:rPrChange>
        </w:rPr>
        <w:t xml:space="preserve"> (OR1) and </w:t>
      </w:r>
      <w:r w:rsidR="001C1959" w:rsidRPr="00FC6CCF">
        <w:rPr>
          <w:rFonts w:asciiTheme="minorHAnsi" w:eastAsiaTheme="minorEastAsia" w:hAnsiTheme="minorHAnsi" w:cs="Times New Roman"/>
          <w:sz w:val="24"/>
          <w:szCs w:val="24"/>
          <w:rPrChange w:id="1510" w:author="gsc" w:date="2013-03-23T21:34:00Z">
            <w:rPr>
              <w:rFonts w:ascii="Times New Roman" w:eastAsiaTheme="minorEastAsia" w:hAnsi="Times New Roman" w:cs="Times New Roman"/>
              <w:sz w:val="24"/>
              <w:szCs w:val="24"/>
            </w:rPr>
          </w:rPrChange>
        </w:rPr>
        <w:t>0.00%</w:t>
      </w:r>
      <w:r w:rsidR="002538A4" w:rsidRPr="00FC6CCF">
        <w:rPr>
          <w:rFonts w:asciiTheme="minorHAnsi" w:eastAsiaTheme="minorEastAsia" w:hAnsiTheme="minorHAnsi" w:cs="Times New Roman"/>
          <w:sz w:val="24"/>
          <w:szCs w:val="24"/>
          <w:rPrChange w:id="1511" w:author="gsc" w:date="2013-03-23T21:34:00Z">
            <w:rPr>
              <w:rFonts w:ascii="Times New Roman" w:eastAsiaTheme="minorEastAsia" w:hAnsi="Times New Roman" w:cs="Times New Roman"/>
              <w:sz w:val="24"/>
              <w:szCs w:val="24"/>
            </w:rPr>
          </w:rPrChange>
        </w:rPr>
        <w:t xml:space="preserve"> (OR3)</w:t>
      </w:r>
      <w:r w:rsidRPr="00FC6CCF">
        <w:rPr>
          <w:rFonts w:asciiTheme="minorHAnsi" w:hAnsiTheme="minorHAnsi" w:cs="Times New Roman"/>
          <w:sz w:val="24"/>
          <w:szCs w:val="24"/>
          <w:rPrChange w:id="1512" w:author="gsc" w:date="2013-03-23T21:34:00Z">
            <w:rPr>
              <w:rFonts w:ascii="Times New Roman" w:hAnsi="Times New Roman" w:cs="Times New Roman"/>
              <w:sz w:val="24"/>
              <w:szCs w:val="24"/>
            </w:rPr>
          </w:rPrChange>
        </w:rPr>
        <w:t>;</w:t>
      </w:r>
      <w:r w:rsidR="00F05CD4" w:rsidRPr="00FC6CCF">
        <w:rPr>
          <w:rFonts w:asciiTheme="minorHAnsi" w:eastAsiaTheme="minorEastAsia" w:hAnsiTheme="minorHAnsi" w:cs="Times New Roman"/>
          <w:sz w:val="24"/>
          <w:szCs w:val="24"/>
          <w:rPrChange w:id="1513" w:author="gsc" w:date="2013-03-23T21:34:00Z">
            <w:rPr>
              <w:rFonts w:ascii="Times New Roman" w:eastAsiaTheme="minorEastAsia" w:hAnsi="Times New Roman" w:cs="Times New Roman"/>
              <w:sz w:val="24"/>
              <w:szCs w:val="24"/>
            </w:rPr>
          </w:rPrChange>
        </w:rPr>
        <w:t xml:space="preserve"> </w:t>
      </w:r>
      <w:r w:rsidRPr="00FC6CCF">
        <w:rPr>
          <w:rFonts w:asciiTheme="minorHAnsi" w:hAnsiTheme="minorHAnsi" w:cs="Times New Roman"/>
          <w:sz w:val="24"/>
          <w:szCs w:val="24"/>
          <w:rPrChange w:id="1514" w:author="gsc" w:date="2013-03-23T21:34:00Z">
            <w:rPr>
              <w:rFonts w:ascii="Times New Roman" w:hAnsi="Times New Roman" w:cs="Times New Roman"/>
              <w:sz w:val="24"/>
              <w:szCs w:val="24"/>
            </w:rPr>
          </w:rPrChange>
        </w:rPr>
        <w:t>P*</w:t>
      </w:r>
      <w:r w:rsidR="001603D8" w:rsidRPr="00FC6CCF">
        <w:rPr>
          <w:rFonts w:asciiTheme="minorHAnsi" w:eastAsiaTheme="minorEastAsia" w:hAnsiTheme="minorHAnsi" w:cs="Times New Roman"/>
          <w:sz w:val="24"/>
          <w:szCs w:val="24"/>
          <w:rPrChange w:id="1515" w:author="gsc" w:date="2013-03-23T21:34:00Z">
            <w:rPr>
              <w:rFonts w:ascii="Times New Roman" w:eastAsiaTheme="minorEastAsia" w:hAnsi="Times New Roman" w:cs="Times New Roman" w:hint="eastAsia"/>
              <w:sz w:val="24"/>
              <w:szCs w:val="24"/>
            </w:rPr>
          </w:rPrChange>
        </w:rPr>
        <w:t xml:space="preserve"> </w:t>
      </w:r>
      <w:r w:rsidRPr="00FC6CCF">
        <w:rPr>
          <w:rFonts w:asciiTheme="minorHAnsi" w:hAnsiTheme="minorHAnsi" w:cs="Times New Roman"/>
          <w:sz w:val="24"/>
          <w:szCs w:val="24"/>
          <w:rPrChange w:id="1516" w:author="gsc" w:date="2013-03-23T21:34:00Z">
            <w:rPr>
              <w:rFonts w:ascii="Times New Roman" w:hAnsi="Times New Roman" w:cs="Times New Roman"/>
              <w:sz w:val="24"/>
              <w:szCs w:val="24"/>
            </w:rPr>
          </w:rPrChange>
        </w:rPr>
        <w:t>value of the number of individuals were 0.0</w:t>
      </w:r>
      <w:r w:rsidR="00E56CE1" w:rsidRPr="00FC6CCF">
        <w:rPr>
          <w:rFonts w:asciiTheme="minorHAnsi" w:eastAsiaTheme="minorEastAsia" w:hAnsiTheme="minorHAnsi" w:cs="Times New Roman"/>
          <w:sz w:val="24"/>
          <w:szCs w:val="24"/>
          <w:rPrChange w:id="1517" w:author="gsc" w:date="2013-03-23T21:34:00Z">
            <w:rPr>
              <w:rFonts w:ascii="Times New Roman" w:eastAsiaTheme="minorEastAsia" w:hAnsi="Times New Roman" w:cs="Times New Roman" w:hint="eastAsia"/>
              <w:sz w:val="24"/>
              <w:szCs w:val="24"/>
            </w:rPr>
          </w:rPrChange>
        </w:rPr>
        <w:t>63</w:t>
      </w:r>
      <w:r w:rsidRPr="00FC6CCF">
        <w:rPr>
          <w:rFonts w:asciiTheme="minorHAnsi" w:hAnsiTheme="minorHAnsi" w:cs="Times New Roman"/>
          <w:sz w:val="24"/>
          <w:szCs w:val="24"/>
          <w:rPrChange w:id="1518" w:author="gsc" w:date="2013-03-23T21:34:00Z">
            <w:rPr>
              <w:rFonts w:ascii="Times New Roman" w:hAnsi="Times New Roman" w:cs="Times New Roman"/>
              <w:sz w:val="24"/>
              <w:szCs w:val="24"/>
            </w:rPr>
          </w:rPrChange>
        </w:rPr>
        <w:t>(OR1) and 0.</w:t>
      </w:r>
      <w:r w:rsidR="00E56CE1" w:rsidRPr="00FC6CCF">
        <w:rPr>
          <w:rFonts w:asciiTheme="minorHAnsi" w:eastAsiaTheme="minorEastAsia" w:hAnsiTheme="minorHAnsi" w:cs="Times New Roman"/>
          <w:sz w:val="24"/>
          <w:szCs w:val="24"/>
          <w:rPrChange w:id="1519" w:author="gsc" w:date="2013-03-23T21:34:00Z">
            <w:rPr>
              <w:rFonts w:ascii="Times New Roman" w:eastAsiaTheme="minorEastAsia" w:hAnsi="Times New Roman" w:cs="Times New Roman" w:hint="eastAsia"/>
              <w:sz w:val="24"/>
              <w:szCs w:val="24"/>
            </w:rPr>
          </w:rPrChange>
        </w:rPr>
        <w:t>254</w:t>
      </w:r>
      <w:r w:rsidRPr="00FC6CCF">
        <w:rPr>
          <w:rFonts w:asciiTheme="minorHAnsi" w:hAnsiTheme="minorHAnsi" w:cs="Times New Roman"/>
          <w:sz w:val="24"/>
          <w:szCs w:val="24"/>
          <w:rPrChange w:id="1520" w:author="gsc" w:date="2013-03-23T21:34:00Z">
            <w:rPr>
              <w:rFonts w:ascii="Times New Roman" w:hAnsi="Times New Roman" w:cs="Times New Roman"/>
              <w:sz w:val="24"/>
              <w:szCs w:val="24"/>
            </w:rPr>
          </w:rPrChange>
        </w:rPr>
        <w:t>(OR</w:t>
      </w:r>
      <w:r w:rsidR="001603D8" w:rsidRPr="00FC6CCF">
        <w:rPr>
          <w:rFonts w:asciiTheme="minorHAnsi" w:eastAsiaTheme="minorEastAsia" w:hAnsiTheme="minorHAnsi" w:cs="Times New Roman"/>
          <w:sz w:val="24"/>
          <w:szCs w:val="24"/>
          <w:rPrChange w:id="1521" w:author="gsc" w:date="2013-03-23T21:34:00Z">
            <w:rPr>
              <w:rFonts w:ascii="Times New Roman" w:eastAsiaTheme="minorEastAsia" w:hAnsi="Times New Roman" w:cs="Times New Roman" w:hint="eastAsia"/>
              <w:sz w:val="24"/>
              <w:szCs w:val="24"/>
            </w:rPr>
          </w:rPrChange>
        </w:rPr>
        <w:t>3</w:t>
      </w:r>
      <w:r w:rsidRPr="00FC6CCF">
        <w:rPr>
          <w:rFonts w:asciiTheme="minorHAnsi" w:hAnsiTheme="minorHAnsi" w:cs="Times New Roman"/>
          <w:sz w:val="24"/>
          <w:szCs w:val="24"/>
          <w:rPrChange w:id="1522" w:author="gsc" w:date="2013-03-23T21:34:00Z">
            <w:rPr>
              <w:rFonts w:ascii="Times New Roman" w:hAnsi="Times New Roman" w:cs="Times New Roman"/>
              <w:sz w:val="24"/>
              <w:szCs w:val="24"/>
            </w:rPr>
          </w:rPrChange>
        </w:rPr>
        <w:t>)</w:t>
      </w:r>
      <w:r w:rsidR="00EC40F1" w:rsidRPr="00FC6CCF">
        <w:rPr>
          <w:rFonts w:asciiTheme="minorHAnsi" w:eastAsiaTheme="minorEastAsia" w:hAnsiTheme="minorHAnsi" w:cs="Times New Roman"/>
          <w:sz w:val="24"/>
          <w:szCs w:val="24"/>
          <w:rPrChange w:id="1523" w:author="gsc" w:date="2013-03-23T21:34:00Z">
            <w:rPr>
              <w:rFonts w:ascii="Times New Roman" w:eastAsiaTheme="minorEastAsia" w:hAnsi="Times New Roman" w:cs="Times New Roman"/>
              <w:sz w:val="24"/>
              <w:szCs w:val="24"/>
            </w:rPr>
          </w:rPrChange>
        </w:rPr>
        <w:t xml:space="preserve"> , the value of </w:t>
      </w:r>
      <w:r w:rsidR="001C1959" w:rsidRPr="00FC6CCF">
        <w:rPr>
          <w:rFonts w:asciiTheme="minorHAnsi" w:eastAsiaTheme="minorEastAsia" w:hAnsiTheme="minorHAnsi" w:cs="Times New Roman"/>
          <w:sz w:val="24"/>
          <w:szCs w:val="24"/>
          <w:rPrChange w:id="1524" w:author="gsc" w:date="2013-03-23T21:34:00Z">
            <w:rPr>
              <w:rFonts w:ascii="Times New Roman" w:eastAsiaTheme="minorEastAsia" w:hAnsi="Times New Roman" w:cs="Times New Roman"/>
              <w:sz w:val="24"/>
              <w:szCs w:val="24"/>
            </w:rPr>
          </w:rPrChange>
        </w:rPr>
        <w:t>I</w:t>
      </w:r>
      <w:r w:rsidR="00EC40F1" w:rsidRPr="00FC6CCF">
        <w:rPr>
          <w:rFonts w:asciiTheme="minorHAnsi" w:eastAsiaTheme="minorEastAsia" w:hAnsiTheme="minorHAnsi" w:cs="Times New Roman"/>
          <w:sz w:val="24"/>
          <w:szCs w:val="24"/>
          <w:vertAlign w:val="superscript"/>
          <w:rPrChange w:id="1525" w:author="gsc" w:date="2013-03-23T21:34:00Z">
            <w:rPr>
              <w:rFonts w:ascii="Times New Roman" w:eastAsiaTheme="minorEastAsia" w:hAnsi="Times New Roman" w:cs="Times New Roman"/>
              <w:sz w:val="24"/>
              <w:szCs w:val="24"/>
              <w:vertAlign w:val="superscript"/>
            </w:rPr>
          </w:rPrChange>
        </w:rPr>
        <w:t>2</w:t>
      </w:r>
      <w:r w:rsidR="00EC40F1" w:rsidRPr="00FC6CCF">
        <w:rPr>
          <w:rFonts w:asciiTheme="minorHAnsi" w:eastAsiaTheme="minorEastAsia" w:hAnsiTheme="minorHAnsi" w:cs="Times New Roman"/>
          <w:sz w:val="24"/>
          <w:szCs w:val="24"/>
          <w:rPrChange w:id="1526" w:author="gsc" w:date="2013-03-23T21:34:00Z">
            <w:rPr>
              <w:rFonts w:ascii="Times New Roman" w:eastAsiaTheme="minorEastAsia" w:hAnsi="Times New Roman" w:cs="Times New Roman"/>
              <w:sz w:val="24"/>
              <w:szCs w:val="24"/>
            </w:rPr>
          </w:rPrChange>
        </w:rPr>
        <w:t xml:space="preserve"> were </w:t>
      </w:r>
      <w:r w:rsidR="001C1959" w:rsidRPr="00FC6CCF">
        <w:rPr>
          <w:rFonts w:asciiTheme="minorHAnsi" w:eastAsiaTheme="minorEastAsia" w:hAnsiTheme="minorHAnsi" w:cs="Times New Roman"/>
          <w:sz w:val="24"/>
          <w:szCs w:val="24"/>
          <w:rPrChange w:id="1527" w:author="gsc" w:date="2013-03-23T21:34:00Z">
            <w:rPr>
              <w:rFonts w:ascii="Times New Roman" w:eastAsiaTheme="minorEastAsia" w:hAnsi="Times New Roman" w:cs="Times New Roman"/>
              <w:sz w:val="24"/>
              <w:szCs w:val="24"/>
            </w:rPr>
          </w:rPrChange>
        </w:rPr>
        <w:t>1</w:t>
      </w:r>
      <w:r w:rsidR="00E56CE1" w:rsidRPr="00FC6CCF">
        <w:rPr>
          <w:rFonts w:asciiTheme="minorHAnsi" w:eastAsiaTheme="minorEastAsia" w:hAnsiTheme="minorHAnsi" w:cs="Times New Roman"/>
          <w:sz w:val="24"/>
          <w:szCs w:val="24"/>
          <w:rPrChange w:id="1528" w:author="gsc" w:date="2013-03-23T21:34:00Z">
            <w:rPr>
              <w:rFonts w:ascii="Times New Roman" w:eastAsiaTheme="minorEastAsia" w:hAnsi="Times New Roman" w:cs="Times New Roman" w:hint="eastAsia"/>
              <w:sz w:val="24"/>
              <w:szCs w:val="24"/>
            </w:rPr>
          </w:rPrChange>
        </w:rPr>
        <w:t>8.33</w:t>
      </w:r>
      <w:r w:rsidR="001C1959" w:rsidRPr="00FC6CCF">
        <w:rPr>
          <w:rFonts w:asciiTheme="minorHAnsi" w:eastAsiaTheme="minorEastAsia" w:hAnsiTheme="minorHAnsi" w:cs="Times New Roman"/>
          <w:sz w:val="24"/>
          <w:szCs w:val="24"/>
          <w:rPrChange w:id="1529" w:author="gsc" w:date="2013-03-23T21:34:00Z">
            <w:rPr>
              <w:rFonts w:ascii="Times New Roman" w:eastAsiaTheme="minorEastAsia" w:hAnsi="Times New Roman" w:cs="Times New Roman"/>
              <w:sz w:val="24"/>
              <w:szCs w:val="24"/>
            </w:rPr>
          </w:rPrChange>
        </w:rPr>
        <w:t>%</w:t>
      </w:r>
      <w:r w:rsidR="00EC40F1" w:rsidRPr="00FC6CCF">
        <w:rPr>
          <w:rFonts w:asciiTheme="minorHAnsi" w:eastAsiaTheme="minorEastAsia" w:hAnsiTheme="minorHAnsi" w:cs="Times New Roman"/>
          <w:sz w:val="24"/>
          <w:szCs w:val="24"/>
          <w:rPrChange w:id="1530" w:author="gsc" w:date="2013-03-23T21:34:00Z">
            <w:rPr>
              <w:rFonts w:ascii="Times New Roman" w:eastAsiaTheme="minorEastAsia" w:hAnsi="Times New Roman" w:cs="Times New Roman"/>
              <w:sz w:val="24"/>
              <w:szCs w:val="24"/>
            </w:rPr>
          </w:rPrChange>
        </w:rPr>
        <w:t xml:space="preserve"> (OR1) and </w:t>
      </w:r>
      <w:r w:rsidR="006704E6" w:rsidRPr="00FC6CCF">
        <w:rPr>
          <w:rFonts w:asciiTheme="minorHAnsi" w:eastAsiaTheme="minorEastAsia" w:hAnsiTheme="minorHAnsi" w:cs="Times New Roman"/>
          <w:sz w:val="24"/>
          <w:szCs w:val="24"/>
          <w:rPrChange w:id="1531" w:author="gsc" w:date="2013-03-23T21:34:00Z">
            <w:rPr>
              <w:rFonts w:ascii="Times New Roman" w:eastAsiaTheme="minorEastAsia" w:hAnsi="Times New Roman" w:cs="Times New Roman" w:hint="eastAsia"/>
              <w:sz w:val="24"/>
              <w:szCs w:val="24"/>
            </w:rPr>
          </w:rPrChange>
        </w:rPr>
        <w:t>35</w:t>
      </w:r>
      <w:r w:rsidR="001C1959" w:rsidRPr="00FC6CCF">
        <w:rPr>
          <w:rFonts w:asciiTheme="minorHAnsi" w:eastAsiaTheme="minorEastAsia" w:hAnsiTheme="minorHAnsi" w:cs="Times New Roman"/>
          <w:sz w:val="24"/>
          <w:szCs w:val="24"/>
          <w:rPrChange w:id="1532" w:author="gsc" w:date="2013-03-23T21:34:00Z">
            <w:rPr>
              <w:rFonts w:ascii="Times New Roman" w:eastAsiaTheme="minorEastAsia" w:hAnsi="Times New Roman" w:cs="Times New Roman"/>
              <w:sz w:val="24"/>
              <w:szCs w:val="24"/>
            </w:rPr>
          </w:rPrChange>
        </w:rPr>
        <w:t>.00%</w:t>
      </w:r>
      <w:r w:rsidR="00EC40F1" w:rsidRPr="00FC6CCF">
        <w:rPr>
          <w:rFonts w:asciiTheme="minorHAnsi" w:eastAsiaTheme="minorEastAsia" w:hAnsiTheme="minorHAnsi" w:cs="Times New Roman"/>
          <w:sz w:val="24"/>
          <w:szCs w:val="24"/>
          <w:rPrChange w:id="1533" w:author="gsc" w:date="2013-03-23T21:34:00Z">
            <w:rPr>
              <w:rFonts w:ascii="Times New Roman" w:eastAsiaTheme="minorEastAsia" w:hAnsi="Times New Roman" w:cs="Times New Roman"/>
              <w:sz w:val="24"/>
              <w:szCs w:val="24"/>
            </w:rPr>
          </w:rPrChange>
        </w:rPr>
        <w:t xml:space="preserve"> (OR3)</w:t>
      </w:r>
      <w:r w:rsidRPr="00FC6CCF">
        <w:rPr>
          <w:rFonts w:asciiTheme="minorHAnsi" w:hAnsiTheme="minorHAnsi" w:cs="Times New Roman"/>
          <w:sz w:val="24"/>
          <w:szCs w:val="24"/>
          <w:rPrChange w:id="1534" w:author="gsc" w:date="2013-03-23T21:34:00Z">
            <w:rPr>
              <w:rFonts w:ascii="Times New Roman" w:hAnsi="Times New Roman" w:cs="Times New Roman"/>
              <w:sz w:val="24"/>
              <w:szCs w:val="24"/>
            </w:rPr>
          </w:rPrChange>
        </w:rPr>
        <w:t>;</w:t>
      </w:r>
      <w:r w:rsidR="00F05CD4" w:rsidRPr="00FC6CCF">
        <w:rPr>
          <w:rFonts w:asciiTheme="minorHAnsi" w:eastAsiaTheme="minorEastAsia" w:hAnsiTheme="minorHAnsi" w:cs="Times New Roman"/>
          <w:sz w:val="24"/>
          <w:szCs w:val="24"/>
          <w:rPrChange w:id="1535" w:author="gsc" w:date="2013-03-23T21:34:00Z">
            <w:rPr>
              <w:rFonts w:ascii="Times New Roman" w:eastAsiaTheme="minorEastAsia" w:hAnsi="Times New Roman" w:cs="Times New Roman"/>
              <w:sz w:val="24"/>
              <w:szCs w:val="24"/>
            </w:rPr>
          </w:rPrChange>
        </w:rPr>
        <w:t xml:space="preserve"> </w:t>
      </w:r>
      <w:r w:rsidRPr="00FC6CCF">
        <w:rPr>
          <w:rFonts w:asciiTheme="minorHAnsi" w:hAnsiTheme="minorHAnsi" w:cs="Times New Roman"/>
          <w:sz w:val="24"/>
          <w:szCs w:val="24"/>
          <w:rPrChange w:id="1536" w:author="gsc" w:date="2013-03-23T21:34:00Z">
            <w:rPr>
              <w:rFonts w:ascii="Times New Roman" w:hAnsi="Times New Roman" w:cs="Times New Roman"/>
              <w:sz w:val="24"/>
              <w:szCs w:val="24"/>
            </w:rPr>
          </w:rPrChange>
        </w:rPr>
        <w:t>P* value of the others such as sex</w:t>
      </w:r>
      <w:r w:rsidR="000B0474" w:rsidRPr="00FC6CCF">
        <w:rPr>
          <w:rFonts w:asciiTheme="minorHAnsi" w:eastAsiaTheme="minorEastAsia" w:hAnsiTheme="minorHAnsi" w:cs="Times New Roman"/>
          <w:sz w:val="24"/>
          <w:szCs w:val="24"/>
          <w:rPrChange w:id="1537" w:author="gsc" w:date="2013-03-23T21:34:00Z">
            <w:rPr>
              <w:rFonts w:ascii="Times New Roman" w:eastAsiaTheme="minorEastAsia" w:hAnsi="Times New Roman" w:cs="Times New Roman"/>
              <w:sz w:val="24"/>
              <w:szCs w:val="24"/>
            </w:rPr>
          </w:rPrChange>
        </w:rPr>
        <w:t>(0.67 in OR1, 0.386 in OR3)</w:t>
      </w:r>
      <w:r w:rsidRPr="00FC6CCF">
        <w:rPr>
          <w:rFonts w:asciiTheme="minorHAnsi" w:hAnsiTheme="minorHAnsi" w:cs="Times New Roman"/>
          <w:sz w:val="24"/>
          <w:szCs w:val="24"/>
          <w:rPrChange w:id="1538" w:author="gsc" w:date="2013-03-23T21:34:00Z">
            <w:rPr>
              <w:rFonts w:ascii="Times New Roman" w:hAnsi="Times New Roman" w:cs="Times New Roman"/>
              <w:sz w:val="24"/>
              <w:szCs w:val="24"/>
            </w:rPr>
          </w:rPrChange>
        </w:rPr>
        <w:t>, age</w:t>
      </w:r>
      <w:r w:rsidR="000B0474" w:rsidRPr="00FC6CCF">
        <w:rPr>
          <w:rFonts w:asciiTheme="minorHAnsi" w:eastAsiaTheme="minorEastAsia" w:hAnsiTheme="minorHAnsi" w:cs="Times New Roman"/>
          <w:sz w:val="24"/>
          <w:szCs w:val="24"/>
          <w:rPrChange w:id="1539" w:author="gsc" w:date="2013-03-23T21:34:00Z">
            <w:rPr>
              <w:rFonts w:ascii="Times New Roman" w:eastAsiaTheme="minorEastAsia" w:hAnsi="Times New Roman" w:cs="Times New Roman"/>
              <w:sz w:val="24"/>
              <w:szCs w:val="24"/>
            </w:rPr>
          </w:rPrChange>
        </w:rPr>
        <w:t>(0.231 in OR1, 0.235 in OR3)</w:t>
      </w:r>
      <w:r w:rsidRPr="00FC6CCF">
        <w:rPr>
          <w:rFonts w:asciiTheme="minorHAnsi" w:hAnsiTheme="minorHAnsi" w:cs="Times New Roman"/>
          <w:sz w:val="24"/>
          <w:szCs w:val="24"/>
          <w:rPrChange w:id="1540" w:author="gsc" w:date="2013-03-23T21:34:00Z">
            <w:rPr>
              <w:rFonts w:ascii="Times New Roman" w:hAnsi="Times New Roman" w:cs="Times New Roman"/>
              <w:sz w:val="24"/>
              <w:szCs w:val="24"/>
            </w:rPr>
          </w:rPrChange>
        </w:rPr>
        <w:t xml:space="preserve"> were not significance</w:t>
      </w:r>
      <w:r w:rsidR="00625247" w:rsidRPr="00FC6CCF">
        <w:rPr>
          <w:rFonts w:asciiTheme="minorHAnsi" w:eastAsiaTheme="minorEastAsia" w:hAnsiTheme="minorHAnsi" w:cs="Times New Roman"/>
          <w:sz w:val="24"/>
          <w:szCs w:val="24"/>
          <w:rPrChange w:id="1541" w:author="gsc" w:date="2013-03-23T21:34:00Z">
            <w:rPr>
              <w:rFonts w:ascii="Times New Roman" w:eastAsiaTheme="minorEastAsia" w:hAnsi="Times New Roman" w:cs="Times New Roman"/>
              <w:sz w:val="24"/>
              <w:szCs w:val="24"/>
            </w:rPr>
          </w:rPrChange>
        </w:rPr>
        <w:t xml:space="preserve"> </w:t>
      </w:r>
      <w:r w:rsidR="00625247" w:rsidRPr="00FC6CCF">
        <w:rPr>
          <w:rFonts w:asciiTheme="minorHAnsi" w:eastAsiaTheme="minorEastAsia" w:hAnsiTheme="minorHAnsi" w:cs="Times New Roman"/>
          <w:color w:val="FF0000"/>
          <w:sz w:val="24"/>
          <w:szCs w:val="24"/>
          <w:rPrChange w:id="1542" w:author="gsc" w:date="2013-03-23T21:34:00Z">
            <w:rPr>
              <w:rFonts w:ascii="Times New Roman" w:eastAsiaTheme="minorEastAsia" w:hAnsi="Times New Roman" w:cs="Times New Roman"/>
              <w:color w:val="FF0000"/>
              <w:sz w:val="24"/>
              <w:szCs w:val="24"/>
            </w:rPr>
          </w:rPrChange>
        </w:rPr>
        <w:t>(Table</w:t>
      </w:r>
      <w:r w:rsidR="000F443F" w:rsidRPr="00FC6CCF">
        <w:rPr>
          <w:rFonts w:asciiTheme="minorHAnsi" w:eastAsiaTheme="minorEastAsia" w:hAnsiTheme="minorHAnsi" w:cs="Times New Roman"/>
          <w:color w:val="FF0000"/>
          <w:sz w:val="24"/>
          <w:szCs w:val="24"/>
          <w:rPrChange w:id="1543" w:author="gsc" w:date="2013-03-23T21:34:00Z">
            <w:rPr>
              <w:rFonts w:ascii="Times New Roman" w:eastAsiaTheme="minorEastAsia" w:hAnsi="Times New Roman" w:cs="Times New Roman" w:hint="eastAsia"/>
              <w:color w:val="FF0000"/>
              <w:sz w:val="24"/>
              <w:szCs w:val="24"/>
            </w:rPr>
          </w:rPrChange>
        </w:rPr>
        <w:t xml:space="preserve"> 5</w:t>
      </w:r>
      <w:r w:rsidR="00625247" w:rsidRPr="00FC6CCF">
        <w:rPr>
          <w:rFonts w:asciiTheme="minorHAnsi" w:eastAsiaTheme="minorEastAsia" w:hAnsiTheme="minorHAnsi" w:cs="Times New Roman"/>
          <w:color w:val="FF0000"/>
          <w:sz w:val="24"/>
          <w:szCs w:val="24"/>
          <w:rPrChange w:id="1544" w:author="gsc" w:date="2013-03-23T21:34:00Z">
            <w:rPr>
              <w:rFonts w:ascii="Times New Roman" w:eastAsiaTheme="minorEastAsia" w:hAnsi="Times New Roman" w:cs="Times New Roman"/>
              <w:color w:val="FF0000"/>
              <w:sz w:val="24"/>
              <w:szCs w:val="24"/>
            </w:rPr>
          </w:rPrChange>
        </w:rPr>
        <w:t>)</w:t>
      </w:r>
      <w:r w:rsidRPr="00FC6CCF">
        <w:rPr>
          <w:rFonts w:asciiTheme="minorHAnsi" w:hAnsiTheme="minorHAnsi" w:cs="Times New Roman"/>
          <w:color w:val="FF0000"/>
          <w:sz w:val="24"/>
          <w:szCs w:val="24"/>
          <w:rPrChange w:id="1545" w:author="gsc" w:date="2013-03-23T21:34:00Z">
            <w:rPr>
              <w:rFonts w:ascii="Times New Roman" w:hAnsi="Times New Roman" w:cs="Times New Roman"/>
              <w:color w:val="FF0000"/>
              <w:sz w:val="24"/>
              <w:szCs w:val="24"/>
            </w:rPr>
          </w:rPrChange>
        </w:rPr>
        <w:t>.</w:t>
      </w:r>
    </w:p>
    <w:p w:rsidR="0047234E" w:rsidRPr="00FC6CCF" w:rsidRDefault="0047234E" w:rsidP="0047234E">
      <w:pPr>
        <w:rPr>
          <w:rFonts w:asciiTheme="minorHAnsi" w:eastAsiaTheme="minorEastAsia" w:hAnsiTheme="minorHAnsi" w:cs="Times New Roman"/>
          <w:b/>
          <w:sz w:val="24"/>
          <w:szCs w:val="24"/>
          <w:rPrChange w:id="1546" w:author="gsc" w:date="2013-03-23T21:34:00Z">
            <w:rPr>
              <w:rFonts w:ascii="Times New Roman" w:eastAsiaTheme="minorEastAsia" w:hAnsi="Times New Roman" w:cs="Times New Roman"/>
              <w:b/>
              <w:sz w:val="24"/>
              <w:szCs w:val="24"/>
            </w:rPr>
          </w:rPrChange>
        </w:rPr>
      </w:pPr>
      <w:r w:rsidRPr="00FC6CCF">
        <w:rPr>
          <w:rFonts w:asciiTheme="minorHAnsi" w:eastAsiaTheme="minorEastAsia" w:hAnsiTheme="minorHAnsi" w:cs="Times New Roman"/>
          <w:b/>
          <w:sz w:val="24"/>
          <w:szCs w:val="24"/>
          <w:rPrChange w:id="1547" w:author="gsc" w:date="2013-03-23T21:34:00Z">
            <w:rPr>
              <w:rFonts w:ascii="Times New Roman" w:eastAsiaTheme="minorEastAsia" w:hAnsi="Times New Roman" w:cs="Times New Roman" w:hint="eastAsia"/>
              <w:b/>
              <w:sz w:val="24"/>
              <w:szCs w:val="24"/>
            </w:rPr>
          </w:rPrChange>
        </w:rPr>
        <w:t>Cumulative Meta-analysis</w:t>
      </w:r>
    </w:p>
    <w:p w:rsidR="0047234E" w:rsidRPr="00FC6CCF" w:rsidRDefault="0047234E" w:rsidP="00267529">
      <w:pPr>
        <w:ind w:firstLineChars="200" w:firstLine="480"/>
        <w:rPr>
          <w:rFonts w:asciiTheme="minorHAnsi" w:eastAsiaTheme="minorEastAsia" w:hAnsiTheme="minorHAnsi" w:cs="Times New Roman"/>
          <w:sz w:val="24"/>
          <w:szCs w:val="24"/>
          <w:rPrChange w:id="1548" w:author="gsc" w:date="2013-03-23T21:34:00Z">
            <w:rPr>
              <w:rFonts w:asciiTheme="minorEastAsia" w:eastAsiaTheme="minorEastAsia" w:hAnsiTheme="minorEastAsia" w:cs="Times New Roman"/>
              <w:sz w:val="24"/>
              <w:szCs w:val="24"/>
            </w:rPr>
          </w:rPrChange>
        </w:rPr>
      </w:pPr>
      <w:r w:rsidRPr="00FC6CCF">
        <w:rPr>
          <w:rFonts w:asciiTheme="minorHAnsi" w:eastAsiaTheme="minorEastAsia" w:hAnsiTheme="minorHAnsi" w:cs="Times New Roman"/>
          <w:sz w:val="24"/>
          <w:szCs w:val="24"/>
          <w:rPrChange w:id="1549" w:author="gsc" w:date="2013-03-23T21:34:00Z">
            <w:rPr>
              <w:rFonts w:ascii="Times New Roman" w:eastAsiaTheme="minorEastAsia" w:hAnsi="Times New Roman" w:cs="Times New Roman" w:hint="eastAsia"/>
              <w:sz w:val="24"/>
              <w:szCs w:val="24"/>
            </w:rPr>
          </w:rPrChange>
        </w:rPr>
        <w:t>Cumulative meta-analysis of SNP rs2231142 association</w:t>
      </w:r>
      <w:r w:rsidR="00E17164" w:rsidRPr="00FC6CCF">
        <w:rPr>
          <w:rFonts w:asciiTheme="minorHAnsi" w:eastAsiaTheme="minorEastAsia" w:hAnsiTheme="minorHAnsi" w:cs="Times New Roman"/>
          <w:sz w:val="24"/>
          <w:szCs w:val="24"/>
          <w:rPrChange w:id="1550" w:author="gsc" w:date="2013-03-23T21:34:00Z">
            <w:rPr>
              <w:rFonts w:ascii="Times New Roman" w:eastAsiaTheme="minorEastAsia" w:hAnsi="Times New Roman" w:cs="Times New Roman" w:hint="eastAsia"/>
              <w:sz w:val="24"/>
              <w:szCs w:val="24"/>
            </w:rPr>
          </w:rPrChange>
        </w:rPr>
        <w:t>s</w:t>
      </w:r>
      <w:r w:rsidRPr="00FC6CCF">
        <w:rPr>
          <w:rFonts w:asciiTheme="minorHAnsi" w:eastAsiaTheme="minorEastAsia" w:hAnsiTheme="minorHAnsi" w:cs="Times New Roman"/>
          <w:sz w:val="24"/>
          <w:szCs w:val="24"/>
          <w:rPrChange w:id="1551" w:author="gsc" w:date="2013-03-23T21:34:00Z">
            <w:rPr>
              <w:rFonts w:ascii="Times New Roman" w:eastAsiaTheme="minorEastAsia" w:hAnsi="Times New Roman" w:cs="Times New Roman" w:hint="eastAsia"/>
              <w:sz w:val="24"/>
              <w:szCs w:val="24"/>
            </w:rPr>
          </w:rPrChange>
        </w:rPr>
        <w:t xml:space="preserve"> were conducted the assortment of published year </w:t>
      </w:r>
      <w:r w:rsidRPr="00FC6CCF">
        <w:rPr>
          <w:rFonts w:asciiTheme="minorHAnsi" w:eastAsiaTheme="minorEastAsia" w:hAnsiTheme="minorHAnsi" w:cs="Times New Roman"/>
          <w:color w:val="FF0000"/>
          <w:sz w:val="24"/>
          <w:szCs w:val="24"/>
          <w:rPrChange w:id="1552" w:author="gsc" w:date="2013-03-23T21:34:00Z">
            <w:rPr>
              <w:rFonts w:ascii="Times New Roman" w:eastAsiaTheme="minorEastAsia" w:hAnsi="Times New Roman" w:cs="Times New Roman" w:hint="eastAsia"/>
              <w:color w:val="FF0000"/>
              <w:sz w:val="24"/>
              <w:szCs w:val="24"/>
            </w:rPr>
          </w:rPrChange>
        </w:rPr>
        <w:t>(</w:t>
      </w:r>
      <w:r w:rsidRPr="00FC6CCF">
        <w:rPr>
          <w:rFonts w:asciiTheme="minorHAnsi" w:hAnsiTheme="minorHAnsi" w:cs="Times New Roman"/>
          <w:color w:val="FF0000"/>
          <w:sz w:val="24"/>
          <w:szCs w:val="24"/>
          <w:rPrChange w:id="1553" w:author="gsc" w:date="2013-03-23T21:34:00Z">
            <w:rPr>
              <w:rFonts w:ascii="Times New Roman" w:hAnsi="Times New Roman" w:cs="Times New Roman"/>
              <w:color w:val="FF0000"/>
              <w:sz w:val="24"/>
              <w:szCs w:val="24"/>
            </w:rPr>
          </w:rPrChange>
        </w:rPr>
        <w:t>Figure</w:t>
      </w:r>
      <w:r w:rsidR="0070699B" w:rsidRPr="00FC6CCF">
        <w:rPr>
          <w:rFonts w:asciiTheme="minorHAnsi" w:eastAsiaTheme="minorEastAsia" w:hAnsiTheme="minorHAnsi" w:cs="Times New Roman"/>
          <w:color w:val="FF0000"/>
          <w:sz w:val="24"/>
          <w:szCs w:val="24"/>
          <w:rPrChange w:id="1554" w:author="gsc" w:date="2013-03-23T21:34:00Z">
            <w:rPr>
              <w:rFonts w:ascii="Times New Roman" w:eastAsiaTheme="minorEastAsia" w:hAnsi="Times New Roman" w:cs="Times New Roman" w:hint="eastAsia"/>
              <w:color w:val="FF0000"/>
              <w:sz w:val="24"/>
              <w:szCs w:val="24"/>
            </w:rPr>
          </w:rPrChange>
        </w:rPr>
        <w:t xml:space="preserve"> </w:t>
      </w:r>
      <w:r w:rsidR="00F91373" w:rsidRPr="00FC6CCF">
        <w:rPr>
          <w:rFonts w:asciiTheme="minorHAnsi" w:eastAsiaTheme="minorEastAsia" w:hAnsiTheme="minorHAnsi" w:cs="Times New Roman"/>
          <w:color w:val="FF0000"/>
          <w:sz w:val="24"/>
          <w:szCs w:val="24"/>
          <w:rPrChange w:id="1555" w:author="gsc" w:date="2013-03-23T21:34:00Z">
            <w:rPr>
              <w:rFonts w:ascii="Times New Roman" w:eastAsiaTheme="minorEastAsia" w:hAnsi="Times New Roman" w:cs="Times New Roman" w:hint="eastAsia"/>
              <w:color w:val="FF0000"/>
              <w:sz w:val="24"/>
              <w:szCs w:val="24"/>
            </w:rPr>
          </w:rPrChange>
        </w:rPr>
        <w:t>2</w:t>
      </w:r>
      <w:r w:rsidRPr="00FC6CCF">
        <w:rPr>
          <w:rFonts w:asciiTheme="minorHAnsi" w:eastAsiaTheme="minorEastAsia" w:hAnsiTheme="minorHAnsi" w:cs="Times New Roman"/>
          <w:color w:val="FF0000"/>
          <w:sz w:val="24"/>
          <w:szCs w:val="24"/>
          <w:rPrChange w:id="1556" w:author="gsc" w:date="2013-03-23T21:34:00Z">
            <w:rPr>
              <w:rFonts w:ascii="Times New Roman" w:eastAsiaTheme="minorEastAsia" w:hAnsi="Times New Roman" w:cs="Times New Roman" w:hint="eastAsia"/>
              <w:color w:val="FF0000"/>
              <w:sz w:val="24"/>
              <w:szCs w:val="24"/>
            </w:rPr>
          </w:rPrChange>
        </w:rPr>
        <w:t>)</w:t>
      </w:r>
      <w:r w:rsidRPr="00FC6CCF">
        <w:rPr>
          <w:rFonts w:asciiTheme="minorHAnsi" w:eastAsiaTheme="minorEastAsia" w:hAnsiTheme="minorHAnsi" w:cs="Times New Roman"/>
          <w:sz w:val="24"/>
          <w:szCs w:val="24"/>
          <w:rPrChange w:id="1557" w:author="gsc" w:date="2013-03-23T21:34:00Z">
            <w:rPr>
              <w:rFonts w:ascii="Times New Roman" w:eastAsiaTheme="minorEastAsia" w:hAnsi="Times New Roman" w:cs="Times New Roman" w:hint="eastAsia"/>
              <w:sz w:val="24"/>
              <w:szCs w:val="24"/>
            </w:rPr>
          </w:rPrChange>
        </w:rPr>
        <w:t>.</w:t>
      </w:r>
      <w:r w:rsidR="00F91373" w:rsidRPr="00FC6CCF">
        <w:rPr>
          <w:rFonts w:asciiTheme="minorHAnsi" w:eastAsiaTheme="minorEastAsia" w:hAnsiTheme="minorHAnsi" w:cs="Times New Roman"/>
          <w:sz w:val="24"/>
          <w:szCs w:val="24"/>
          <w:rPrChange w:id="1558" w:author="gsc" w:date="2013-03-23T21:34:00Z">
            <w:rPr>
              <w:rFonts w:ascii="Times New Roman" w:eastAsiaTheme="minorEastAsia" w:hAnsi="Times New Roman" w:cs="Times New Roman" w:hint="eastAsia"/>
              <w:sz w:val="24"/>
              <w:szCs w:val="24"/>
            </w:rPr>
          </w:rPrChange>
        </w:rPr>
        <w:t xml:space="preserve"> As shown in </w:t>
      </w:r>
      <w:r w:rsidR="00F91373" w:rsidRPr="00FC6CCF">
        <w:rPr>
          <w:rFonts w:asciiTheme="minorHAnsi" w:eastAsiaTheme="minorEastAsia" w:hAnsiTheme="minorHAnsi" w:cs="Times New Roman"/>
          <w:color w:val="FF0000"/>
          <w:sz w:val="24"/>
          <w:szCs w:val="24"/>
          <w:rPrChange w:id="1559" w:author="gsc" w:date="2013-03-23T21:34:00Z">
            <w:rPr>
              <w:rFonts w:ascii="Times New Roman" w:eastAsiaTheme="minorEastAsia" w:hAnsi="Times New Roman" w:cs="Times New Roman" w:hint="eastAsia"/>
              <w:color w:val="FF0000"/>
              <w:sz w:val="24"/>
              <w:szCs w:val="24"/>
            </w:rPr>
          </w:rPrChange>
        </w:rPr>
        <w:t>Figure 2</w:t>
      </w:r>
      <w:r w:rsidR="00F91373" w:rsidRPr="00FC6CCF">
        <w:rPr>
          <w:rFonts w:asciiTheme="minorHAnsi" w:eastAsiaTheme="minorEastAsia" w:hAnsiTheme="minorHAnsi" w:cs="Times New Roman"/>
          <w:sz w:val="24"/>
          <w:szCs w:val="24"/>
          <w:rPrChange w:id="1560" w:author="gsc" w:date="2013-03-23T21:34:00Z">
            <w:rPr>
              <w:rFonts w:ascii="Times New Roman" w:eastAsiaTheme="minorEastAsia" w:hAnsi="Times New Roman" w:cs="Times New Roman" w:hint="eastAsia"/>
              <w:sz w:val="24"/>
              <w:szCs w:val="24"/>
            </w:rPr>
          </w:rPrChange>
        </w:rPr>
        <w:t>, OR</w:t>
      </w:r>
      <w:r w:rsidR="00E17164" w:rsidRPr="00FC6CCF">
        <w:rPr>
          <w:rFonts w:asciiTheme="minorHAnsi" w:eastAsiaTheme="minorEastAsia" w:hAnsiTheme="minorHAnsi" w:cs="Times New Roman"/>
          <w:sz w:val="24"/>
          <w:szCs w:val="24"/>
          <w:rPrChange w:id="1561" w:author="gsc" w:date="2013-03-23T21:34:00Z">
            <w:rPr>
              <w:rFonts w:ascii="Times New Roman" w:eastAsiaTheme="minorEastAsia" w:hAnsi="Times New Roman" w:cs="Times New Roman" w:hint="eastAsia"/>
              <w:sz w:val="24"/>
              <w:szCs w:val="24"/>
            </w:rPr>
          </w:rPrChange>
        </w:rPr>
        <w:t xml:space="preserve"> </w:t>
      </w:r>
      <w:r w:rsidR="00F91373" w:rsidRPr="00FC6CCF">
        <w:rPr>
          <w:rFonts w:asciiTheme="minorHAnsi" w:eastAsiaTheme="minorEastAsia" w:hAnsiTheme="minorHAnsi" w:cs="Times New Roman"/>
          <w:sz w:val="24"/>
          <w:szCs w:val="24"/>
          <w:rPrChange w:id="1562" w:author="gsc" w:date="2013-03-23T21:34:00Z">
            <w:rPr>
              <w:rFonts w:ascii="Times New Roman" w:eastAsiaTheme="minorEastAsia" w:hAnsi="Times New Roman" w:cs="Times New Roman" w:hint="eastAsia"/>
              <w:sz w:val="24"/>
              <w:szCs w:val="24"/>
            </w:rPr>
          </w:rPrChange>
        </w:rPr>
        <w:t>increas</w:t>
      </w:r>
      <w:r w:rsidR="00E17164" w:rsidRPr="00FC6CCF">
        <w:rPr>
          <w:rFonts w:asciiTheme="minorHAnsi" w:eastAsiaTheme="minorEastAsia" w:hAnsiTheme="minorHAnsi" w:cs="Times New Roman"/>
          <w:sz w:val="24"/>
          <w:szCs w:val="24"/>
          <w:rPrChange w:id="1563" w:author="gsc" w:date="2013-03-23T21:34:00Z">
            <w:rPr>
              <w:rFonts w:ascii="Times New Roman" w:eastAsiaTheme="minorEastAsia" w:hAnsi="Times New Roman" w:cs="Times New Roman" w:hint="eastAsia"/>
              <w:sz w:val="24"/>
              <w:szCs w:val="24"/>
            </w:rPr>
          </w:rPrChange>
        </w:rPr>
        <w:t>ed</w:t>
      </w:r>
      <w:r w:rsidR="00F91373" w:rsidRPr="00FC6CCF">
        <w:rPr>
          <w:rFonts w:asciiTheme="minorHAnsi" w:eastAsiaTheme="minorEastAsia" w:hAnsiTheme="minorHAnsi" w:cs="Times New Roman"/>
          <w:sz w:val="24"/>
          <w:szCs w:val="24"/>
          <w:rPrChange w:id="1564" w:author="gsc" w:date="2013-03-23T21:34:00Z">
            <w:rPr>
              <w:rFonts w:ascii="Times New Roman" w:eastAsiaTheme="minorEastAsia" w:hAnsi="Times New Roman" w:cs="Times New Roman" w:hint="eastAsia"/>
              <w:sz w:val="24"/>
              <w:szCs w:val="24"/>
            </w:rPr>
          </w:rPrChange>
        </w:rPr>
        <w:t xml:space="preserve"> </w:t>
      </w:r>
      <w:r w:rsidR="00E17164" w:rsidRPr="00FC6CCF">
        <w:rPr>
          <w:rFonts w:asciiTheme="minorHAnsi" w:eastAsiaTheme="minorEastAsia" w:hAnsiTheme="minorHAnsi" w:cs="Times New Roman"/>
          <w:sz w:val="24"/>
          <w:szCs w:val="24"/>
          <w:rPrChange w:id="1565" w:author="gsc" w:date="2013-03-23T21:34:00Z">
            <w:rPr>
              <w:rFonts w:ascii="Times New Roman" w:eastAsiaTheme="minorEastAsia" w:hAnsi="Times New Roman" w:cs="Times New Roman" w:hint="eastAsia"/>
              <w:sz w:val="24"/>
              <w:szCs w:val="24"/>
            </w:rPr>
          </w:rPrChange>
        </w:rPr>
        <w:t>along of</w:t>
      </w:r>
      <w:r w:rsidR="00F91373" w:rsidRPr="00FC6CCF">
        <w:rPr>
          <w:rFonts w:asciiTheme="minorHAnsi" w:eastAsiaTheme="minorEastAsia" w:hAnsiTheme="minorHAnsi" w:cs="Times New Roman"/>
          <w:sz w:val="24"/>
          <w:szCs w:val="24"/>
          <w:rPrChange w:id="1566" w:author="gsc" w:date="2013-03-23T21:34:00Z">
            <w:rPr>
              <w:rFonts w:ascii="Times New Roman" w:eastAsiaTheme="minorEastAsia" w:hAnsi="Times New Roman" w:cs="Times New Roman" w:hint="eastAsia"/>
              <w:sz w:val="24"/>
              <w:szCs w:val="24"/>
            </w:rPr>
          </w:rPrChange>
        </w:rPr>
        <w:t xml:space="preserve"> published year near</w:t>
      </w:r>
      <w:r w:rsidR="00E17164" w:rsidRPr="00FC6CCF">
        <w:rPr>
          <w:rFonts w:asciiTheme="minorHAnsi" w:eastAsiaTheme="minorEastAsia" w:hAnsiTheme="minorHAnsi" w:cs="Times New Roman"/>
          <w:sz w:val="24"/>
          <w:szCs w:val="24"/>
          <w:rPrChange w:id="1567" w:author="gsc" w:date="2013-03-23T21:34:00Z">
            <w:rPr>
              <w:rFonts w:ascii="Times New Roman" w:eastAsiaTheme="minorEastAsia" w:hAnsi="Times New Roman" w:cs="Times New Roman" w:hint="eastAsia"/>
              <w:sz w:val="24"/>
              <w:szCs w:val="24"/>
            </w:rPr>
          </w:rPrChange>
        </w:rPr>
        <w:t>er</w:t>
      </w:r>
      <w:r w:rsidR="00F91373" w:rsidRPr="00FC6CCF">
        <w:rPr>
          <w:rFonts w:asciiTheme="minorHAnsi" w:eastAsiaTheme="minorEastAsia" w:hAnsiTheme="minorHAnsi" w:cs="Times New Roman"/>
          <w:sz w:val="24"/>
          <w:szCs w:val="24"/>
          <w:rPrChange w:id="1568" w:author="gsc" w:date="2013-03-23T21:34:00Z">
            <w:rPr>
              <w:rFonts w:ascii="Times New Roman" w:eastAsiaTheme="minorEastAsia" w:hAnsi="Times New Roman" w:cs="Times New Roman" w:hint="eastAsia"/>
              <w:sz w:val="24"/>
              <w:szCs w:val="24"/>
            </w:rPr>
          </w:rPrChange>
        </w:rPr>
        <w:t>.</w:t>
      </w:r>
    </w:p>
    <w:p w:rsidR="0047234E" w:rsidRPr="00FC6CCF" w:rsidRDefault="002B7DDE" w:rsidP="00B555C2">
      <w:pPr>
        <w:rPr>
          <w:rFonts w:asciiTheme="minorHAnsi" w:eastAsiaTheme="minorEastAsia" w:hAnsiTheme="minorHAnsi" w:cs="Times New Roman"/>
          <w:b/>
          <w:sz w:val="24"/>
          <w:szCs w:val="24"/>
          <w:rPrChange w:id="1569" w:author="gsc" w:date="2013-03-23T21:34:00Z">
            <w:rPr>
              <w:rFonts w:ascii="Times New Roman" w:eastAsiaTheme="minorEastAsia" w:hAnsi="Times New Roman" w:cs="Times New Roman"/>
              <w:b/>
              <w:sz w:val="24"/>
              <w:szCs w:val="24"/>
            </w:rPr>
          </w:rPrChange>
        </w:rPr>
      </w:pPr>
      <w:r w:rsidRPr="00FC6CCF">
        <w:rPr>
          <w:rFonts w:asciiTheme="minorHAnsi" w:hAnsiTheme="minorHAnsi" w:cs="Times New Roman"/>
          <w:b/>
          <w:sz w:val="24"/>
          <w:szCs w:val="24"/>
          <w:rPrChange w:id="1570" w:author="gsc" w:date="2013-03-23T21:34:00Z">
            <w:rPr>
              <w:rFonts w:ascii="Times New Roman" w:hAnsi="Times New Roman" w:cs="Times New Roman"/>
              <w:b/>
              <w:sz w:val="24"/>
              <w:szCs w:val="24"/>
            </w:rPr>
          </w:rPrChange>
        </w:rPr>
        <w:t>Subgroup analysis</w:t>
      </w:r>
    </w:p>
    <w:p w:rsidR="00B555C2" w:rsidRPr="00FC6CCF" w:rsidRDefault="00F05CD4" w:rsidP="00B555C2">
      <w:pPr>
        <w:ind w:firstLineChars="200" w:firstLine="480"/>
        <w:rPr>
          <w:rFonts w:asciiTheme="minorHAnsi" w:eastAsiaTheme="minorEastAsia" w:hAnsiTheme="minorHAnsi" w:cs="Times New Roman"/>
          <w:sz w:val="24"/>
          <w:szCs w:val="24"/>
          <w:rPrChange w:id="1571" w:author="gsc" w:date="2013-03-23T21:34:00Z">
            <w:rPr>
              <w:rFonts w:ascii="Times New Roman" w:eastAsiaTheme="minorEastAsia" w:hAnsi="Times New Roman" w:cs="Times New Roman"/>
              <w:sz w:val="24"/>
              <w:szCs w:val="24"/>
            </w:rPr>
          </w:rPrChange>
        </w:rPr>
      </w:pPr>
      <w:r w:rsidRPr="00FC6CCF">
        <w:rPr>
          <w:rFonts w:asciiTheme="minorHAnsi" w:eastAsiaTheme="minorEastAsia" w:hAnsiTheme="minorHAnsi" w:cs="Times New Roman"/>
          <w:sz w:val="24"/>
          <w:szCs w:val="24"/>
          <w:rPrChange w:id="1572" w:author="gsc" w:date="2013-03-23T21:34:00Z">
            <w:rPr>
              <w:rFonts w:ascii="Times New Roman" w:eastAsiaTheme="minorEastAsia" w:hAnsi="Times New Roman" w:cs="Times New Roman"/>
              <w:sz w:val="24"/>
              <w:szCs w:val="24"/>
            </w:rPr>
          </w:rPrChange>
        </w:rPr>
        <w:t>O</w:t>
      </w:r>
      <w:r w:rsidR="002B7DDE" w:rsidRPr="00FC6CCF">
        <w:rPr>
          <w:rFonts w:asciiTheme="minorHAnsi" w:hAnsiTheme="minorHAnsi" w:cs="Times New Roman"/>
          <w:sz w:val="24"/>
          <w:szCs w:val="24"/>
          <w:rPrChange w:id="1573" w:author="gsc" w:date="2013-03-23T21:34:00Z">
            <w:rPr>
              <w:rFonts w:ascii="Times New Roman" w:hAnsi="Times New Roman" w:cs="Times New Roman"/>
              <w:sz w:val="24"/>
              <w:szCs w:val="24"/>
            </w:rPr>
          </w:rPrChange>
        </w:rPr>
        <w:t>ur meta-analysis divided ethnicity and sex into different subgroup respectively. Ethnicit</w:t>
      </w:r>
      <w:r w:rsidR="00EC40F1" w:rsidRPr="00FC6CCF">
        <w:rPr>
          <w:rFonts w:asciiTheme="minorHAnsi" w:eastAsiaTheme="minorEastAsia" w:hAnsiTheme="minorHAnsi" w:cs="Times New Roman"/>
          <w:sz w:val="24"/>
          <w:szCs w:val="24"/>
          <w:rPrChange w:id="1574" w:author="gsc" w:date="2013-03-23T21:34:00Z">
            <w:rPr>
              <w:rFonts w:ascii="Times New Roman" w:eastAsiaTheme="minorEastAsia" w:hAnsi="Times New Roman" w:cs="Times New Roman"/>
              <w:sz w:val="24"/>
              <w:szCs w:val="24"/>
            </w:rPr>
          </w:rPrChange>
        </w:rPr>
        <w:t>ies</w:t>
      </w:r>
      <w:r w:rsidR="002B7DDE" w:rsidRPr="00FC6CCF">
        <w:rPr>
          <w:rFonts w:asciiTheme="minorHAnsi" w:hAnsiTheme="minorHAnsi" w:cs="Times New Roman"/>
          <w:sz w:val="24"/>
          <w:szCs w:val="24"/>
          <w:rPrChange w:id="1575" w:author="gsc" w:date="2013-03-23T21:34:00Z">
            <w:rPr>
              <w:rFonts w:ascii="Times New Roman" w:hAnsi="Times New Roman" w:cs="Times New Roman"/>
              <w:sz w:val="24"/>
              <w:szCs w:val="24"/>
            </w:rPr>
          </w:rPrChange>
        </w:rPr>
        <w:t xml:space="preserve"> including </w:t>
      </w:r>
      <w:proofErr w:type="spellStart"/>
      <w:r w:rsidR="00B431A1" w:rsidRPr="00FC6CCF">
        <w:rPr>
          <w:rFonts w:asciiTheme="minorHAnsi" w:eastAsiaTheme="minorEastAsia" w:hAnsiTheme="minorHAnsi" w:cs="Times New Roman"/>
          <w:sz w:val="24"/>
          <w:szCs w:val="24"/>
          <w:rPrChange w:id="1576" w:author="gsc" w:date="2013-03-23T21:34:00Z">
            <w:rPr>
              <w:rFonts w:ascii="Times New Roman" w:eastAsiaTheme="minorEastAsia" w:hAnsi="Times New Roman" w:cs="Times New Roman" w:hint="eastAsia"/>
              <w:sz w:val="24"/>
              <w:szCs w:val="24"/>
            </w:rPr>
          </w:rPrChange>
        </w:rPr>
        <w:t>c</w:t>
      </w:r>
      <w:r w:rsidR="002B7DDE" w:rsidRPr="00FC6CCF">
        <w:rPr>
          <w:rFonts w:asciiTheme="minorHAnsi" w:hAnsiTheme="minorHAnsi" w:cs="Times New Roman"/>
          <w:sz w:val="24"/>
          <w:szCs w:val="24"/>
          <w:rPrChange w:id="1577" w:author="gsc" w:date="2013-03-23T21:34:00Z">
            <w:rPr>
              <w:rFonts w:ascii="Times New Roman" w:hAnsi="Times New Roman" w:cs="Times New Roman"/>
              <w:sz w:val="24"/>
              <w:szCs w:val="24"/>
            </w:rPr>
          </w:rPrChange>
        </w:rPr>
        <w:t>aucasian</w:t>
      </w:r>
      <w:proofErr w:type="spellEnd"/>
      <w:r w:rsidR="002B7DDE" w:rsidRPr="00FC6CCF">
        <w:rPr>
          <w:rFonts w:asciiTheme="minorHAnsi" w:hAnsiTheme="minorHAnsi" w:cs="Times New Roman"/>
          <w:sz w:val="24"/>
          <w:szCs w:val="24"/>
          <w:rPrChange w:id="1578" w:author="gsc" w:date="2013-03-23T21:34:00Z">
            <w:rPr>
              <w:rFonts w:ascii="Times New Roman" w:hAnsi="Times New Roman" w:cs="Times New Roman"/>
              <w:sz w:val="24"/>
              <w:szCs w:val="24"/>
            </w:rPr>
          </w:rPrChange>
        </w:rPr>
        <w:t xml:space="preserve">, </w:t>
      </w:r>
      <w:r w:rsidR="00B431A1" w:rsidRPr="00FC6CCF">
        <w:rPr>
          <w:rFonts w:asciiTheme="minorHAnsi" w:eastAsiaTheme="minorEastAsia" w:hAnsiTheme="minorHAnsi" w:cs="Times New Roman"/>
          <w:sz w:val="24"/>
          <w:szCs w:val="24"/>
          <w:rPrChange w:id="1579" w:author="gsc" w:date="2013-03-23T21:34:00Z">
            <w:rPr>
              <w:rFonts w:ascii="Times New Roman" w:eastAsiaTheme="minorEastAsia" w:hAnsi="Times New Roman" w:cs="Times New Roman" w:hint="eastAsia"/>
              <w:sz w:val="24"/>
              <w:szCs w:val="24"/>
            </w:rPr>
          </w:rPrChange>
        </w:rPr>
        <w:t>m</w:t>
      </w:r>
      <w:r w:rsidR="002B7DDE" w:rsidRPr="00FC6CCF">
        <w:rPr>
          <w:rFonts w:asciiTheme="minorHAnsi" w:hAnsiTheme="minorHAnsi" w:cs="Times New Roman"/>
          <w:sz w:val="24"/>
          <w:szCs w:val="24"/>
          <w:rPrChange w:id="1580" w:author="gsc" w:date="2013-03-23T21:34:00Z">
            <w:rPr>
              <w:rFonts w:ascii="Times New Roman" w:hAnsi="Times New Roman" w:cs="Times New Roman"/>
              <w:sz w:val="24"/>
              <w:szCs w:val="24"/>
            </w:rPr>
          </w:rPrChange>
        </w:rPr>
        <w:t xml:space="preserve">ongoloid and </w:t>
      </w:r>
      <w:proofErr w:type="spellStart"/>
      <w:r w:rsidR="00B431A1" w:rsidRPr="00FC6CCF">
        <w:rPr>
          <w:rFonts w:asciiTheme="minorHAnsi" w:eastAsiaTheme="minorEastAsia" w:hAnsiTheme="minorHAnsi" w:cs="Times New Roman"/>
          <w:sz w:val="24"/>
          <w:szCs w:val="24"/>
          <w:rPrChange w:id="1581" w:author="gsc" w:date="2013-03-23T21:34:00Z">
            <w:rPr>
              <w:rFonts w:ascii="Times New Roman" w:eastAsiaTheme="minorEastAsia" w:hAnsi="Times New Roman" w:cs="Times New Roman" w:hint="eastAsia"/>
              <w:sz w:val="24"/>
              <w:szCs w:val="24"/>
            </w:rPr>
          </w:rPrChange>
        </w:rPr>
        <w:t>p</w:t>
      </w:r>
      <w:r w:rsidR="002B7DDE" w:rsidRPr="00FC6CCF">
        <w:rPr>
          <w:rFonts w:asciiTheme="minorHAnsi" w:hAnsiTheme="minorHAnsi" w:cs="Times New Roman"/>
          <w:sz w:val="24"/>
          <w:szCs w:val="24"/>
          <w:rPrChange w:id="1582" w:author="gsc" w:date="2013-03-23T21:34:00Z">
            <w:rPr>
              <w:rFonts w:ascii="Times New Roman" w:hAnsi="Times New Roman" w:cs="Times New Roman"/>
              <w:sz w:val="24"/>
              <w:szCs w:val="24"/>
            </w:rPr>
          </w:rPrChange>
        </w:rPr>
        <w:t>olynesian</w:t>
      </w:r>
      <w:proofErr w:type="spellEnd"/>
      <w:r w:rsidR="002B7DDE" w:rsidRPr="00FC6CCF">
        <w:rPr>
          <w:rFonts w:asciiTheme="minorHAnsi" w:hAnsiTheme="minorHAnsi" w:cs="Times New Roman"/>
          <w:sz w:val="24"/>
          <w:szCs w:val="24"/>
          <w:rPrChange w:id="1583" w:author="gsc" w:date="2013-03-23T21:34:00Z">
            <w:rPr>
              <w:rFonts w:ascii="Times New Roman" w:hAnsi="Times New Roman" w:cs="Times New Roman"/>
              <w:sz w:val="24"/>
              <w:szCs w:val="24"/>
            </w:rPr>
          </w:rPrChange>
        </w:rPr>
        <w:t>; sex contain</w:t>
      </w:r>
      <w:r w:rsidR="00EC40F1" w:rsidRPr="00FC6CCF">
        <w:rPr>
          <w:rFonts w:asciiTheme="minorHAnsi" w:eastAsiaTheme="minorEastAsia" w:hAnsiTheme="minorHAnsi" w:cs="Times New Roman"/>
          <w:sz w:val="24"/>
          <w:szCs w:val="24"/>
          <w:rPrChange w:id="1584" w:author="gsc" w:date="2013-03-23T21:34:00Z">
            <w:rPr>
              <w:rFonts w:ascii="Times New Roman" w:eastAsiaTheme="minorEastAsia" w:hAnsi="Times New Roman" w:cs="Times New Roman"/>
              <w:sz w:val="24"/>
              <w:szCs w:val="24"/>
            </w:rPr>
          </w:rPrChange>
        </w:rPr>
        <w:t>s</w:t>
      </w:r>
      <w:r w:rsidR="002B7DDE" w:rsidRPr="00FC6CCF">
        <w:rPr>
          <w:rFonts w:asciiTheme="minorHAnsi" w:hAnsiTheme="minorHAnsi" w:cs="Times New Roman"/>
          <w:sz w:val="24"/>
          <w:szCs w:val="24"/>
          <w:rPrChange w:id="1585" w:author="gsc" w:date="2013-03-23T21:34:00Z">
            <w:rPr>
              <w:rFonts w:ascii="Times New Roman" w:hAnsi="Times New Roman" w:cs="Times New Roman"/>
              <w:sz w:val="24"/>
              <w:szCs w:val="24"/>
            </w:rPr>
          </w:rPrChange>
        </w:rPr>
        <w:t xml:space="preserve"> male and female. The subgroup of ethnicity had different OR value</w:t>
      </w:r>
      <w:r w:rsidR="006D5B0F" w:rsidRPr="00FC6CCF">
        <w:rPr>
          <w:rFonts w:asciiTheme="minorHAnsi" w:eastAsiaTheme="minorEastAsia" w:hAnsiTheme="minorHAnsi" w:cs="Times New Roman"/>
          <w:sz w:val="24"/>
          <w:szCs w:val="24"/>
          <w:rPrChange w:id="1586" w:author="gsc" w:date="2013-03-23T21:34:00Z">
            <w:rPr>
              <w:rFonts w:ascii="Times New Roman" w:eastAsiaTheme="minorEastAsia" w:hAnsi="Times New Roman" w:cs="Times New Roman" w:hint="eastAsia"/>
              <w:sz w:val="24"/>
              <w:szCs w:val="24"/>
            </w:rPr>
          </w:rPrChange>
        </w:rPr>
        <w:t>,</w:t>
      </w:r>
      <w:r w:rsidR="002B7DDE" w:rsidRPr="00FC6CCF">
        <w:rPr>
          <w:rFonts w:asciiTheme="minorHAnsi" w:hAnsiTheme="minorHAnsi" w:cs="Times New Roman"/>
          <w:sz w:val="24"/>
          <w:szCs w:val="24"/>
          <w:rPrChange w:id="1587" w:author="gsc" w:date="2013-03-23T21:34:00Z">
            <w:rPr>
              <w:rFonts w:ascii="Times New Roman" w:hAnsi="Times New Roman" w:cs="Times New Roman"/>
              <w:sz w:val="24"/>
              <w:szCs w:val="24"/>
            </w:rPr>
          </w:rPrChange>
        </w:rPr>
        <w:t xml:space="preserve"> </w:t>
      </w:r>
      <w:r w:rsidR="006D5B0F" w:rsidRPr="00FC6CCF">
        <w:rPr>
          <w:rFonts w:asciiTheme="minorHAnsi" w:eastAsiaTheme="minorEastAsia" w:hAnsiTheme="minorHAnsi" w:cs="Times New Roman"/>
          <w:sz w:val="24"/>
          <w:szCs w:val="24"/>
          <w:rPrChange w:id="1588" w:author="gsc" w:date="2013-03-23T21:34:00Z">
            <w:rPr>
              <w:rFonts w:ascii="Times New Roman" w:eastAsiaTheme="minorEastAsia" w:hAnsi="Times New Roman" w:cs="Times New Roman" w:hint="eastAsia"/>
              <w:sz w:val="24"/>
              <w:szCs w:val="24"/>
            </w:rPr>
          </w:rPrChange>
        </w:rPr>
        <w:t>i</w:t>
      </w:r>
      <w:r w:rsidR="002B7DDE" w:rsidRPr="00FC6CCF">
        <w:rPr>
          <w:rFonts w:asciiTheme="minorHAnsi" w:hAnsiTheme="minorHAnsi" w:cs="Times New Roman"/>
          <w:sz w:val="24"/>
          <w:szCs w:val="24"/>
          <w:rPrChange w:id="1589" w:author="gsc" w:date="2013-03-23T21:34:00Z">
            <w:rPr>
              <w:rFonts w:ascii="Times New Roman" w:hAnsi="Times New Roman" w:cs="Times New Roman"/>
              <w:sz w:val="24"/>
              <w:szCs w:val="24"/>
            </w:rPr>
          </w:rPrChange>
        </w:rPr>
        <w:t>n OR1</w:t>
      </w:r>
      <w:r w:rsidR="00EC40F1" w:rsidRPr="00FC6CCF">
        <w:rPr>
          <w:rFonts w:asciiTheme="minorHAnsi" w:eastAsiaTheme="minorEastAsia" w:hAnsiTheme="minorHAnsi" w:cs="Times New Roman"/>
          <w:sz w:val="24"/>
          <w:szCs w:val="24"/>
          <w:rPrChange w:id="1590" w:author="gsc" w:date="2013-03-23T21:34:00Z">
            <w:rPr>
              <w:rFonts w:ascii="Times New Roman" w:eastAsiaTheme="minorEastAsia" w:hAnsi="Times New Roman" w:cs="Times New Roman"/>
              <w:sz w:val="24"/>
              <w:szCs w:val="24"/>
            </w:rPr>
          </w:rPrChange>
        </w:rPr>
        <w:t xml:space="preserve"> </w:t>
      </w:r>
      <w:r w:rsidR="002B7DDE" w:rsidRPr="00FC6CCF">
        <w:rPr>
          <w:rFonts w:asciiTheme="minorHAnsi" w:hAnsiTheme="minorHAnsi" w:cs="Times New Roman"/>
          <w:sz w:val="24"/>
          <w:szCs w:val="24"/>
          <w:rPrChange w:id="1591" w:author="gsc" w:date="2013-03-23T21:34:00Z">
            <w:rPr>
              <w:rFonts w:ascii="Times New Roman" w:hAnsi="Times New Roman" w:cs="Times New Roman"/>
              <w:sz w:val="24"/>
              <w:szCs w:val="24"/>
            </w:rPr>
          </w:rPrChange>
        </w:rPr>
        <w:t xml:space="preserve">(TT </w:t>
      </w:r>
      <w:proofErr w:type="spellStart"/>
      <w:r w:rsidR="002B7DDE" w:rsidRPr="00FC6CCF">
        <w:rPr>
          <w:rFonts w:asciiTheme="minorHAnsi" w:hAnsiTheme="minorHAnsi" w:cs="Times New Roman"/>
          <w:sz w:val="24"/>
          <w:szCs w:val="24"/>
          <w:rPrChange w:id="1592" w:author="gsc" w:date="2013-03-23T21:34:00Z">
            <w:rPr>
              <w:rFonts w:ascii="Times New Roman" w:hAnsi="Times New Roman" w:cs="Times New Roman"/>
              <w:sz w:val="24"/>
              <w:szCs w:val="24"/>
            </w:rPr>
          </w:rPrChange>
        </w:rPr>
        <w:t>Vs</w:t>
      </w:r>
      <w:proofErr w:type="spellEnd"/>
      <w:r w:rsidR="002B7DDE" w:rsidRPr="00FC6CCF">
        <w:rPr>
          <w:rFonts w:asciiTheme="minorHAnsi" w:hAnsiTheme="minorHAnsi" w:cs="Times New Roman"/>
          <w:sz w:val="24"/>
          <w:szCs w:val="24"/>
          <w:rPrChange w:id="1593" w:author="gsc" w:date="2013-03-23T21:34:00Z">
            <w:rPr>
              <w:rFonts w:ascii="Times New Roman" w:hAnsi="Times New Roman" w:cs="Times New Roman"/>
              <w:sz w:val="24"/>
              <w:szCs w:val="24"/>
            </w:rPr>
          </w:rPrChange>
        </w:rPr>
        <w:t xml:space="preserve"> GG) model, </w:t>
      </w:r>
      <w:r w:rsidR="00EC40F1" w:rsidRPr="00FC6CCF">
        <w:rPr>
          <w:rFonts w:asciiTheme="minorHAnsi" w:hAnsiTheme="minorHAnsi" w:cs="Times New Roman"/>
          <w:sz w:val="24"/>
          <w:szCs w:val="24"/>
          <w:rPrChange w:id="1594" w:author="gsc" w:date="2013-03-23T21:34:00Z">
            <w:rPr>
              <w:rFonts w:ascii="Times New Roman" w:hAnsi="Times New Roman" w:cs="Times New Roman"/>
              <w:sz w:val="24"/>
              <w:szCs w:val="24"/>
            </w:rPr>
          </w:rPrChange>
        </w:rPr>
        <w:t>Caucasian</w:t>
      </w:r>
      <w:r w:rsidR="002B7DDE" w:rsidRPr="00FC6CCF">
        <w:rPr>
          <w:rFonts w:asciiTheme="minorHAnsi" w:hAnsiTheme="minorHAnsi" w:cs="Times New Roman"/>
          <w:sz w:val="24"/>
          <w:szCs w:val="24"/>
          <w:rPrChange w:id="1595" w:author="gsc" w:date="2013-03-23T21:34:00Z">
            <w:rPr>
              <w:rFonts w:ascii="Times New Roman" w:hAnsi="Times New Roman" w:cs="Times New Roman"/>
              <w:sz w:val="24"/>
              <w:szCs w:val="24"/>
            </w:rPr>
          </w:rPrChange>
        </w:rPr>
        <w:t xml:space="preserve">, mongoloid and </w:t>
      </w:r>
      <w:r w:rsidR="00EC40F1" w:rsidRPr="00FC6CCF">
        <w:rPr>
          <w:rFonts w:asciiTheme="minorHAnsi" w:eastAsiaTheme="minorEastAsia" w:hAnsiTheme="minorHAnsi" w:cs="Times New Roman"/>
          <w:sz w:val="24"/>
          <w:szCs w:val="24"/>
          <w:rPrChange w:id="1596" w:author="gsc" w:date="2013-03-23T21:34:00Z">
            <w:rPr>
              <w:rFonts w:ascii="Times New Roman" w:eastAsiaTheme="minorEastAsia" w:hAnsi="Times New Roman" w:cs="Times New Roman"/>
              <w:sz w:val="24"/>
              <w:szCs w:val="24"/>
            </w:rPr>
          </w:rPrChange>
        </w:rPr>
        <w:t>P</w:t>
      </w:r>
      <w:r w:rsidR="002B7DDE" w:rsidRPr="00FC6CCF">
        <w:rPr>
          <w:rFonts w:asciiTheme="minorHAnsi" w:hAnsiTheme="minorHAnsi" w:cs="Times New Roman"/>
          <w:sz w:val="24"/>
          <w:szCs w:val="24"/>
          <w:rPrChange w:id="1597" w:author="gsc" w:date="2013-03-23T21:34:00Z">
            <w:rPr>
              <w:rFonts w:ascii="Times New Roman" w:hAnsi="Times New Roman" w:cs="Times New Roman"/>
              <w:sz w:val="24"/>
              <w:szCs w:val="24"/>
            </w:rPr>
          </w:rPrChange>
        </w:rPr>
        <w:t>olynesian respectively show OR value 2.80(</w:t>
      </w:r>
      <w:r w:rsidR="006D5B0F" w:rsidRPr="00FC6CCF">
        <w:rPr>
          <w:rFonts w:asciiTheme="minorHAnsi" w:eastAsiaTheme="minorEastAsia" w:hAnsiTheme="minorHAnsi" w:cs="Times New Roman"/>
          <w:sz w:val="24"/>
          <w:szCs w:val="24"/>
          <w:rPrChange w:id="1598" w:author="gsc" w:date="2013-03-23T21:34:00Z">
            <w:rPr>
              <w:rFonts w:ascii="Times New Roman" w:eastAsiaTheme="minorEastAsia" w:hAnsi="Times New Roman" w:cs="Times New Roman" w:hint="eastAsia"/>
              <w:sz w:val="24"/>
              <w:szCs w:val="24"/>
            </w:rPr>
          </w:rPrChange>
        </w:rPr>
        <w:t>P</w:t>
      </w:r>
      <w:r w:rsidR="00135516" w:rsidRPr="00FC6CCF">
        <w:rPr>
          <w:rFonts w:asciiTheme="minorHAnsi" w:hAnsiTheme="minorHAnsi" w:cs="Times New Roman"/>
          <w:sz w:val="24"/>
          <w:szCs w:val="24"/>
          <w:rPrChange w:id="1599" w:author="gsc" w:date="2013-03-23T21:34:00Z">
            <w:rPr>
              <w:rFonts w:ascii="Times New Roman" w:hAnsi="Times New Roman" w:cs="Times New Roman"/>
              <w:sz w:val="24"/>
              <w:szCs w:val="24"/>
            </w:rPr>
          </w:rPrChange>
        </w:rPr>
        <w:t xml:space="preserve"> = 0.001</w:t>
      </w:r>
      <w:r w:rsidR="002B7DDE" w:rsidRPr="00FC6CCF">
        <w:rPr>
          <w:rFonts w:asciiTheme="minorHAnsi" w:hAnsiTheme="minorHAnsi" w:cs="Times New Roman"/>
          <w:sz w:val="24"/>
          <w:szCs w:val="24"/>
          <w:rPrChange w:id="1600" w:author="gsc" w:date="2013-03-23T21:34:00Z">
            <w:rPr>
              <w:rFonts w:ascii="Times New Roman" w:hAnsi="Times New Roman" w:cs="Times New Roman"/>
              <w:sz w:val="24"/>
              <w:szCs w:val="24"/>
            </w:rPr>
          </w:rPrChange>
        </w:rPr>
        <w:t>),</w:t>
      </w:r>
      <w:r w:rsidR="00EC40F1" w:rsidRPr="00FC6CCF">
        <w:rPr>
          <w:rFonts w:asciiTheme="minorHAnsi" w:eastAsiaTheme="minorEastAsia" w:hAnsiTheme="minorHAnsi" w:cs="Times New Roman"/>
          <w:sz w:val="24"/>
          <w:szCs w:val="24"/>
          <w:rPrChange w:id="1601" w:author="gsc" w:date="2013-03-23T21:34:00Z">
            <w:rPr>
              <w:rFonts w:ascii="Times New Roman" w:eastAsiaTheme="minorEastAsia" w:hAnsi="Times New Roman" w:cs="Times New Roman"/>
              <w:sz w:val="24"/>
              <w:szCs w:val="24"/>
            </w:rPr>
          </w:rPrChange>
        </w:rPr>
        <w:t xml:space="preserve"> </w:t>
      </w:r>
      <w:r w:rsidR="002B7DDE" w:rsidRPr="00FC6CCF">
        <w:rPr>
          <w:rFonts w:asciiTheme="minorHAnsi" w:hAnsiTheme="minorHAnsi" w:cs="Times New Roman"/>
          <w:sz w:val="24"/>
          <w:szCs w:val="24"/>
          <w:rPrChange w:id="1602" w:author="gsc" w:date="2013-03-23T21:34:00Z">
            <w:rPr>
              <w:rFonts w:ascii="Times New Roman" w:hAnsi="Times New Roman" w:cs="Times New Roman"/>
              <w:sz w:val="24"/>
              <w:szCs w:val="24"/>
            </w:rPr>
          </w:rPrChange>
        </w:rPr>
        <w:t>4.56(</w:t>
      </w:r>
      <w:r w:rsidR="006D5B0F" w:rsidRPr="00FC6CCF">
        <w:rPr>
          <w:rFonts w:asciiTheme="minorHAnsi" w:eastAsiaTheme="minorEastAsia" w:hAnsiTheme="minorHAnsi" w:cs="Times New Roman"/>
          <w:sz w:val="24"/>
          <w:szCs w:val="24"/>
          <w:rPrChange w:id="1603" w:author="gsc" w:date="2013-03-23T21:34:00Z">
            <w:rPr>
              <w:rFonts w:ascii="Times New Roman" w:eastAsiaTheme="minorEastAsia" w:hAnsi="Times New Roman" w:cs="Times New Roman" w:hint="eastAsia"/>
              <w:sz w:val="24"/>
              <w:szCs w:val="24"/>
            </w:rPr>
          </w:rPrChange>
        </w:rPr>
        <w:t>P</w:t>
      </w:r>
      <w:r w:rsidR="00135516" w:rsidRPr="00FC6CCF">
        <w:rPr>
          <w:rFonts w:asciiTheme="minorHAnsi" w:hAnsiTheme="minorHAnsi" w:cs="Times New Roman"/>
          <w:sz w:val="24"/>
          <w:szCs w:val="24"/>
          <w:rPrChange w:id="1604" w:author="gsc" w:date="2013-03-23T21:34:00Z">
            <w:rPr>
              <w:rFonts w:ascii="Times New Roman" w:hAnsi="Times New Roman" w:cs="Times New Roman"/>
              <w:sz w:val="24"/>
              <w:szCs w:val="24"/>
            </w:rPr>
          </w:rPrChange>
        </w:rPr>
        <w:t xml:space="preserve"> = 0.000</w:t>
      </w:r>
      <w:r w:rsidR="002B7DDE" w:rsidRPr="00FC6CCF">
        <w:rPr>
          <w:rFonts w:asciiTheme="minorHAnsi" w:hAnsiTheme="minorHAnsi" w:cs="Times New Roman"/>
          <w:sz w:val="24"/>
          <w:szCs w:val="24"/>
          <w:rPrChange w:id="1605" w:author="gsc" w:date="2013-03-23T21:34:00Z">
            <w:rPr>
              <w:rFonts w:ascii="Times New Roman" w:hAnsi="Times New Roman" w:cs="Times New Roman"/>
              <w:sz w:val="24"/>
              <w:szCs w:val="24"/>
            </w:rPr>
          </w:rPrChange>
        </w:rPr>
        <w:t>) and 8.20(</w:t>
      </w:r>
      <w:r w:rsidR="00BB4192" w:rsidRPr="00FC6CCF">
        <w:rPr>
          <w:rFonts w:asciiTheme="minorHAnsi" w:eastAsiaTheme="minorEastAsia" w:hAnsiTheme="minorHAnsi" w:cs="Times New Roman"/>
          <w:sz w:val="24"/>
          <w:szCs w:val="24"/>
          <w:rPrChange w:id="1606" w:author="gsc" w:date="2013-03-23T21:34:00Z">
            <w:rPr>
              <w:rFonts w:ascii="Times New Roman" w:eastAsiaTheme="minorEastAsia" w:hAnsi="Times New Roman" w:cs="Times New Roman" w:hint="eastAsia"/>
              <w:sz w:val="24"/>
              <w:szCs w:val="24"/>
            </w:rPr>
          </w:rPrChange>
        </w:rPr>
        <w:t>P</w:t>
      </w:r>
      <w:r w:rsidR="006D5B0F" w:rsidRPr="00FC6CCF">
        <w:rPr>
          <w:rFonts w:asciiTheme="minorHAnsi" w:eastAsiaTheme="minorEastAsia" w:hAnsiTheme="minorHAnsi" w:cs="Times New Roman"/>
          <w:sz w:val="24"/>
          <w:szCs w:val="24"/>
          <w:rPrChange w:id="1607" w:author="gsc" w:date="2013-03-23T21:34:00Z">
            <w:rPr>
              <w:rFonts w:ascii="Times New Roman" w:eastAsiaTheme="minorEastAsia" w:hAnsi="Times New Roman" w:cs="Times New Roman" w:hint="eastAsia"/>
              <w:sz w:val="24"/>
              <w:szCs w:val="24"/>
            </w:rPr>
          </w:rPrChange>
        </w:rPr>
        <w:t xml:space="preserve"> </w:t>
      </w:r>
      <w:r w:rsidR="00135516" w:rsidRPr="00FC6CCF">
        <w:rPr>
          <w:rFonts w:asciiTheme="minorHAnsi" w:hAnsiTheme="minorHAnsi" w:cs="Times New Roman"/>
          <w:sz w:val="24"/>
          <w:szCs w:val="24"/>
          <w:rPrChange w:id="1608" w:author="gsc" w:date="2013-03-23T21:34:00Z">
            <w:rPr>
              <w:rFonts w:ascii="Times New Roman" w:hAnsi="Times New Roman" w:cs="Times New Roman"/>
              <w:sz w:val="24"/>
              <w:szCs w:val="24"/>
            </w:rPr>
          </w:rPrChange>
        </w:rPr>
        <w:t>= 0.000</w:t>
      </w:r>
      <w:r w:rsidR="002B7DDE" w:rsidRPr="00FC6CCF">
        <w:rPr>
          <w:rFonts w:asciiTheme="minorHAnsi" w:hAnsiTheme="minorHAnsi" w:cs="Times New Roman"/>
          <w:sz w:val="24"/>
          <w:szCs w:val="24"/>
          <w:rPrChange w:id="1609" w:author="gsc" w:date="2013-03-23T21:34:00Z">
            <w:rPr>
              <w:rFonts w:ascii="Times New Roman" w:hAnsi="Times New Roman" w:cs="Times New Roman"/>
              <w:sz w:val="24"/>
              <w:szCs w:val="24"/>
            </w:rPr>
          </w:rPrChange>
        </w:rPr>
        <w:t>)</w:t>
      </w:r>
      <w:r w:rsidR="006D5B0F" w:rsidRPr="00FC6CCF">
        <w:rPr>
          <w:rFonts w:asciiTheme="minorHAnsi" w:eastAsiaTheme="minorEastAsia" w:hAnsiTheme="minorHAnsi" w:cs="Times New Roman"/>
          <w:sz w:val="24"/>
          <w:szCs w:val="24"/>
          <w:rPrChange w:id="1610" w:author="gsc" w:date="2013-03-23T21:34:00Z">
            <w:rPr>
              <w:rFonts w:ascii="Times New Roman" w:eastAsiaTheme="minorEastAsia" w:hAnsi="Times New Roman" w:cs="Times New Roman" w:hint="eastAsia"/>
              <w:sz w:val="24"/>
              <w:szCs w:val="24"/>
            </w:rPr>
          </w:rPrChange>
        </w:rPr>
        <w:t xml:space="preserve">; </w:t>
      </w:r>
      <w:r w:rsidR="002B7DDE" w:rsidRPr="00FC6CCF">
        <w:rPr>
          <w:rFonts w:asciiTheme="minorHAnsi" w:hAnsiTheme="minorHAnsi" w:cs="Times New Roman"/>
          <w:sz w:val="24"/>
          <w:szCs w:val="24"/>
          <w:rPrChange w:id="1611" w:author="gsc" w:date="2013-03-23T21:34:00Z">
            <w:rPr>
              <w:rFonts w:ascii="Times New Roman" w:hAnsi="Times New Roman" w:cs="Times New Roman"/>
              <w:sz w:val="24"/>
              <w:szCs w:val="24"/>
            </w:rPr>
          </w:rPrChange>
        </w:rPr>
        <w:t>in OR3</w:t>
      </w:r>
      <w:r w:rsidR="00EC40F1" w:rsidRPr="00FC6CCF">
        <w:rPr>
          <w:rFonts w:asciiTheme="minorHAnsi" w:eastAsiaTheme="minorEastAsia" w:hAnsiTheme="minorHAnsi" w:cs="Times New Roman"/>
          <w:sz w:val="24"/>
          <w:szCs w:val="24"/>
          <w:rPrChange w:id="1612" w:author="gsc" w:date="2013-03-23T21:34:00Z">
            <w:rPr>
              <w:rFonts w:ascii="Times New Roman" w:eastAsiaTheme="minorEastAsia" w:hAnsi="Times New Roman" w:cs="Times New Roman"/>
              <w:sz w:val="24"/>
              <w:szCs w:val="24"/>
            </w:rPr>
          </w:rPrChange>
        </w:rPr>
        <w:t xml:space="preserve"> </w:t>
      </w:r>
      <w:r w:rsidR="002B7DDE" w:rsidRPr="00FC6CCF">
        <w:rPr>
          <w:rFonts w:asciiTheme="minorHAnsi" w:hAnsiTheme="minorHAnsi" w:cs="Times New Roman"/>
          <w:sz w:val="24"/>
          <w:szCs w:val="24"/>
          <w:rPrChange w:id="1613" w:author="gsc" w:date="2013-03-23T21:34:00Z">
            <w:rPr>
              <w:rFonts w:ascii="Times New Roman" w:hAnsi="Times New Roman" w:cs="Times New Roman"/>
              <w:sz w:val="24"/>
              <w:szCs w:val="24"/>
            </w:rPr>
          </w:rPrChange>
        </w:rPr>
        <w:t xml:space="preserve">(TT </w:t>
      </w:r>
      <w:proofErr w:type="spellStart"/>
      <w:r w:rsidR="002B7DDE" w:rsidRPr="00FC6CCF">
        <w:rPr>
          <w:rFonts w:asciiTheme="minorHAnsi" w:hAnsiTheme="minorHAnsi" w:cs="Times New Roman"/>
          <w:sz w:val="24"/>
          <w:szCs w:val="24"/>
          <w:rPrChange w:id="1614" w:author="gsc" w:date="2013-03-23T21:34:00Z">
            <w:rPr>
              <w:rFonts w:ascii="Times New Roman" w:hAnsi="Times New Roman" w:cs="Times New Roman"/>
              <w:sz w:val="24"/>
              <w:szCs w:val="24"/>
            </w:rPr>
          </w:rPrChange>
        </w:rPr>
        <w:t>Vs</w:t>
      </w:r>
      <w:proofErr w:type="spellEnd"/>
      <w:r w:rsidR="002B7DDE" w:rsidRPr="00FC6CCF">
        <w:rPr>
          <w:rFonts w:asciiTheme="minorHAnsi" w:hAnsiTheme="minorHAnsi" w:cs="Times New Roman"/>
          <w:sz w:val="24"/>
          <w:szCs w:val="24"/>
          <w:rPrChange w:id="1615" w:author="gsc" w:date="2013-03-23T21:34:00Z">
            <w:rPr>
              <w:rFonts w:ascii="Times New Roman" w:hAnsi="Times New Roman" w:cs="Times New Roman"/>
              <w:sz w:val="24"/>
              <w:szCs w:val="24"/>
            </w:rPr>
          </w:rPrChange>
        </w:rPr>
        <w:t xml:space="preserve"> GT) model, </w:t>
      </w:r>
      <w:r w:rsidR="00EC40F1" w:rsidRPr="00FC6CCF">
        <w:rPr>
          <w:rFonts w:asciiTheme="minorHAnsi" w:eastAsiaTheme="minorEastAsia" w:hAnsiTheme="minorHAnsi" w:cs="Times New Roman"/>
          <w:sz w:val="24"/>
          <w:szCs w:val="24"/>
          <w:rPrChange w:id="1616" w:author="gsc" w:date="2013-03-23T21:34:00Z">
            <w:rPr>
              <w:rFonts w:ascii="Times New Roman" w:eastAsiaTheme="minorEastAsia" w:hAnsi="Times New Roman" w:cs="Times New Roman"/>
              <w:sz w:val="24"/>
              <w:szCs w:val="24"/>
            </w:rPr>
          </w:rPrChange>
        </w:rPr>
        <w:t>C</w:t>
      </w:r>
      <w:r w:rsidR="002B7DDE" w:rsidRPr="00FC6CCF">
        <w:rPr>
          <w:rFonts w:asciiTheme="minorHAnsi" w:hAnsiTheme="minorHAnsi" w:cs="Times New Roman"/>
          <w:sz w:val="24"/>
          <w:szCs w:val="24"/>
          <w:rPrChange w:id="1617" w:author="gsc" w:date="2013-03-23T21:34:00Z">
            <w:rPr>
              <w:rFonts w:ascii="Times New Roman" w:hAnsi="Times New Roman" w:cs="Times New Roman"/>
              <w:sz w:val="24"/>
              <w:szCs w:val="24"/>
            </w:rPr>
          </w:rPrChange>
        </w:rPr>
        <w:t xml:space="preserve">aucasian, mongoloid and </w:t>
      </w:r>
      <w:r w:rsidR="00EC40F1" w:rsidRPr="00FC6CCF">
        <w:rPr>
          <w:rFonts w:asciiTheme="minorHAnsi" w:eastAsiaTheme="minorEastAsia" w:hAnsiTheme="minorHAnsi" w:cs="Times New Roman"/>
          <w:sz w:val="24"/>
          <w:szCs w:val="24"/>
          <w:rPrChange w:id="1618" w:author="gsc" w:date="2013-03-23T21:34:00Z">
            <w:rPr>
              <w:rFonts w:ascii="Times New Roman" w:eastAsiaTheme="minorEastAsia" w:hAnsi="Times New Roman" w:cs="Times New Roman"/>
              <w:sz w:val="24"/>
              <w:szCs w:val="24"/>
            </w:rPr>
          </w:rPrChange>
        </w:rPr>
        <w:t>P</w:t>
      </w:r>
      <w:r w:rsidR="002B7DDE" w:rsidRPr="00FC6CCF">
        <w:rPr>
          <w:rFonts w:asciiTheme="minorHAnsi" w:hAnsiTheme="minorHAnsi" w:cs="Times New Roman"/>
          <w:sz w:val="24"/>
          <w:szCs w:val="24"/>
          <w:rPrChange w:id="1619" w:author="gsc" w:date="2013-03-23T21:34:00Z">
            <w:rPr>
              <w:rFonts w:ascii="Times New Roman" w:hAnsi="Times New Roman" w:cs="Times New Roman"/>
              <w:sz w:val="24"/>
              <w:szCs w:val="24"/>
            </w:rPr>
          </w:rPrChange>
        </w:rPr>
        <w:t>olynesian respectively show OR value 1.66</w:t>
      </w:r>
      <w:r w:rsidR="00D849CF" w:rsidRPr="00FC6CCF">
        <w:rPr>
          <w:rFonts w:asciiTheme="minorHAnsi" w:eastAsiaTheme="minorEastAsia" w:hAnsiTheme="minorHAnsi" w:cs="Times New Roman"/>
          <w:sz w:val="24"/>
          <w:szCs w:val="24"/>
          <w:rPrChange w:id="1620" w:author="gsc" w:date="2013-03-23T21:34:00Z">
            <w:rPr>
              <w:rFonts w:ascii="Times New Roman" w:eastAsiaTheme="minorEastAsia" w:hAnsi="Times New Roman" w:cs="Times New Roman"/>
              <w:sz w:val="24"/>
              <w:szCs w:val="24"/>
            </w:rPr>
          </w:rPrChange>
        </w:rPr>
        <w:t xml:space="preserve"> </w:t>
      </w:r>
      <w:r w:rsidR="002B7DDE" w:rsidRPr="00FC6CCF">
        <w:rPr>
          <w:rFonts w:asciiTheme="minorHAnsi" w:hAnsiTheme="minorHAnsi" w:cs="Times New Roman"/>
          <w:sz w:val="24"/>
          <w:szCs w:val="24"/>
          <w:rPrChange w:id="1621" w:author="gsc" w:date="2013-03-23T21:34:00Z">
            <w:rPr>
              <w:rFonts w:ascii="Times New Roman" w:hAnsi="Times New Roman" w:cs="Times New Roman"/>
              <w:sz w:val="24"/>
              <w:szCs w:val="24"/>
            </w:rPr>
          </w:rPrChange>
        </w:rPr>
        <w:t>(</w:t>
      </w:r>
      <w:r w:rsidR="006D5B0F" w:rsidRPr="00FC6CCF">
        <w:rPr>
          <w:rFonts w:asciiTheme="minorHAnsi" w:eastAsiaTheme="minorEastAsia" w:hAnsiTheme="minorHAnsi" w:cs="Times New Roman"/>
          <w:sz w:val="24"/>
          <w:szCs w:val="24"/>
          <w:rPrChange w:id="1622" w:author="gsc" w:date="2013-03-23T21:34:00Z">
            <w:rPr>
              <w:rFonts w:ascii="Times New Roman" w:eastAsiaTheme="minorEastAsia" w:hAnsi="Times New Roman" w:cs="Times New Roman" w:hint="eastAsia"/>
              <w:sz w:val="24"/>
              <w:szCs w:val="24"/>
            </w:rPr>
          </w:rPrChange>
        </w:rPr>
        <w:t>P</w:t>
      </w:r>
      <w:r w:rsidR="00135516" w:rsidRPr="00FC6CCF">
        <w:rPr>
          <w:rFonts w:asciiTheme="minorHAnsi" w:hAnsiTheme="minorHAnsi" w:cs="Times New Roman"/>
          <w:sz w:val="24"/>
          <w:szCs w:val="24"/>
          <w:rPrChange w:id="1623" w:author="gsc" w:date="2013-03-23T21:34:00Z">
            <w:rPr>
              <w:rFonts w:ascii="Times New Roman" w:hAnsi="Times New Roman" w:cs="Times New Roman"/>
              <w:sz w:val="24"/>
              <w:szCs w:val="24"/>
            </w:rPr>
          </w:rPrChange>
        </w:rPr>
        <w:t xml:space="preserve"> = 0.033</w:t>
      </w:r>
      <w:r w:rsidR="002B7DDE" w:rsidRPr="00FC6CCF">
        <w:rPr>
          <w:rFonts w:asciiTheme="minorHAnsi" w:hAnsiTheme="minorHAnsi" w:cs="Times New Roman"/>
          <w:sz w:val="24"/>
          <w:szCs w:val="24"/>
          <w:rPrChange w:id="1624" w:author="gsc" w:date="2013-03-23T21:34:00Z">
            <w:rPr>
              <w:rFonts w:ascii="Times New Roman" w:hAnsi="Times New Roman" w:cs="Times New Roman"/>
              <w:sz w:val="24"/>
              <w:szCs w:val="24"/>
            </w:rPr>
          </w:rPrChange>
        </w:rPr>
        <w:t>),</w:t>
      </w:r>
      <w:r w:rsidR="00EC40F1" w:rsidRPr="00FC6CCF">
        <w:rPr>
          <w:rFonts w:asciiTheme="minorHAnsi" w:eastAsiaTheme="minorEastAsia" w:hAnsiTheme="minorHAnsi" w:cs="Times New Roman"/>
          <w:sz w:val="24"/>
          <w:szCs w:val="24"/>
          <w:rPrChange w:id="1625" w:author="gsc" w:date="2013-03-23T21:34:00Z">
            <w:rPr>
              <w:rFonts w:ascii="Times New Roman" w:eastAsiaTheme="minorEastAsia" w:hAnsi="Times New Roman" w:cs="Times New Roman"/>
              <w:sz w:val="24"/>
              <w:szCs w:val="24"/>
            </w:rPr>
          </w:rPrChange>
        </w:rPr>
        <w:t xml:space="preserve"> </w:t>
      </w:r>
      <w:r w:rsidR="002B7DDE" w:rsidRPr="00FC6CCF">
        <w:rPr>
          <w:rFonts w:asciiTheme="minorHAnsi" w:hAnsiTheme="minorHAnsi" w:cs="Times New Roman"/>
          <w:sz w:val="24"/>
          <w:szCs w:val="24"/>
          <w:rPrChange w:id="1626" w:author="gsc" w:date="2013-03-23T21:34:00Z">
            <w:rPr>
              <w:rFonts w:ascii="Times New Roman" w:hAnsi="Times New Roman" w:cs="Times New Roman"/>
              <w:sz w:val="24"/>
              <w:szCs w:val="24"/>
            </w:rPr>
          </w:rPrChange>
        </w:rPr>
        <w:t>2.54</w:t>
      </w:r>
      <w:r w:rsidR="00EC40F1" w:rsidRPr="00FC6CCF">
        <w:rPr>
          <w:rFonts w:asciiTheme="minorHAnsi" w:eastAsiaTheme="minorEastAsia" w:hAnsiTheme="minorHAnsi" w:cs="Times New Roman"/>
          <w:sz w:val="24"/>
          <w:szCs w:val="24"/>
          <w:rPrChange w:id="1627" w:author="gsc" w:date="2013-03-23T21:34:00Z">
            <w:rPr>
              <w:rFonts w:ascii="Times New Roman" w:eastAsiaTheme="minorEastAsia" w:hAnsi="Times New Roman" w:cs="Times New Roman"/>
              <w:sz w:val="24"/>
              <w:szCs w:val="24"/>
            </w:rPr>
          </w:rPrChange>
        </w:rPr>
        <w:t xml:space="preserve"> </w:t>
      </w:r>
      <w:r w:rsidR="002B7DDE" w:rsidRPr="00FC6CCF">
        <w:rPr>
          <w:rFonts w:asciiTheme="minorHAnsi" w:hAnsiTheme="minorHAnsi" w:cs="Times New Roman"/>
          <w:sz w:val="24"/>
          <w:szCs w:val="24"/>
          <w:rPrChange w:id="1628" w:author="gsc" w:date="2013-03-23T21:34:00Z">
            <w:rPr>
              <w:rFonts w:ascii="Times New Roman" w:hAnsi="Times New Roman" w:cs="Times New Roman"/>
              <w:sz w:val="24"/>
              <w:szCs w:val="24"/>
            </w:rPr>
          </w:rPrChange>
        </w:rPr>
        <w:t>(</w:t>
      </w:r>
      <w:r w:rsidR="006D5B0F" w:rsidRPr="00FC6CCF">
        <w:rPr>
          <w:rFonts w:asciiTheme="minorHAnsi" w:eastAsiaTheme="minorEastAsia" w:hAnsiTheme="minorHAnsi" w:cs="Times New Roman"/>
          <w:sz w:val="24"/>
          <w:szCs w:val="24"/>
          <w:rPrChange w:id="1629" w:author="gsc" w:date="2013-03-23T21:34:00Z">
            <w:rPr>
              <w:rFonts w:ascii="Times New Roman" w:eastAsiaTheme="minorEastAsia" w:hAnsi="Times New Roman" w:cs="Times New Roman" w:hint="eastAsia"/>
              <w:sz w:val="24"/>
              <w:szCs w:val="24"/>
            </w:rPr>
          </w:rPrChange>
        </w:rPr>
        <w:t>P</w:t>
      </w:r>
      <w:r w:rsidR="00135516" w:rsidRPr="00FC6CCF">
        <w:rPr>
          <w:rFonts w:asciiTheme="minorHAnsi" w:hAnsiTheme="minorHAnsi" w:cs="Times New Roman"/>
          <w:sz w:val="24"/>
          <w:szCs w:val="24"/>
          <w:rPrChange w:id="1630" w:author="gsc" w:date="2013-03-23T21:34:00Z">
            <w:rPr>
              <w:rFonts w:ascii="Times New Roman" w:hAnsi="Times New Roman" w:cs="Times New Roman"/>
              <w:sz w:val="24"/>
              <w:szCs w:val="24"/>
            </w:rPr>
          </w:rPrChange>
        </w:rPr>
        <w:t xml:space="preserve"> = 0.001</w:t>
      </w:r>
      <w:r w:rsidR="002B7DDE" w:rsidRPr="00FC6CCF">
        <w:rPr>
          <w:rFonts w:asciiTheme="minorHAnsi" w:hAnsiTheme="minorHAnsi" w:cs="Times New Roman"/>
          <w:sz w:val="24"/>
          <w:szCs w:val="24"/>
          <w:rPrChange w:id="1631" w:author="gsc" w:date="2013-03-23T21:34:00Z">
            <w:rPr>
              <w:rFonts w:ascii="Times New Roman" w:hAnsi="Times New Roman" w:cs="Times New Roman"/>
              <w:sz w:val="24"/>
              <w:szCs w:val="24"/>
            </w:rPr>
          </w:rPrChange>
        </w:rPr>
        <w:t>) and 3.66</w:t>
      </w:r>
      <w:r w:rsidR="00D849CF" w:rsidRPr="00FC6CCF">
        <w:rPr>
          <w:rFonts w:asciiTheme="minorHAnsi" w:eastAsiaTheme="minorEastAsia" w:hAnsiTheme="minorHAnsi" w:cs="Times New Roman"/>
          <w:sz w:val="24"/>
          <w:szCs w:val="24"/>
          <w:rPrChange w:id="1632" w:author="gsc" w:date="2013-03-23T21:34:00Z">
            <w:rPr>
              <w:rFonts w:ascii="Times New Roman" w:eastAsiaTheme="minorEastAsia" w:hAnsi="Times New Roman" w:cs="Times New Roman"/>
              <w:sz w:val="24"/>
              <w:szCs w:val="24"/>
            </w:rPr>
          </w:rPrChange>
        </w:rPr>
        <w:t xml:space="preserve"> </w:t>
      </w:r>
      <w:r w:rsidR="002B7DDE" w:rsidRPr="00FC6CCF">
        <w:rPr>
          <w:rFonts w:asciiTheme="minorHAnsi" w:hAnsiTheme="minorHAnsi" w:cs="Times New Roman"/>
          <w:sz w:val="24"/>
          <w:szCs w:val="24"/>
          <w:rPrChange w:id="1633" w:author="gsc" w:date="2013-03-23T21:34:00Z">
            <w:rPr>
              <w:rFonts w:ascii="Times New Roman" w:hAnsi="Times New Roman" w:cs="Times New Roman"/>
              <w:sz w:val="24"/>
              <w:szCs w:val="24"/>
            </w:rPr>
          </w:rPrChange>
        </w:rPr>
        <w:t>(</w:t>
      </w:r>
      <w:r w:rsidR="006D5B0F" w:rsidRPr="00FC6CCF">
        <w:rPr>
          <w:rFonts w:asciiTheme="minorHAnsi" w:eastAsiaTheme="minorEastAsia" w:hAnsiTheme="minorHAnsi" w:cs="Times New Roman"/>
          <w:sz w:val="24"/>
          <w:szCs w:val="24"/>
          <w:rPrChange w:id="1634" w:author="gsc" w:date="2013-03-23T21:34:00Z">
            <w:rPr>
              <w:rFonts w:ascii="Times New Roman" w:eastAsiaTheme="minorEastAsia" w:hAnsi="Times New Roman" w:cs="Times New Roman" w:hint="eastAsia"/>
              <w:sz w:val="24"/>
              <w:szCs w:val="24"/>
            </w:rPr>
          </w:rPrChange>
        </w:rPr>
        <w:t>P</w:t>
      </w:r>
      <w:r w:rsidR="00135516" w:rsidRPr="00FC6CCF">
        <w:rPr>
          <w:rFonts w:asciiTheme="minorHAnsi" w:hAnsiTheme="minorHAnsi" w:cs="Times New Roman"/>
          <w:sz w:val="24"/>
          <w:szCs w:val="24"/>
          <w:rPrChange w:id="1635" w:author="gsc" w:date="2013-03-23T21:34:00Z">
            <w:rPr>
              <w:rFonts w:ascii="Times New Roman" w:hAnsi="Times New Roman" w:cs="Times New Roman"/>
              <w:sz w:val="24"/>
              <w:szCs w:val="24"/>
            </w:rPr>
          </w:rPrChange>
        </w:rPr>
        <w:t xml:space="preserve"> = 0.000</w:t>
      </w:r>
      <w:r w:rsidR="002B7DDE" w:rsidRPr="00FC6CCF">
        <w:rPr>
          <w:rFonts w:asciiTheme="minorHAnsi" w:hAnsiTheme="minorHAnsi" w:cs="Times New Roman"/>
          <w:sz w:val="24"/>
          <w:szCs w:val="24"/>
          <w:rPrChange w:id="1636" w:author="gsc" w:date="2013-03-23T21:34:00Z">
            <w:rPr>
              <w:rFonts w:ascii="Times New Roman" w:hAnsi="Times New Roman" w:cs="Times New Roman"/>
              <w:sz w:val="24"/>
              <w:szCs w:val="24"/>
            </w:rPr>
          </w:rPrChange>
        </w:rPr>
        <w:t>).</w:t>
      </w:r>
      <w:r w:rsidR="006D5B0F" w:rsidRPr="00FC6CCF">
        <w:rPr>
          <w:rFonts w:asciiTheme="minorHAnsi" w:hAnsiTheme="minorHAnsi" w:cs="Times New Roman"/>
          <w:sz w:val="24"/>
          <w:szCs w:val="24"/>
          <w:rPrChange w:id="1637" w:author="gsc" w:date="2013-03-23T21:34:00Z">
            <w:rPr>
              <w:rFonts w:ascii="Times New Roman" w:hAnsi="Times New Roman" w:cs="Times New Roman"/>
              <w:sz w:val="24"/>
              <w:szCs w:val="24"/>
            </w:rPr>
          </w:rPrChange>
        </w:rPr>
        <w:t xml:space="preserve"> </w:t>
      </w:r>
      <w:r w:rsidR="006D5B0F" w:rsidRPr="00FC6CCF">
        <w:rPr>
          <w:rFonts w:asciiTheme="minorHAnsi" w:eastAsiaTheme="minorEastAsia" w:hAnsiTheme="minorHAnsi" w:cs="Times New Roman"/>
          <w:sz w:val="24"/>
          <w:szCs w:val="24"/>
          <w:rPrChange w:id="1638" w:author="gsc" w:date="2013-03-23T21:34:00Z">
            <w:rPr>
              <w:rFonts w:ascii="Times New Roman" w:eastAsiaTheme="minorEastAsia" w:hAnsi="Times New Roman" w:cs="Times New Roman" w:hint="eastAsia"/>
              <w:sz w:val="24"/>
              <w:szCs w:val="24"/>
            </w:rPr>
          </w:rPrChange>
        </w:rPr>
        <w:t>A</w:t>
      </w:r>
      <w:r w:rsidR="006D5B0F" w:rsidRPr="00FC6CCF">
        <w:rPr>
          <w:rFonts w:asciiTheme="minorHAnsi" w:hAnsiTheme="minorHAnsi" w:cs="Times New Roman"/>
          <w:sz w:val="24"/>
          <w:szCs w:val="24"/>
          <w:rPrChange w:id="1639" w:author="gsc" w:date="2013-03-23T21:34:00Z">
            <w:rPr>
              <w:rFonts w:ascii="Times New Roman" w:hAnsi="Times New Roman" w:cs="Times New Roman"/>
              <w:sz w:val="24"/>
              <w:szCs w:val="24"/>
            </w:rPr>
          </w:rPrChange>
        </w:rPr>
        <w:t>nd the P*-value of heterogeneity became larger</w:t>
      </w:r>
      <w:r w:rsidR="006D5B0F" w:rsidRPr="00FC6CCF">
        <w:rPr>
          <w:rFonts w:asciiTheme="minorHAnsi" w:eastAsiaTheme="minorEastAsia" w:hAnsiTheme="minorHAnsi" w:cs="Times New Roman"/>
          <w:sz w:val="24"/>
          <w:szCs w:val="24"/>
          <w:rPrChange w:id="1640" w:author="gsc" w:date="2013-03-23T21:34:00Z">
            <w:rPr>
              <w:rFonts w:ascii="Times New Roman" w:eastAsiaTheme="minorEastAsia" w:hAnsi="Times New Roman" w:cs="Times New Roman" w:hint="eastAsia"/>
              <w:sz w:val="24"/>
              <w:szCs w:val="24"/>
            </w:rPr>
          </w:rPrChange>
        </w:rPr>
        <w:t>, i</w:t>
      </w:r>
      <w:r w:rsidR="006D5B0F" w:rsidRPr="00FC6CCF">
        <w:rPr>
          <w:rFonts w:asciiTheme="minorHAnsi" w:hAnsiTheme="minorHAnsi" w:cs="Times New Roman"/>
          <w:sz w:val="24"/>
          <w:szCs w:val="24"/>
          <w:rPrChange w:id="1641" w:author="gsc" w:date="2013-03-23T21:34:00Z">
            <w:rPr>
              <w:rFonts w:ascii="Times New Roman" w:hAnsi="Times New Roman" w:cs="Times New Roman"/>
              <w:sz w:val="24"/>
              <w:szCs w:val="24"/>
            </w:rPr>
          </w:rPrChange>
        </w:rPr>
        <w:t>n OR1</w:t>
      </w:r>
      <w:r w:rsidR="006D5B0F" w:rsidRPr="00FC6CCF">
        <w:rPr>
          <w:rFonts w:asciiTheme="minorHAnsi" w:eastAsiaTheme="minorEastAsia" w:hAnsiTheme="minorHAnsi" w:cs="Times New Roman"/>
          <w:sz w:val="24"/>
          <w:szCs w:val="24"/>
          <w:rPrChange w:id="1642" w:author="gsc" w:date="2013-03-23T21:34:00Z">
            <w:rPr>
              <w:rFonts w:ascii="Times New Roman" w:eastAsiaTheme="minorEastAsia" w:hAnsi="Times New Roman" w:cs="Times New Roman"/>
              <w:sz w:val="24"/>
              <w:szCs w:val="24"/>
            </w:rPr>
          </w:rPrChange>
        </w:rPr>
        <w:t xml:space="preserve"> </w:t>
      </w:r>
      <w:r w:rsidR="006D5B0F" w:rsidRPr="00FC6CCF">
        <w:rPr>
          <w:rFonts w:asciiTheme="minorHAnsi" w:hAnsiTheme="minorHAnsi" w:cs="Times New Roman"/>
          <w:sz w:val="24"/>
          <w:szCs w:val="24"/>
          <w:rPrChange w:id="1643" w:author="gsc" w:date="2013-03-23T21:34:00Z">
            <w:rPr>
              <w:rFonts w:ascii="Times New Roman" w:hAnsi="Times New Roman" w:cs="Times New Roman"/>
              <w:sz w:val="24"/>
              <w:szCs w:val="24"/>
            </w:rPr>
          </w:rPrChange>
        </w:rPr>
        <w:t xml:space="preserve">(TT </w:t>
      </w:r>
      <w:proofErr w:type="spellStart"/>
      <w:r w:rsidR="006D5B0F" w:rsidRPr="00FC6CCF">
        <w:rPr>
          <w:rFonts w:asciiTheme="minorHAnsi" w:hAnsiTheme="minorHAnsi" w:cs="Times New Roman"/>
          <w:sz w:val="24"/>
          <w:szCs w:val="24"/>
          <w:rPrChange w:id="1644" w:author="gsc" w:date="2013-03-23T21:34:00Z">
            <w:rPr>
              <w:rFonts w:ascii="Times New Roman" w:hAnsi="Times New Roman" w:cs="Times New Roman"/>
              <w:sz w:val="24"/>
              <w:szCs w:val="24"/>
            </w:rPr>
          </w:rPrChange>
        </w:rPr>
        <w:t>Vs</w:t>
      </w:r>
      <w:proofErr w:type="spellEnd"/>
      <w:r w:rsidR="006D5B0F" w:rsidRPr="00FC6CCF">
        <w:rPr>
          <w:rFonts w:asciiTheme="minorHAnsi" w:hAnsiTheme="minorHAnsi" w:cs="Times New Roman"/>
          <w:sz w:val="24"/>
          <w:szCs w:val="24"/>
          <w:rPrChange w:id="1645" w:author="gsc" w:date="2013-03-23T21:34:00Z">
            <w:rPr>
              <w:rFonts w:ascii="Times New Roman" w:hAnsi="Times New Roman" w:cs="Times New Roman"/>
              <w:sz w:val="24"/>
              <w:szCs w:val="24"/>
            </w:rPr>
          </w:rPrChange>
        </w:rPr>
        <w:t xml:space="preserve"> GG) model, Caucasian, mongoloid and </w:t>
      </w:r>
      <w:r w:rsidR="006D5B0F" w:rsidRPr="00FC6CCF">
        <w:rPr>
          <w:rFonts w:asciiTheme="minorHAnsi" w:eastAsiaTheme="minorEastAsia" w:hAnsiTheme="minorHAnsi" w:cs="Times New Roman"/>
          <w:sz w:val="24"/>
          <w:szCs w:val="24"/>
          <w:rPrChange w:id="1646" w:author="gsc" w:date="2013-03-23T21:34:00Z">
            <w:rPr>
              <w:rFonts w:ascii="Times New Roman" w:eastAsiaTheme="minorEastAsia" w:hAnsi="Times New Roman" w:cs="Times New Roman"/>
              <w:sz w:val="24"/>
              <w:szCs w:val="24"/>
            </w:rPr>
          </w:rPrChange>
        </w:rPr>
        <w:t>P</w:t>
      </w:r>
      <w:r w:rsidR="006D5B0F" w:rsidRPr="00FC6CCF">
        <w:rPr>
          <w:rFonts w:asciiTheme="minorHAnsi" w:hAnsiTheme="minorHAnsi" w:cs="Times New Roman"/>
          <w:sz w:val="24"/>
          <w:szCs w:val="24"/>
          <w:rPrChange w:id="1647" w:author="gsc" w:date="2013-03-23T21:34:00Z">
            <w:rPr>
              <w:rFonts w:ascii="Times New Roman" w:hAnsi="Times New Roman" w:cs="Times New Roman"/>
              <w:sz w:val="24"/>
              <w:szCs w:val="24"/>
            </w:rPr>
          </w:rPrChange>
        </w:rPr>
        <w:t xml:space="preserve">olynesian respectively show </w:t>
      </w:r>
      <w:r w:rsidR="006D5B0F" w:rsidRPr="00FC6CCF">
        <w:rPr>
          <w:rFonts w:asciiTheme="minorHAnsi" w:eastAsiaTheme="minorEastAsia" w:hAnsiTheme="minorHAnsi" w:cs="Times New Roman"/>
          <w:sz w:val="24"/>
          <w:szCs w:val="24"/>
          <w:rPrChange w:id="1648" w:author="gsc" w:date="2013-03-23T21:34:00Z">
            <w:rPr>
              <w:rFonts w:ascii="Times New Roman" w:eastAsiaTheme="minorEastAsia" w:hAnsi="Times New Roman" w:cs="Times New Roman" w:hint="eastAsia"/>
              <w:sz w:val="24"/>
              <w:szCs w:val="24"/>
            </w:rPr>
          </w:rPrChange>
        </w:rPr>
        <w:t>P*</w:t>
      </w:r>
      <w:r w:rsidR="006D5B0F" w:rsidRPr="00FC6CCF">
        <w:rPr>
          <w:rFonts w:asciiTheme="minorHAnsi" w:hAnsiTheme="minorHAnsi" w:cs="Times New Roman"/>
          <w:sz w:val="24"/>
          <w:szCs w:val="24"/>
          <w:rPrChange w:id="1649" w:author="gsc" w:date="2013-03-23T21:34:00Z">
            <w:rPr>
              <w:rFonts w:ascii="Times New Roman" w:hAnsi="Times New Roman" w:cs="Times New Roman"/>
              <w:sz w:val="24"/>
              <w:szCs w:val="24"/>
            </w:rPr>
          </w:rPrChange>
        </w:rPr>
        <w:t xml:space="preserve"> value </w:t>
      </w:r>
      <w:r w:rsidR="006D5B0F" w:rsidRPr="00FC6CCF">
        <w:rPr>
          <w:rFonts w:asciiTheme="minorHAnsi" w:eastAsiaTheme="minorEastAsia" w:hAnsiTheme="minorHAnsi" w:cs="Times New Roman"/>
          <w:sz w:val="24"/>
          <w:szCs w:val="24"/>
          <w:rPrChange w:id="1650" w:author="gsc" w:date="2013-03-23T21:34:00Z">
            <w:rPr>
              <w:rFonts w:ascii="Times New Roman" w:eastAsiaTheme="minorEastAsia" w:hAnsi="Times New Roman" w:cs="Times New Roman" w:hint="eastAsia"/>
              <w:sz w:val="24"/>
              <w:szCs w:val="24"/>
            </w:rPr>
          </w:rPrChange>
        </w:rPr>
        <w:t>0.173</w:t>
      </w:r>
      <w:r w:rsidR="006D5B0F" w:rsidRPr="00FC6CCF">
        <w:rPr>
          <w:rFonts w:asciiTheme="minorHAnsi" w:hAnsiTheme="minorHAnsi" w:cs="Times New Roman"/>
          <w:sz w:val="24"/>
          <w:szCs w:val="24"/>
          <w:rPrChange w:id="1651" w:author="gsc" w:date="2013-03-23T21:34:00Z">
            <w:rPr>
              <w:rFonts w:ascii="Times New Roman" w:hAnsi="Times New Roman" w:cs="Times New Roman"/>
              <w:sz w:val="24"/>
              <w:szCs w:val="24"/>
            </w:rPr>
          </w:rPrChange>
        </w:rPr>
        <w:t>,</w:t>
      </w:r>
      <w:r w:rsidR="006D5B0F" w:rsidRPr="00FC6CCF">
        <w:rPr>
          <w:rFonts w:asciiTheme="minorHAnsi" w:eastAsiaTheme="minorEastAsia" w:hAnsiTheme="minorHAnsi" w:cs="Times New Roman"/>
          <w:sz w:val="24"/>
          <w:szCs w:val="24"/>
          <w:rPrChange w:id="1652" w:author="gsc" w:date="2013-03-23T21:34:00Z">
            <w:rPr>
              <w:rFonts w:ascii="Times New Roman" w:eastAsiaTheme="minorEastAsia" w:hAnsi="Times New Roman" w:cs="Times New Roman"/>
              <w:sz w:val="24"/>
              <w:szCs w:val="24"/>
            </w:rPr>
          </w:rPrChange>
        </w:rPr>
        <w:t xml:space="preserve"> 0.301 </w:t>
      </w:r>
      <w:r w:rsidR="006D5B0F" w:rsidRPr="00FC6CCF">
        <w:rPr>
          <w:rFonts w:asciiTheme="minorHAnsi" w:hAnsiTheme="minorHAnsi" w:cs="Times New Roman"/>
          <w:sz w:val="24"/>
          <w:szCs w:val="24"/>
          <w:rPrChange w:id="1653" w:author="gsc" w:date="2013-03-23T21:34:00Z">
            <w:rPr>
              <w:rFonts w:ascii="Times New Roman" w:hAnsi="Times New Roman" w:cs="Times New Roman"/>
              <w:sz w:val="24"/>
              <w:szCs w:val="24"/>
            </w:rPr>
          </w:rPrChange>
        </w:rPr>
        <w:t xml:space="preserve">and </w:t>
      </w:r>
      <w:r w:rsidR="006D5B0F" w:rsidRPr="00FC6CCF">
        <w:rPr>
          <w:rFonts w:asciiTheme="minorHAnsi" w:eastAsiaTheme="minorEastAsia" w:hAnsiTheme="minorHAnsi" w:cs="Times New Roman"/>
          <w:sz w:val="24"/>
          <w:szCs w:val="24"/>
          <w:rPrChange w:id="1654" w:author="gsc" w:date="2013-03-23T21:34:00Z">
            <w:rPr>
              <w:rFonts w:ascii="Times New Roman" w:eastAsiaTheme="minorEastAsia" w:hAnsi="Times New Roman" w:cs="Times New Roman" w:hint="eastAsia"/>
              <w:sz w:val="24"/>
              <w:szCs w:val="24"/>
            </w:rPr>
          </w:rPrChange>
        </w:rPr>
        <w:t>0.452</w:t>
      </w:r>
      <w:r w:rsidR="0027564E" w:rsidRPr="00FC6CCF">
        <w:rPr>
          <w:rFonts w:asciiTheme="minorHAnsi" w:eastAsiaTheme="minorEastAsia" w:hAnsiTheme="minorHAnsi" w:cs="Times New Roman"/>
          <w:sz w:val="24"/>
          <w:szCs w:val="24"/>
          <w:rPrChange w:id="1655" w:author="gsc" w:date="2013-03-23T21:34:00Z">
            <w:rPr>
              <w:rFonts w:ascii="Times New Roman" w:eastAsiaTheme="minorEastAsia" w:hAnsi="Times New Roman" w:cs="Times New Roman" w:hint="eastAsia"/>
              <w:sz w:val="24"/>
              <w:szCs w:val="24"/>
            </w:rPr>
          </w:rPrChange>
        </w:rPr>
        <w:t xml:space="preserve"> comparing the pool P*</w:t>
      </w:r>
      <w:r w:rsidR="0027564E" w:rsidRPr="00FC6CCF">
        <w:rPr>
          <w:rFonts w:asciiTheme="minorHAnsi" w:hAnsiTheme="minorHAnsi" w:cs="Times New Roman"/>
          <w:sz w:val="24"/>
          <w:szCs w:val="24"/>
          <w:rPrChange w:id="1656" w:author="gsc" w:date="2013-03-23T21:34:00Z">
            <w:rPr>
              <w:rFonts w:ascii="Times New Roman" w:hAnsi="Times New Roman" w:cs="Times New Roman"/>
              <w:sz w:val="24"/>
              <w:szCs w:val="24"/>
            </w:rPr>
          </w:rPrChange>
        </w:rPr>
        <w:t xml:space="preserve"> value</w:t>
      </w:r>
      <w:r w:rsidR="0027564E" w:rsidRPr="00FC6CCF">
        <w:rPr>
          <w:rFonts w:asciiTheme="minorHAnsi" w:eastAsiaTheme="minorEastAsia" w:hAnsiTheme="minorHAnsi" w:cs="Times New Roman"/>
          <w:sz w:val="24"/>
          <w:szCs w:val="24"/>
          <w:rPrChange w:id="1657" w:author="gsc" w:date="2013-03-23T21:34:00Z">
            <w:rPr>
              <w:rFonts w:ascii="Times New Roman" w:eastAsiaTheme="minorEastAsia" w:hAnsi="Times New Roman" w:cs="Times New Roman" w:hint="eastAsia"/>
              <w:sz w:val="24"/>
              <w:szCs w:val="24"/>
            </w:rPr>
          </w:rPrChange>
        </w:rPr>
        <w:t xml:space="preserve"> 0.072</w:t>
      </w:r>
      <w:r w:rsidR="006D5B0F" w:rsidRPr="00FC6CCF">
        <w:rPr>
          <w:rFonts w:asciiTheme="minorHAnsi" w:eastAsiaTheme="minorEastAsia" w:hAnsiTheme="minorHAnsi" w:cs="Times New Roman"/>
          <w:sz w:val="24"/>
          <w:szCs w:val="24"/>
          <w:rPrChange w:id="1658" w:author="gsc" w:date="2013-03-23T21:34:00Z">
            <w:rPr>
              <w:rFonts w:ascii="Times New Roman" w:eastAsiaTheme="minorEastAsia" w:hAnsi="Times New Roman" w:cs="Times New Roman" w:hint="eastAsia"/>
              <w:sz w:val="24"/>
              <w:szCs w:val="24"/>
            </w:rPr>
          </w:rPrChange>
        </w:rPr>
        <w:t xml:space="preserve">; </w:t>
      </w:r>
      <w:r w:rsidR="006D5B0F" w:rsidRPr="00FC6CCF">
        <w:rPr>
          <w:rFonts w:asciiTheme="minorHAnsi" w:hAnsiTheme="minorHAnsi" w:cs="Times New Roman"/>
          <w:sz w:val="24"/>
          <w:szCs w:val="24"/>
          <w:rPrChange w:id="1659" w:author="gsc" w:date="2013-03-23T21:34:00Z">
            <w:rPr>
              <w:rFonts w:ascii="Times New Roman" w:hAnsi="Times New Roman" w:cs="Times New Roman"/>
              <w:sz w:val="24"/>
              <w:szCs w:val="24"/>
            </w:rPr>
          </w:rPrChange>
        </w:rPr>
        <w:t>in OR3</w:t>
      </w:r>
      <w:r w:rsidR="006D5B0F" w:rsidRPr="00FC6CCF">
        <w:rPr>
          <w:rFonts w:asciiTheme="minorHAnsi" w:eastAsiaTheme="minorEastAsia" w:hAnsiTheme="minorHAnsi" w:cs="Times New Roman"/>
          <w:sz w:val="24"/>
          <w:szCs w:val="24"/>
          <w:rPrChange w:id="1660" w:author="gsc" w:date="2013-03-23T21:34:00Z">
            <w:rPr>
              <w:rFonts w:ascii="Times New Roman" w:eastAsiaTheme="minorEastAsia" w:hAnsi="Times New Roman" w:cs="Times New Roman"/>
              <w:sz w:val="24"/>
              <w:szCs w:val="24"/>
            </w:rPr>
          </w:rPrChange>
        </w:rPr>
        <w:t xml:space="preserve"> </w:t>
      </w:r>
      <w:r w:rsidR="006D5B0F" w:rsidRPr="00FC6CCF">
        <w:rPr>
          <w:rFonts w:asciiTheme="minorHAnsi" w:hAnsiTheme="minorHAnsi" w:cs="Times New Roman"/>
          <w:sz w:val="24"/>
          <w:szCs w:val="24"/>
          <w:rPrChange w:id="1661" w:author="gsc" w:date="2013-03-23T21:34:00Z">
            <w:rPr>
              <w:rFonts w:ascii="Times New Roman" w:hAnsi="Times New Roman" w:cs="Times New Roman"/>
              <w:sz w:val="24"/>
              <w:szCs w:val="24"/>
            </w:rPr>
          </w:rPrChange>
        </w:rPr>
        <w:t xml:space="preserve">(TT </w:t>
      </w:r>
      <w:proofErr w:type="spellStart"/>
      <w:r w:rsidR="006D5B0F" w:rsidRPr="00FC6CCF">
        <w:rPr>
          <w:rFonts w:asciiTheme="minorHAnsi" w:hAnsiTheme="minorHAnsi" w:cs="Times New Roman"/>
          <w:sz w:val="24"/>
          <w:szCs w:val="24"/>
          <w:rPrChange w:id="1662" w:author="gsc" w:date="2013-03-23T21:34:00Z">
            <w:rPr>
              <w:rFonts w:ascii="Times New Roman" w:hAnsi="Times New Roman" w:cs="Times New Roman"/>
              <w:sz w:val="24"/>
              <w:szCs w:val="24"/>
            </w:rPr>
          </w:rPrChange>
        </w:rPr>
        <w:t>Vs</w:t>
      </w:r>
      <w:proofErr w:type="spellEnd"/>
      <w:r w:rsidR="006D5B0F" w:rsidRPr="00FC6CCF">
        <w:rPr>
          <w:rFonts w:asciiTheme="minorHAnsi" w:hAnsiTheme="minorHAnsi" w:cs="Times New Roman"/>
          <w:sz w:val="24"/>
          <w:szCs w:val="24"/>
          <w:rPrChange w:id="1663" w:author="gsc" w:date="2013-03-23T21:34:00Z">
            <w:rPr>
              <w:rFonts w:ascii="Times New Roman" w:hAnsi="Times New Roman" w:cs="Times New Roman"/>
              <w:sz w:val="24"/>
              <w:szCs w:val="24"/>
            </w:rPr>
          </w:rPrChange>
        </w:rPr>
        <w:t xml:space="preserve"> GT) model, </w:t>
      </w:r>
      <w:r w:rsidR="006D5B0F" w:rsidRPr="00FC6CCF">
        <w:rPr>
          <w:rFonts w:asciiTheme="minorHAnsi" w:eastAsiaTheme="minorEastAsia" w:hAnsiTheme="minorHAnsi" w:cs="Times New Roman"/>
          <w:sz w:val="24"/>
          <w:szCs w:val="24"/>
          <w:rPrChange w:id="1664" w:author="gsc" w:date="2013-03-23T21:34:00Z">
            <w:rPr>
              <w:rFonts w:ascii="Times New Roman" w:eastAsiaTheme="minorEastAsia" w:hAnsi="Times New Roman" w:cs="Times New Roman"/>
              <w:sz w:val="24"/>
              <w:szCs w:val="24"/>
            </w:rPr>
          </w:rPrChange>
        </w:rPr>
        <w:t>C</w:t>
      </w:r>
      <w:r w:rsidR="006D5B0F" w:rsidRPr="00FC6CCF">
        <w:rPr>
          <w:rFonts w:asciiTheme="minorHAnsi" w:hAnsiTheme="minorHAnsi" w:cs="Times New Roman"/>
          <w:sz w:val="24"/>
          <w:szCs w:val="24"/>
          <w:rPrChange w:id="1665" w:author="gsc" w:date="2013-03-23T21:34:00Z">
            <w:rPr>
              <w:rFonts w:ascii="Times New Roman" w:hAnsi="Times New Roman" w:cs="Times New Roman"/>
              <w:sz w:val="24"/>
              <w:szCs w:val="24"/>
            </w:rPr>
          </w:rPrChange>
        </w:rPr>
        <w:t xml:space="preserve">aucasian, mongoloid and </w:t>
      </w:r>
      <w:r w:rsidR="006D5B0F" w:rsidRPr="00FC6CCF">
        <w:rPr>
          <w:rFonts w:asciiTheme="minorHAnsi" w:eastAsiaTheme="minorEastAsia" w:hAnsiTheme="minorHAnsi" w:cs="Times New Roman"/>
          <w:sz w:val="24"/>
          <w:szCs w:val="24"/>
          <w:rPrChange w:id="1666" w:author="gsc" w:date="2013-03-23T21:34:00Z">
            <w:rPr>
              <w:rFonts w:ascii="Times New Roman" w:eastAsiaTheme="minorEastAsia" w:hAnsi="Times New Roman" w:cs="Times New Roman"/>
              <w:sz w:val="24"/>
              <w:szCs w:val="24"/>
            </w:rPr>
          </w:rPrChange>
        </w:rPr>
        <w:t>P</w:t>
      </w:r>
      <w:r w:rsidR="006D5B0F" w:rsidRPr="00FC6CCF">
        <w:rPr>
          <w:rFonts w:asciiTheme="minorHAnsi" w:hAnsiTheme="minorHAnsi" w:cs="Times New Roman"/>
          <w:sz w:val="24"/>
          <w:szCs w:val="24"/>
          <w:rPrChange w:id="1667" w:author="gsc" w:date="2013-03-23T21:34:00Z">
            <w:rPr>
              <w:rFonts w:ascii="Times New Roman" w:hAnsi="Times New Roman" w:cs="Times New Roman"/>
              <w:sz w:val="24"/>
              <w:szCs w:val="24"/>
            </w:rPr>
          </w:rPrChange>
        </w:rPr>
        <w:t xml:space="preserve">olynesian respectively show </w:t>
      </w:r>
      <w:r w:rsidR="006D5B0F" w:rsidRPr="00FC6CCF">
        <w:rPr>
          <w:rFonts w:asciiTheme="minorHAnsi" w:eastAsiaTheme="minorEastAsia" w:hAnsiTheme="minorHAnsi" w:cs="Times New Roman"/>
          <w:sz w:val="24"/>
          <w:szCs w:val="24"/>
          <w:rPrChange w:id="1668" w:author="gsc" w:date="2013-03-23T21:34:00Z">
            <w:rPr>
              <w:rFonts w:ascii="Times New Roman" w:eastAsiaTheme="minorEastAsia" w:hAnsi="Times New Roman" w:cs="Times New Roman" w:hint="eastAsia"/>
              <w:sz w:val="24"/>
              <w:szCs w:val="24"/>
            </w:rPr>
          </w:rPrChange>
        </w:rPr>
        <w:t>P*</w:t>
      </w:r>
      <w:r w:rsidR="006D5B0F" w:rsidRPr="00FC6CCF">
        <w:rPr>
          <w:rFonts w:asciiTheme="minorHAnsi" w:hAnsiTheme="minorHAnsi" w:cs="Times New Roman"/>
          <w:sz w:val="24"/>
          <w:szCs w:val="24"/>
          <w:rPrChange w:id="1669" w:author="gsc" w:date="2013-03-23T21:34:00Z">
            <w:rPr>
              <w:rFonts w:ascii="Times New Roman" w:hAnsi="Times New Roman" w:cs="Times New Roman"/>
              <w:sz w:val="24"/>
              <w:szCs w:val="24"/>
            </w:rPr>
          </w:rPrChange>
        </w:rPr>
        <w:t xml:space="preserve"> value </w:t>
      </w:r>
      <w:r w:rsidR="006D5B0F" w:rsidRPr="00FC6CCF">
        <w:rPr>
          <w:rFonts w:asciiTheme="minorHAnsi" w:eastAsiaTheme="minorEastAsia" w:hAnsiTheme="minorHAnsi" w:cs="Times New Roman"/>
          <w:sz w:val="24"/>
          <w:szCs w:val="24"/>
          <w:rPrChange w:id="1670" w:author="gsc" w:date="2013-03-23T21:34:00Z">
            <w:rPr>
              <w:rFonts w:ascii="Times New Roman" w:eastAsiaTheme="minorEastAsia" w:hAnsi="Times New Roman" w:cs="Times New Roman" w:hint="eastAsia"/>
              <w:sz w:val="24"/>
              <w:szCs w:val="24"/>
            </w:rPr>
          </w:rPrChange>
        </w:rPr>
        <w:t>0.500</w:t>
      </w:r>
      <w:r w:rsidR="006D5B0F" w:rsidRPr="00FC6CCF">
        <w:rPr>
          <w:rFonts w:asciiTheme="minorHAnsi" w:hAnsiTheme="minorHAnsi" w:cs="Times New Roman"/>
          <w:sz w:val="24"/>
          <w:szCs w:val="24"/>
          <w:rPrChange w:id="1671" w:author="gsc" w:date="2013-03-23T21:34:00Z">
            <w:rPr>
              <w:rFonts w:ascii="Times New Roman" w:hAnsi="Times New Roman" w:cs="Times New Roman"/>
              <w:sz w:val="24"/>
              <w:szCs w:val="24"/>
            </w:rPr>
          </w:rPrChange>
        </w:rPr>
        <w:t>,</w:t>
      </w:r>
      <w:r w:rsidR="006D5B0F" w:rsidRPr="00FC6CCF">
        <w:rPr>
          <w:rFonts w:asciiTheme="minorHAnsi" w:eastAsiaTheme="minorEastAsia" w:hAnsiTheme="minorHAnsi" w:cs="Times New Roman"/>
          <w:sz w:val="24"/>
          <w:szCs w:val="24"/>
          <w:rPrChange w:id="1672" w:author="gsc" w:date="2013-03-23T21:34:00Z">
            <w:rPr>
              <w:rFonts w:ascii="Times New Roman" w:eastAsiaTheme="minorEastAsia" w:hAnsi="Times New Roman" w:cs="Times New Roman"/>
              <w:sz w:val="24"/>
              <w:szCs w:val="24"/>
            </w:rPr>
          </w:rPrChange>
        </w:rPr>
        <w:t xml:space="preserve"> 0.013</w:t>
      </w:r>
      <w:r w:rsidR="006D5B0F" w:rsidRPr="00FC6CCF">
        <w:rPr>
          <w:rFonts w:asciiTheme="minorHAnsi" w:hAnsiTheme="minorHAnsi" w:cs="Times New Roman"/>
          <w:sz w:val="24"/>
          <w:szCs w:val="24"/>
          <w:rPrChange w:id="1673" w:author="gsc" w:date="2013-03-23T21:34:00Z">
            <w:rPr>
              <w:rFonts w:ascii="Times New Roman" w:hAnsi="Times New Roman" w:cs="Times New Roman"/>
              <w:sz w:val="24"/>
              <w:szCs w:val="24"/>
            </w:rPr>
          </w:rPrChange>
        </w:rPr>
        <w:t xml:space="preserve"> and </w:t>
      </w:r>
      <w:r w:rsidR="006D5B0F" w:rsidRPr="00FC6CCF">
        <w:rPr>
          <w:rFonts w:asciiTheme="minorHAnsi" w:eastAsiaTheme="minorEastAsia" w:hAnsiTheme="minorHAnsi" w:cs="Times New Roman"/>
          <w:sz w:val="24"/>
          <w:szCs w:val="24"/>
          <w:rPrChange w:id="1674" w:author="gsc" w:date="2013-03-23T21:34:00Z">
            <w:rPr>
              <w:rFonts w:ascii="Times New Roman" w:eastAsiaTheme="minorEastAsia" w:hAnsi="Times New Roman" w:cs="Times New Roman" w:hint="eastAsia"/>
              <w:sz w:val="24"/>
              <w:szCs w:val="24"/>
            </w:rPr>
          </w:rPrChange>
        </w:rPr>
        <w:t>0.910</w:t>
      </w:r>
      <w:r w:rsidR="0027564E" w:rsidRPr="00FC6CCF">
        <w:rPr>
          <w:rFonts w:asciiTheme="minorHAnsi" w:eastAsiaTheme="minorEastAsia" w:hAnsiTheme="minorHAnsi" w:cs="Times New Roman"/>
          <w:sz w:val="24"/>
          <w:szCs w:val="24"/>
          <w:rPrChange w:id="1675" w:author="gsc" w:date="2013-03-23T21:34:00Z">
            <w:rPr>
              <w:rFonts w:ascii="Times New Roman" w:eastAsiaTheme="minorEastAsia" w:hAnsi="Times New Roman" w:cs="Times New Roman" w:hint="eastAsia"/>
              <w:sz w:val="24"/>
              <w:szCs w:val="24"/>
            </w:rPr>
          </w:rPrChange>
        </w:rPr>
        <w:t xml:space="preserve"> comparing the pool P* value 0.094</w:t>
      </w:r>
      <w:r w:rsidR="006D5B0F" w:rsidRPr="00FC6CCF">
        <w:rPr>
          <w:rFonts w:asciiTheme="minorHAnsi" w:eastAsiaTheme="minorEastAsia" w:hAnsiTheme="minorHAnsi" w:cs="Times New Roman"/>
          <w:sz w:val="24"/>
          <w:szCs w:val="24"/>
          <w:rPrChange w:id="1676" w:author="gsc" w:date="2013-03-23T21:34:00Z">
            <w:rPr>
              <w:rFonts w:ascii="Times New Roman" w:eastAsiaTheme="minorEastAsia" w:hAnsi="Times New Roman" w:cs="Times New Roman" w:hint="eastAsia"/>
              <w:sz w:val="24"/>
              <w:szCs w:val="24"/>
            </w:rPr>
          </w:rPrChange>
        </w:rPr>
        <w:t>.</w:t>
      </w:r>
      <w:r w:rsidR="002B7DDE" w:rsidRPr="00FC6CCF">
        <w:rPr>
          <w:rFonts w:asciiTheme="minorHAnsi" w:hAnsiTheme="minorHAnsi" w:cs="Times New Roman"/>
          <w:sz w:val="24"/>
          <w:szCs w:val="24"/>
          <w:rPrChange w:id="1677" w:author="gsc" w:date="2013-03-23T21:34:00Z">
            <w:rPr>
              <w:rFonts w:ascii="Times New Roman" w:hAnsi="Times New Roman" w:cs="Times New Roman"/>
              <w:sz w:val="24"/>
              <w:szCs w:val="24"/>
            </w:rPr>
          </w:rPrChange>
        </w:rPr>
        <w:t xml:space="preserve"> Those results suggest ethnicity divided is important to acquire the real OR value and the population of Polynesian have the highest gout risk and the risk of gout in Caucasian is lowest</w:t>
      </w:r>
      <w:r w:rsidR="00625247" w:rsidRPr="00FC6CCF">
        <w:rPr>
          <w:rFonts w:asciiTheme="minorHAnsi" w:eastAsiaTheme="minorEastAsia" w:hAnsiTheme="minorHAnsi" w:cs="Times New Roman"/>
          <w:sz w:val="24"/>
          <w:szCs w:val="24"/>
          <w:rPrChange w:id="1678" w:author="gsc" w:date="2013-03-23T21:34:00Z">
            <w:rPr>
              <w:rFonts w:ascii="Times New Roman" w:eastAsiaTheme="minorEastAsia" w:hAnsi="Times New Roman" w:cs="Times New Roman"/>
              <w:sz w:val="24"/>
              <w:szCs w:val="24"/>
            </w:rPr>
          </w:rPrChange>
        </w:rPr>
        <w:t xml:space="preserve"> (</w:t>
      </w:r>
      <w:r w:rsidR="00625247" w:rsidRPr="00FC6CCF">
        <w:rPr>
          <w:rFonts w:asciiTheme="minorHAnsi" w:hAnsiTheme="minorHAnsi" w:cs="Times New Roman"/>
          <w:color w:val="FF0000"/>
          <w:sz w:val="24"/>
          <w:szCs w:val="24"/>
          <w:rPrChange w:id="1679" w:author="gsc" w:date="2013-03-23T21:34:00Z">
            <w:rPr>
              <w:rFonts w:ascii="Times New Roman" w:hAnsi="Times New Roman" w:cs="Times New Roman"/>
              <w:color w:val="FF0000"/>
              <w:sz w:val="24"/>
              <w:szCs w:val="24"/>
            </w:rPr>
          </w:rPrChange>
        </w:rPr>
        <w:t xml:space="preserve">Figure </w:t>
      </w:r>
      <w:r w:rsidR="00123BE0" w:rsidRPr="00FC6CCF">
        <w:rPr>
          <w:rFonts w:asciiTheme="minorHAnsi" w:eastAsiaTheme="minorEastAsia" w:hAnsiTheme="minorHAnsi" w:cs="Times New Roman"/>
          <w:color w:val="FF0000"/>
          <w:sz w:val="24"/>
          <w:szCs w:val="24"/>
          <w:rPrChange w:id="1680" w:author="gsc" w:date="2013-03-23T21:34:00Z">
            <w:rPr>
              <w:rFonts w:ascii="Times New Roman" w:eastAsiaTheme="minorEastAsia" w:hAnsi="Times New Roman" w:cs="Times New Roman" w:hint="eastAsia"/>
              <w:color w:val="FF0000"/>
              <w:sz w:val="24"/>
              <w:szCs w:val="24"/>
            </w:rPr>
          </w:rPrChange>
        </w:rPr>
        <w:t>3</w:t>
      </w:r>
      <w:r w:rsidR="00625247" w:rsidRPr="00FC6CCF">
        <w:rPr>
          <w:rFonts w:asciiTheme="minorHAnsi" w:eastAsiaTheme="minorEastAsia" w:hAnsiTheme="minorHAnsi" w:cs="Times New Roman"/>
          <w:sz w:val="24"/>
          <w:szCs w:val="24"/>
          <w:rPrChange w:id="1681" w:author="gsc" w:date="2013-03-23T21:34:00Z">
            <w:rPr>
              <w:rFonts w:ascii="Times New Roman" w:eastAsiaTheme="minorEastAsia" w:hAnsi="Times New Roman" w:cs="Times New Roman"/>
              <w:sz w:val="24"/>
              <w:szCs w:val="24"/>
            </w:rPr>
          </w:rPrChange>
        </w:rPr>
        <w:t>)</w:t>
      </w:r>
      <w:r w:rsidR="002B7DDE" w:rsidRPr="00FC6CCF">
        <w:rPr>
          <w:rFonts w:asciiTheme="minorHAnsi" w:hAnsiTheme="minorHAnsi" w:cs="Times New Roman"/>
          <w:sz w:val="24"/>
          <w:szCs w:val="24"/>
          <w:rPrChange w:id="1682" w:author="gsc" w:date="2013-03-23T21:34:00Z">
            <w:rPr>
              <w:rFonts w:ascii="Times New Roman" w:hAnsi="Times New Roman" w:cs="Times New Roman"/>
              <w:sz w:val="24"/>
              <w:szCs w:val="24"/>
            </w:rPr>
          </w:rPrChange>
        </w:rPr>
        <w:t>.</w:t>
      </w:r>
    </w:p>
    <w:p w:rsidR="002B7DDE" w:rsidRPr="00FC6CCF" w:rsidRDefault="002B7DDE" w:rsidP="00B555C2">
      <w:pPr>
        <w:ind w:firstLineChars="200" w:firstLine="480"/>
        <w:rPr>
          <w:rFonts w:asciiTheme="minorHAnsi" w:hAnsiTheme="minorHAnsi" w:cs="Times New Roman"/>
          <w:sz w:val="24"/>
          <w:szCs w:val="24"/>
          <w:rPrChange w:id="1683" w:author="gsc" w:date="2013-03-23T21:34:00Z">
            <w:rPr>
              <w:rFonts w:ascii="Times New Roman" w:hAnsi="Times New Roman" w:cs="Times New Roman"/>
              <w:sz w:val="24"/>
              <w:szCs w:val="24"/>
            </w:rPr>
          </w:rPrChange>
        </w:rPr>
      </w:pPr>
      <w:r w:rsidRPr="00FC6CCF">
        <w:rPr>
          <w:rFonts w:asciiTheme="minorHAnsi" w:hAnsiTheme="minorHAnsi" w:cs="Times New Roman"/>
          <w:sz w:val="24"/>
          <w:szCs w:val="24"/>
          <w:rPrChange w:id="1684" w:author="gsc" w:date="2013-03-23T21:34:00Z">
            <w:rPr>
              <w:rFonts w:ascii="Times New Roman" w:hAnsi="Times New Roman" w:cs="Times New Roman"/>
              <w:sz w:val="24"/>
              <w:szCs w:val="24"/>
            </w:rPr>
          </w:rPrChange>
        </w:rPr>
        <w:t>The subgroup of sex in OR1</w:t>
      </w:r>
      <w:r w:rsidR="00156380" w:rsidRPr="00FC6CCF">
        <w:rPr>
          <w:rFonts w:asciiTheme="minorHAnsi" w:eastAsiaTheme="minorEastAsia" w:hAnsiTheme="minorHAnsi" w:cs="Times New Roman"/>
          <w:sz w:val="24"/>
          <w:szCs w:val="24"/>
          <w:rPrChange w:id="1685" w:author="gsc" w:date="2013-03-23T21:34:00Z">
            <w:rPr>
              <w:rFonts w:ascii="Times New Roman" w:eastAsiaTheme="minorEastAsia" w:hAnsi="Times New Roman" w:cs="Times New Roman"/>
              <w:sz w:val="24"/>
              <w:szCs w:val="24"/>
            </w:rPr>
          </w:rPrChange>
        </w:rPr>
        <w:t xml:space="preserve"> </w:t>
      </w:r>
      <w:r w:rsidRPr="00FC6CCF">
        <w:rPr>
          <w:rFonts w:asciiTheme="minorHAnsi" w:hAnsiTheme="minorHAnsi" w:cs="Times New Roman"/>
          <w:sz w:val="24"/>
          <w:szCs w:val="24"/>
          <w:rPrChange w:id="1686" w:author="gsc" w:date="2013-03-23T21:34:00Z">
            <w:rPr>
              <w:rFonts w:ascii="Times New Roman" w:hAnsi="Times New Roman" w:cs="Times New Roman"/>
              <w:sz w:val="24"/>
              <w:szCs w:val="24"/>
            </w:rPr>
          </w:rPrChange>
        </w:rPr>
        <w:t xml:space="preserve">(TT </w:t>
      </w:r>
      <w:proofErr w:type="spellStart"/>
      <w:r w:rsidRPr="00FC6CCF">
        <w:rPr>
          <w:rFonts w:asciiTheme="minorHAnsi" w:hAnsiTheme="minorHAnsi" w:cs="Times New Roman"/>
          <w:sz w:val="24"/>
          <w:szCs w:val="24"/>
          <w:rPrChange w:id="1687" w:author="gsc" w:date="2013-03-23T21:34:00Z">
            <w:rPr>
              <w:rFonts w:ascii="Times New Roman" w:hAnsi="Times New Roman" w:cs="Times New Roman"/>
              <w:sz w:val="24"/>
              <w:szCs w:val="24"/>
            </w:rPr>
          </w:rPrChange>
        </w:rPr>
        <w:t>Vs</w:t>
      </w:r>
      <w:proofErr w:type="spellEnd"/>
      <w:r w:rsidRPr="00FC6CCF">
        <w:rPr>
          <w:rFonts w:asciiTheme="minorHAnsi" w:hAnsiTheme="minorHAnsi" w:cs="Times New Roman"/>
          <w:sz w:val="24"/>
          <w:szCs w:val="24"/>
          <w:rPrChange w:id="1688" w:author="gsc" w:date="2013-03-23T21:34:00Z">
            <w:rPr>
              <w:rFonts w:ascii="Times New Roman" w:hAnsi="Times New Roman" w:cs="Times New Roman"/>
              <w:sz w:val="24"/>
              <w:szCs w:val="24"/>
            </w:rPr>
          </w:rPrChange>
        </w:rPr>
        <w:t xml:space="preserve"> GG) model, the OR </w:t>
      </w:r>
      <w:r w:rsidR="00211634" w:rsidRPr="00FC6CCF">
        <w:rPr>
          <w:rFonts w:asciiTheme="minorHAnsi" w:eastAsiaTheme="minorEastAsia" w:hAnsiTheme="minorHAnsi" w:cs="Times New Roman"/>
          <w:sz w:val="24"/>
          <w:szCs w:val="24"/>
          <w:rPrChange w:id="1689" w:author="gsc" w:date="2013-03-23T21:34:00Z">
            <w:rPr>
              <w:rFonts w:ascii="Times New Roman" w:eastAsiaTheme="minorEastAsia" w:hAnsi="Times New Roman" w:cs="Times New Roman"/>
              <w:sz w:val="24"/>
              <w:szCs w:val="24"/>
            </w:rPr>
          </w:rPrChange>
        </w:rPr>
        <w:t xml:space="preserve">and P-value </w:t>
      </w:r>
      <w:r w:rsidRPr="00FC6CCF">
        <w:rPr>
          <w:rFonts w:asciiTheme="minorHAnsi" w:hAnsiTheme="minorHAnsi" w:cs="Times New Roman"/>
          <w:sz w:val="24"/>
          <w:szCs w:val="24"/>
          <w:rPrChange w:id="1690" w:author="gsc" w:date="2013-03-23T21:34:00Z">
            <w:rPr>
              <w:rFonts w:ascii="Times New Roman" w:hAnsi="Times New Roman" w:cs="Times New Roman"/>
              <w:sz w:val="24"/>
              <w:szCs w:val="24"/>
            </w:rPr>
          </w:rPrChange>
        </w:rPr>
        <w:t>of male and female are much similar</w:t>
      </w:r>
      <w:r w:rsidR="00211634" w:rsidRPr="00FC6CCF">
        <w:rPr>
          <w:rFonts w:asciiTheme="minorHAnsi" w:eastAsiaTheme="minorEastAsia" w:hAnsiTheme="minorHAnsi" w:cs="Times New Roman"/>
          <w:sz w:val="24"/>
          <w:szCs w:val="24"/>
          <w:rPrChange w:id="1691" w:author="gsc" w:date="2013-03-23T21:34:00Z">
            <w:rPr>
              <w:rFonts w:ascii="Times New Roman" w:eastAsiaTheme="minorEastAsia" w:hAnsi="Times New Roman" w:cs="Times New Roman"/>
              <w:sz w:val="24"/>
              <w:szCs w:val="24"/>
            </w:rPr>
          </w:rPrChange>
        </w:rPr>
        <w:t xml:space="preserve"> </w:t>
      </w:r>
      <w:r w:rsidR="00211634" w:rsidRPr="00FC6CCF">
        <w:rPr>
          <w:rFonts w:asciiTheme="minorHAnsi" w:hAnsiTheme="minorHAnsi" w:cs="Times New Roman"/>
          <w:sz w:val="24"/>
          <w:szCs w:val="24"/>
          <w:rPrChange w:id="1692" w:author="gsc" w:date="2013-03-23T21:34:00Z">
            <w:rPr>
              <w:rFonts w:ascii="Times New Roman" w:hAnsi="Times New Roman" w:cs="Times New Roman"/>
              <w:sz w:val="24"/>
              <w:szCs w:val="24"/>
            </w:rPr>
          </w:rPrChange>
        </w:rPr>
        <w:t xml:space="preserve">(4.02, </w:t>
      </w:r>
      <w:r w:rsidR="00BB4192" w:rsidRPr="00FC6CCF">
        <w:rPr>
          <w:rFonts w:asciiTheme="minorHAnsi" w:eastAsiaTheme="minorEastAsia" w:hAnsiTheme="minorHAnsi" w:cs="Times New Roman"/>
          <w:sz w:val="24"/>
          <w:szCs w:val="24"/>
          <w:rPrChange w:id="1693" w:author="gsc" w:date="2013-03-23T21:34:00Z">
            <w:rPr>
              <w:rFonts w:ascii="Times New Roman" w:eastAsiaTheme="minorEastAsia" w:hAnsi="Times New Roman" w:cs="Times New Roman" w:hint="eastAsia"/>
              <w:sz w:val="24"/>
              <w:szCs w:val="24"/>
            </w:rPr>
          </w:rPrChange>
        </w:rPr>
        <w:t>P</w:t>
      </w:r>
      <w:r w:rsidR="00211634" w:rsidRPr="00FC6CCF">
        <w:rPr>
          <w:rFonts w:asciiTheme="minorHAnsi" w:hAnsiTheme="minorHAnsi" w:cs="Times New Roman"/>
          <w:sz w:val="24"/>
          <w:szCs w:val="24"/>
          <w:rPrChange w:id="1694" w:author="gsc" w:date="2013-03-23T21:34:00Z">
            <w:rPr>
              <w:rFonts w:ascii="Times New Roman" w:hAnsi="Times New Roman" w:cs="Times New Roman"/>
              <w:sz w:val="24"/>
              <w:szCs w:val="24"/>
            </w:rPr>
          </w:rPrChange>
        </w:rPr>
        <w:t xml:space="preserve"> = 0.000</w:t>
      </w:r>
      <w:r w:rsidRPr="00FC6CCF">
        <w:rPr>
          <w:rFonts w:asciiTheme="minorHAnsi" w:hAnsiTheme="minorHAnsi" w:cs="Times New Roman"/>
          <w:sz w:val="24"/>
          <w:szCs w:val="24"/>
          <w:rPrChange w:id="1695" w:author="gsc" w:date="2013-03-23T21:34:00Z">
            <w:rPr>
              <w:rFonts w:ascii="Times New Roman" w:hAnsi="Times New Roman" w:cs="Times New Roman"/>
              <w:sz w:val="24"/>
              <w:szCs w:val="24"/>
            </w:rPr>
          </w:rPrChange>
        </w:rPr>
        <w:t>; 4.20,</w:t>
      </w:r>
      <w:r w:rsidR="00211634" w:rsidRPr="00FC6CCF">
        <w:rPr>
          <w:rFonts w:asciiTheme="minorHAnsi" w:hAnsiTheme="minorHAnsi" w:cs="Times New Roman"/>
          <w:sz w:val="24"/>
          <w:szCs w:val="24"/>
          <w:rPrChange w:id="1696" w:author="gsc" w:date="2013-03-23T21:34:00Z">
            <w:rPr>
              <w:rFonts w:ascii="Times New Roman" w:hAnsi="Times New Roman" w:cs="Times New Roman"/>
              <w:sz w:val="24"/>
              <w:szCs w:val="24"/>
            </w:rPr>
          </w:rPrChange>
        </w:rPr>
        <w:t xml:space="preserve"> </w:t>
      </w:r>
      <w:r w:rsidR="002E5A86" w:rsidRPr="00FC6CCF">
        <w:rPr>
          <w:rFonts w:asciiTheme="minorHAnsi" w:eastAsiaTheme="minorEastAsia" w:hAnsiTheme="minorHAnsi" w:cs="Times New Roman"/>
          <w:sz w:val="24"/>
          <w:szCs w:val="24"/>
          <w:rPrChange w:id="1697" w:author="gsc" w:date="2013-03-23T21:34:00Z">
            <w:rPr>
              <w:rFonts w:ascii="Times New Roman" w:eastAsiaTheme="minorEastAsia" w:hAnsi="Times New Roman" w:cs="Times New Roman" w:hint="eastAsia"/>
              <w:sz w:val="24"/>
              <w:szCs w:val="24"/>
            </w:rPr>
          </w:rPrChange>
        </w:rPr>
        <w:t>P</w:t>
      </w:r>
      <w:r w:rsidR="00211634" w:rsidRPr="00FC6CCF">
        <w:rPr>
          <w:rFonts w:asciiTheme="minorHAnsi" w:hAnsiTheme="minorHAnsi" w:cs="Times New Roman"/>
          <w:sz w:val="24"/>
          <w:szCs w:val="24"/>
          <w:rPrChange w:id="1698" w:author="gsc" w:date="2013-03-23T21:34:00Z">
            <w:rPr>
              <w:rFonts w:ascii="Times New Roman" w:hAnsi="Times New Roman" w:cs="Times New Roman"/>
              <w:sz w:val="24"/>
              <w:szCs w:val="24"/>
            </w:rPr>
          </w:rPrChange>
        </w:rPr>
        <w:t xml:space="preserve"> = 0.000</w:t>
      </w:r>
      <w:r w:rsidRPr="00FC6CCF">
        <w:rPr>
          <w:rFonts w:asciiTheme="minorHAnsi" w:hAnsiTheme="minorHAnsi" w:cs="Times New Roman"/>
          <w:sz w:val="24"/>
          <w:szCs w:val="24"/>
          <w:rPrChange w:id="1699" w:author="gsc" w:date="2013-03-23T21:34:00Z">
            <w:rPr>
              <w:rFonts w:ascii="Times New Roman" w:hAnsi="Times New Roman" w:cs="Times New Roman"/>
              <w:sz w:val="24"/>
              <w:szCs w:val="24"/>
            </w:rPr>
          </w:rPrChange>
        </w:rPr>
        <w:t xml:space="preserve">). </w:t>
      </w:r>
      <w:r w:rsidR="00047EEC" w:rsidRPr="00FC6CCF">
        <w:rPr>
          <w:rFonts w:asciiTheme="minorHAnsi" w:eastAsiaTheme="minorEastAsia" w:hAnsiTheme="minorHAnsi" w:cs="Times New Roman"/>
          <w:sz w:val="24"/>
          <w:szCs w:val="24"/>
          <w:rPrChange w:id="1700" w:author="gsc" w:date="2013-03-23T21:34:00Z">
            <w:rPr>
              <w:rFonts w:ascii="Times New Roman" w:eastAsiaTheme="minorEastAsia" w:hAnsi="Times New Roman" w:cs="Times New Roman" w:hint="eastAsia"/>
              <w:sz w:val="24"/>
              <w:szCs w:val="24"/>
            </w:rPr>
          </w:rPrChange>
        </w:rPr>
        <w:t>I</w:t>
      </w:r>
      <w:r w:rsidRPr="00FC6CCF">
        <w:rPr>
          <w:rFonts w:asciiTheme="minorHAnsi" w:hAnsiTheme="minorHAnsi" w:cs="Times New Roman"/>
          <w:sz w:val="24"/>
          <w:szCs w:val="24"/>
          <w:rPrChange w:id="1701" w:author="gsc" w:date="2013-03-23T21:34:00Z">
            <w:rPr>
              <w:rFonts w:ascii="Times New Roman" w:hAnsi="Times New Roman" w:cs="Times New Roman"/>
              <w:sz w:val="24"/>
              <w:szCs w:val="24"/>
            </w:rPr>
          </w:rPrChange>
        </w:rPr>
        <w:t>n OR3</w:t>
      </w:r>
      <w:r w:rsidR="00211634" w:rsidRPr="00FC6CCF">
        <w:rPr>
          <w:rFonts w:asciiTheme="minorHAnsi" w:eastAsiaTheme="minorEastAsia" w:hAnsiTheme="minorHAnsi" w:cs="Times New Roman"/>
          <w:sz w:val="24"/>
          <w:szCs w:val="24"/>
          <w:rPrChange w:id="1702" w:author="gsc" w:date="2013-03-23T21:34:00Z">
            <w:rPr>
              <w:rFonts w:ascii="Times New Roman" w:eastAsiaTheme="minorEastAsia" w:hAnsi="Times New Roman" w:cs="Times New Roman"/>
              <w:sz w:val="24"/>
              <w:szCs w:val="24"/>
            </w:rPr>
          </w:rPrChange>
        </w:rPr>
        <w:t xml:space="preserve"> </w:t>
      </w:r>
      <w:r w:rsidRPr="00FC6CCF">
        <w:rPr>
          <w:rFonts w:asciiTheme="minorHAnsi" w:hAnsiTheme="minorHAnsi" w:cs="Times New Roman"/>
          <w:sz w:val="24"/>
          <w:szCs w:val="24"/>
          <w:rPrChange w:id="1703" w:author="gsc" w:date="2013-03-23T21:34:00Z">
            <w:rPr>
              <w:rFonts w:ascii="Times New Roman" w:hAnsi="Times New Roman" w:cs="Times New Roman"/>
              <w:sz w:val="24"/>
              <w:szCs w:val="24"/>
            </w:rPr>
          </w:rPrChange>
        </w:rPr>
        <w:t xml:space="preserve">(TT </w:t>
      </w:r>
      <w:proofErr w:type="spellStart"/>
      <w:r w:rsidRPr="00FC6CCF">
        <w:rPr>
          <w:rFonts w:asciiTheme="minorHAnsi" w:hAnsiTheme="minorHAnsi" w:cs="Times New Roman"/>
          <w:sz w:val="24"/>
          <w:szCs w:val="24"/>
          <w:rPrChange w:id="1704" w:author="gsc" w:date="2013-03-23T21:34:00Z">
            <w:rPr>
              <w:rFonts w:ascii="Times New Roman" w:hAnsi="Times New Roman" w:cs="Times New Roman"/>
              <w:sz w:val="24"/>
              <w:szCs w:val="24"/>
            </w:rPr>
          </w:rPrChange>
        </w:rPr>
        <w:t>Vs</w:t>
      </w:r>
      <w:proofErr w:type="spellEnd"/>
      <w:r w:rsidRPr="00FC6CCF">
        <w:rPr>
          <w:rFonts w:asciiTheme="minorHAnsi" w:hAnsiTheme="minorHAnsi" w:cs="Times New Roman"/>
          <w:sz w:val="24"/>
          <w:szCs w:val="24"/>
          <w:rPrChange w:id="1705" w:author="gsc" w:date="2013-03-23T21:34:00Z">
            <w:rPr>
              <w:rFonts w:ascii="Times New Roman" w:hAnsi="Times New Roman" w:cs="Times New Roman"/>
              <w:sz w:val="24"/>
              <w:szCs w:val="24"/>
            </w:rPr>
          </w:rPrChange>
        </w:rPr>
        <w:t xml:space="preserve"> GT) model, the OR of male and female are different</w:t>
      </w:r>
      <w:r w:rsidR="00211634" w:rsidRPr="00FC6CCF">
        <w:rPr>
          <w:rFonts w:asciiTheme="minorHAnsi" w:eastAsiaTheme="minorEastAsia" w:hAnsiTheme="minorHAnsi" w:cs="Times New Roman"/>
          <w:sz w:val="24"/>
          <w:szCs w:val="24"/>
          <w:rPrChange w:id="1706" w:author="gsc" w:date="2013-03-23T21:34:00Z">
            <w:rPr>
              <w:rFonts w:ascii="Times New Roman" w:eastAsiaTheme="minorEastAsia" w:hAnsi="Times New Roman" w:cs="Times New Roman"/>
              <w:sz w:val="24"/>
              <w:szCs w:val="24"/>
            </w:rPr>
          </w:rPrChange>
        </w:rPr>
        <w:t xml:space="preserve"> </w:t>
      </w:r>
      <w:r w:rsidRPr="00FC6CCF">
        <w:rPr>
          <w:rFonts w:asciiTheme="minorHAnsi" w:hAnsiTheme="minorHAnsi" w:cs="Times New Roman"/>
          <w:sz w:val="24"/>
          <w:szCs w:val="24"/>
          <w:rPrChange w:id="1707" w:author="gsc" w:date="2013-03-23T21:34:00Z">
            <w:rPr>
              <w:rFonts w:ascii="Times New Roman" w:hAnsi="Times New Roman" w:cs="Times New Roman"/>
              <w:sz w:val="24"/>
              <w:szCs w:val="24"/>
            </w:rPr>
          </w:rPrChange>
        </w:rPr>
        <w:t>(2.06,</w:t>
      </w:r>
      <w:r w:rsidR="00211634" w:rsidRPr="00FC6CCF">
        <w:rPr>
          <w:rFonts w:asciiTheme="minorHAnsi" w:hAnsiTheme="minorHAnsi" w:cs="Times New Roman"/>
          <w:sz w:val="24"/>
          <w:szCs w:val="24"/>
          <w:rPrChange w:id="1708" w:author="gsc" w:date="2013-03-23T21:34:00Z">
            <w:rPr>
              <w:rFonts w:ascii="Times New Roman" w:hAnsi="Times New Roman" w:cs="Times New Roman"/>
              <w:sz w:val="24"/>
              <w:szCs w:val="24"/>
            </w:rPr>
          </w:rPrChange>
        </w:rPr>
        <w:t xml:space="preserve"> </w:t>
      </w:r>
      <w:r w:rsidR="002E5A86" w:rsidRPr="00FC6CCF">
        <w:rPr>
          <w:rFonts w:asciiTheme="minorHAnsi" w:eastAsiaTheme="minorEastAsia" w:hAnsiTheme="minorHAnsi" w:cs="Times New Roman"/>
          <w:sz w:val="24"/>
          <w:szCs w:val="24"/>
          <w:rPrChange w:id="1709" w:author="gsc" w:date="2013-03-23T21:34:00Z">
            <w:rPr>
              <w:rFonts w:ascii="Times New Roman" w:eastAsiaTheme="minorEastAsia" w:hAnsi="Times New Roman" w:cs="Times New Roman" w:hint="eastAsia"/>
              <w:sz w:val="24"/>
              <w:szCs w:val="24"/>
            </w:rPr>
          </w:rPrChange>
        </w:rPr>
        <w:t>P</w:t>
      </w:r>
      <w:r w:rsidR="00211634" w:rsidRPr="00FC6CCF">
        <w:rPr>
          <w:rFonts w:asciiTheme="minorHAnsi" w:hAnsiTheme="minorHAnsi" w:cs="Times New Roman"/>
          <w:sz w:val="24"/>
          <w:szCs w:val="24"/>
          <w:rPrChange w:id="1710" w:author="gsc" w:date="2013-03-23T21:34:00Z">
            <w:rPr>
              <w:rFonts w:ascii="Times New Roman" w:hAnsi="Times New Roman" w:cs="Times New Roman"/>
              <w:sz w:val="24"/>
              <w:szCs w:val="24"/>
            </w:rPr>
          </w:rPrChange>
        </w:rPr>
        <w:t xml:space="preserve"> = 0.003</w:t>
      </w:r>
      <w:r w:rsidRPr="00FC6CCF">
        <w:rPr>
          <w:rFonts w:asciiTheme="minorHAnsi" w:hAnsiTheme="minorHAnsi" w:cs="Times New Roman"/>
          <w:sz w:val="24"/>
          <w:szCs w:val="24"/>
          <w:rPrChange w:id="1711" w:author="gsc" w:date="2013-03-23T21:34:00Z">
            <w:rPr>
              <w:rFonts w:ascii="Times New Roman" w:hAnsi="Times New Roman" w:cs="Times New Roman"/>
              <w:sz w:val="24"/>
              <w:szCs w:val="24"/>
            </w:rPr>
          </w:rPrChange>
        </w:rPr>
        <w:t>; 4.17,</w:t>
      </w:r>
      <w:r w:rsidR="00211634" w:rsidRPr="00FC6CCF">
        <w:rPr>
          <w:rFonts w:asciiTheme="minorHAnsi" w:hAnsiTheme="minorHAnsi" w:cs="Times New Roman"/>
          <w:sz w:val="24"/>
          <w:szCs w:val="24"/>
          <w:rPrChange w:id="1712" w:author="gsc" w:date="2013-03-23T21:34:00Z">
            <w:rPr>
              <w:rFonts w:ascii="Times New Roman" w:hAnsi="Times New Roman" w:cs="Times New Roman"/>
              <w:sz w:val="24"/>
              <w:szCs w:val="24"/>
            </w:rPr>
          </w:rPrChange>
        </w:rPr>
        <w:t xml:space="preserve"> </w:t>
      </w:r>
      <w:r w:rsidR="002E5A86" w:rsidRPr="00FC6CCF">
        <w:rPr>
          <w:rFonts w:asciiTheme="minorHAnsi" w:eastAsiaTheme="minorEastAsia" w:hAnsiTheme="minorHAnsi" w:cs="Times New Roman"/>
          <w:sz w:val="24"/>
          <w:szCs w:val="24"/>
          <w:rPrChange w:id="1713" w:author="gsc" w:date="2013-03-23T21:34:00Z">
            <w:rPr>
              <w:rFonts w:ascii="Times New Roman" w:eastAsiaTheme="minorEastAsia" w:hAnsi="Times New Roman" w:cs="Times New Roman" w:hint="eastAsia"/>
              <w:sz w:val="24"/>
              <w:szCs w:val="24"/>
            </w:rPr>
          </w:rPrChange>
        </w:rPr>
        <w:t>P</w:t>
      </w:r>
      <w:r w:rsidR="00211634" w:rsidRPr="00FC6CCF">
        <w:rPr>
          <w:rFonts w:asciiTheme="minorHAnsi" w:hAnsiTheme="minorHAnsi" w:cs="Times New Roman"/>
          <w:sz w:val="24"/>
          <w:szCs w:val="24"/>
          <w:rPrChange w:id="1714" w:author="gsc" w:date="2013-03-23T21:34:00Z">
            <w:rPr>
              <w:rFonts w:ascii="Times New Roman" w:hAnsi="Times New Roman" w:cs="Times New Roman"/>
              <w:sz w:val="24"/>
              <w:szCs w:val="24"/>
            </w:rPr>
          </w:rPrChange>
        </w:rPr>
        <w:t xml:space="preserve"> = 0.033</w:t>
      </w:r>
      <w:r w:rsidRPr="00FC6CCF">
        <w:rPr>
          <w:rFonts w:asciiTheme="minorHAnsi" w:hAnsiTheme="minorHAnsi" w:cs="Times New Roman"/>
          <w:sz w:val="24"/>
          <w:szCs w:val="24"/>
          <w:rPrChange w:id="1715" w:author="gsc" w:date="2013-03-23T21:34:00Z">
            <w:rPr>
              <w:rFonts w:ascii="Times New Roman" w:hAnsi="Times New Roman" w:cs="Times New Roman"/>
              <w:sz w:val="24"/>
              <w:szCs w:val="24"/>
            </w:rPr>
          </w:rPrChange>
        </w:rPr>
        <w:t>)</w:t>
      </w:r>
      <w:r w:rsidR="00FA214B" w:rsidRPr="00FC6CCF">
        <w:rPr>
          <w:rFonts w:asciiTheme="minorHAnsi" w:eastAsiaTheme="minorEastAsia" w:hAnsiTheme="minorHAnsi" w:cs="Times New Roman"/>
          <w:sz w:val="24"/>
          <w:szCs w:val="24"/>
          <w:rPrChange w:id="1716" w:author="gsc" w:date="2013-03-23T21:34:00Z">
            <w:rPr>
              <w:rFonts w:ascii="Times New Roman" w:eastAsiaTheme="minorEastAsia" w:hAnsi="Times New Roman" w:cs="Times New Roman" w:hint="eastAsia"/>
              <w:sz w:val="24"/>
              <w:szCs w:val="24"/>
            </w:rPr>
          </w:rPrChange>
        </w:rPr>
        <w:t xml:space="preserve">. But </w:t>
      </w:r>
      <w:r w:rsidR="005D73E1" w:rsidRPr="00FC6CCF">
        <w:rPr>
          <w:rFonts w:asciiTheme="minorHAnsi" w:eastAsiaTheme="minorEastAsia" w:hAnsiTheme="minorHAnsi" w:cs="Times New Roman"/>
          <w:sz w:val="24"/>
          <w:szCs w:val="24"/>
          <w:rPrChange w:id="1717" w:author="gsc" w:date="2013-03-23T21:34:00Z">
            <w:rPr>
              <w:rFonts w:ascii="Times New Roman" w:eastAsiaTheme="minorEastAsia" w:hAnsi="Times New Roman" w:cs="Times New Roman" w:hint="eastAsia"/>
              <w:sz w:val="24"/>
              <w:szCs w:val="24"/>
            </w:rPr>
          </w:rPrChange>
        </w:rPr>
        <w:t>the OR 95%CI of male were be included in female’s</w:t>
      </w:r>
      <w:r w:rsidR="004C276C" w:rsidRPr="00FC6CCF">
        <w:rPr>
          <w:rFonts w:asciiTheme="minorHAnsi" w:eastAsiaTheme="minorEastAsia" w:hAnsiTheme="minorHAnsi" w:cs="Times New Roman"/>
          <w:sz w:val="24"/>
          <w:szCs w:val="24"/>
          <w:rPrChange w:id="1718" w:author="gsc" w:date="2013-03-23T21:34:00Z">
            <w:rPr>
              <w:rFonts w:ascii="Times New Roman" w:eastAsiaTheme="minorEastAsia" w:hAnsi="Times New Roman" w:cs="Times New Roman" w:hint="eastAsia"/>
              <w:sz w:val="24"/>
              <w:szCs w:val="24"/>
            </w:rPr>
          </w:rPrChange>
        </w:rPr>
        <w:t xml:space="preserve"> both in OR1 and OR3 model </w:t>
      </w:r>
      <w:r w:rsidR="006D5E02" w:rsidRPr="00FC6CCF">
        <w:rPr>
          <w:rFonts w:asciiTheme="minorHAnsi" w:eastAsiaTheme="minorEastAsia" w:hAnsiTheme="minorHAnsi" w:cs="Times New Roman"/>
          <w:sz w:val="24"/>
          <w:szCs w:val="24"/>
          <w:rPrChange w:id="1719" w:author="gsc" w:date="2013-03-23T21:34:00Z">
            <w:rPr>
              <w:rFonts w:ascii="Times New Roman" w:eastAsiaTheme="minorEastAsia" w:hAnsi="Times New Roman" w:cs="Times New Roman"/>
              <w:sz w:val="24"/>
              <w:szCs w:val="24"/>
            </w:rPr>
          </w:rPrChange>
        </w:rPr>
        <w:t>(</w:t>
      </w:r>
      <w:r w:rsidR="006D5E02" w:rsidRPr="00FC6CCF">
        <w:rPr>
          <w:rFonts w:asciiTheme="minorHAnsi" w:hAnsiTheme="minorHAnsi" w:cs="Times New Roman"/>
          <w:color w:val="FF0000"/>
          <w:sz w:val="24"/>
          <w:szCs w:val="24"/>
          <w:rPrChange w:id="1720" w:author="gsc" w:date="2013-03-23T21:34:00Z">
            <w:rPr>
              <w:rFonts w:ascii="Times New Roman" w:hAnsi="Times New Roman" w:cs="Times New Roman"/>
              <w:color w:val="FF0000"/>
              <w:sz w:val="24"/>
              <w:szCs w:val="24"/>
            </w:rPr>
          </w:rPrChange>
        </w:rPr>
        <w:t xml:space="preserve">Figure </w:t>
      </w:r>
      <w:r w:rsidR="00123BE0" w:rsidRPr="00FC6CCF">
        <w:rPr>
          <w:rFonts w:asciiTheme="minorHAnsi" w:eastAsiaTheme="minorEastAsia" w:hAnsiTheme="minorHAnsi" w:cs="Times New Roman"/>
          <w:color w:val="FF0000"/>
          <w:sz w:val="24"/>
          <w:szCs w:val="24"/>
          <w:rPrChange w:id="1721" w:author="gsc" w:date="2013-03-23T21:34:00Z">
            <w:rPr>
              <w:rFonts w:ascii="Times New Roman" w:eastAsiaTheme="minorEastAsia" w:hAnsi="Times New Roman" w:cs="Times New Roman" w:hint="eastAsia"/>
              <w:color w:val="FF0000"/>
              <w:sz w:val="24"/>
              <w:szCs w:val="24"/>
            </w:rPr>
          </w:rPrChange>
        </w:rPr>
        <w:t>4</w:t>
      </w:r>
      <w:r w:rsidR="006D5E02" w:rsidRPr="00FC6CCF">
        <w:rPr>
          <w:rFonts w:asciiTheme="minorHAnsi" w:eastAsiaTheme="minorEastAsia" w:hAnsiTheme="minorHAnsi" w:cs="Times New Roman"/>
          <w:sz w:val="24"/>
          <w:szCs w:val="24"/>
          <w:rPrChange w:id="1722" w:author="gsc" w:date="2013-03-23T21:34:00Z">
            <w:rPr>
              <w:rFonts w:ascii="Times New Roman" w:eastAsiaTheme="minorEastAsia" w:hAnsi="Times New Roman" w:cs="Times New Roman"/>
              <w:sz w:val="24"/>
              <w:szCs w:val="24"/>
            </w:rPr>
          </w:rPrChange>
        </w:rPr>
        <w:t>).</w:t>
      </w:r>
      <w:r w:rsidR="00FA214B" w:rsidRPr="00FC6CCF">
        <w:rPr>
          <w:rFonts w:asciiTheme="minorHAnsi" w:eastAsiaTheme="minorEastAsia" w:hAnsiTheme="minorHAnsi" w:cs="Times New Roman"/>
          <w:sz w:val="24"/>
          <w:szCs w:val="24"/>
          <w:rPrChange w:id="1723" w:author="gsc" w:date="2013-03-23T21:34:00Z">
            <w:rPr>
              <w:rFonts w:ascii="Times New Roman" w:eastAsiaTheme="minorEastAsia" w:hAnsi="Times New Roman" w:cs="Times New Roman" w:hint="eastAsia"/>
              <w:sz w:val="24"/>
              <w:szCs w:val="24"/>
            </w:rPr>
          </w:rPrChange>
        </w:rPr>
        <w:t xml:space="preserve"> And </w:t>
      </w:r>
      <w:r w:rsidR="004277FC" w:rsidRPr="00FC6CCF">
        <w:rPr>
          <w:rFonts w:asciiTheme="minorHAnsi" w:eastAsiaTheme="minorEastAsia" w:hAnsiTheme="minorHAnsi" w:cs="Times New Roman"/>
          <w:sz w:val="24"/>
          <w:szCs w:val="24"/>
          <w:rPrChange w:id="1724" w:author="gsc" w:date="2013-03-23T21:34:00Z">
            <w:rPr>
              <w:rFonts w:ascii="Times New Roman" w:eastAsiaTheme="minorEastAsia" w:hAnsi="Times New Roman" w:cs="Times New Roman" w:hint="eastAsia"/>
              <w:sz w:val="24"/>
              <w:szCs w:val="24"/>
            </w:rPr>
          </w:rPrChange>
        </w:rPr>
        <w:t xml:space="preserve">for the value of P*, </w:t>
      </w:r>
      <w:r w:rsidR="00FA214B" w:rsidRPr="00FC6CCF">
        <w:rPr>
          <w:rFonts w:asciiTheme="minorHAnsi" w:eastAsiaTheme="minorEastAsia" w:hAnsiTheme="minorHAnsi" w:cs="Times New Roman"/>
          <w:sz w:val="24"/>
          <w:szCs w:val="24"/>
          <w:rPrChange w:id="1725" w:author="gsc" w:date="2013-03-23T21:34:00Z">
            <w:rPr>
              <w:rFonts w:ascii="Times New Roman" w:eastAsiaTheme="minorEastAsia" w:hAnsi="Times New Roman" w:cs="Times New Roman" w:hint="eastAsia"/>
              <w:sz w:val="24"/>
              <w:szCs w:val="24"/>
            </w:rPr>
          </w:rPrChange>
        </w:rPr>
        <w:t xml:space="preserve">sex not the source of </w:t>
      </w:r>
      <w:r w:rsidR="00FA214B" w:rsidRPr="00FC6CCF">
        <w:rPr>
          <w:rFonts w:asciiTheme="minorHAnsi" w:hAnsiTheme="minorHAnsi" w:cs="Times New Roman"/>
          <w:sz w:val="24"/>
          <w:szCs w:val="24"/>
          <w:rPrChange w:id="1726" w:author="gsc" w:date="2013-03-23T21:34:00Z">
            <w:rPr>
              <w:rFonts w:ascii="Times New Roman" w:hAnsi="Times New Roman" w:cs="Times New Roman"/>
              <w:sz w:val="24"/>
              <w:szCs w:val="24"/>
            </w:rPr>
          </w:rPrChange>
        </w:rPr>
        <w:t>heterogeneity</w:t>
      </w:r>
      <w:r w:rsidR="00174797" w:rsidRPr="00FC6CCF">
        <w:rPr>
          <w:rFonts w:asciiTheme="minorHAnsi" w:eastAsiaTheme="minorEastAsia" w:hAnsiTheme="minorHAnsi" w:cs="Times New Roman"/>
          <w:sz w:val="24"/>
          <w:szCs w:val="24"/>
          <w:rPrChange w:id="1727" w:author="gsc" w:date="2013-03-23T21:34:00Z">
            <w:rPr>
              <w:rFonts w:ascii="Times New Roman" w:eastAsiaTheme="minorEastAsia" w:hAnsi="Times New Roman" w:cs="Times New Roman" w:hint="eastAsia"/>
              <w:sz w:val="24"/>
              <w:szCs w:val="24"/>
            </w:rPr>
          </w:rPrChange>
        </w:rPr>
        <w:t xml:space="preserve"> especially</w:t>
      </w:r>
      <w:r w:rsidR="00FA214B" w:rsidRPr="00FC6CCF">
        <w:rPr>
          <w:rFonts w:asciiTheme="minorHAnsi" w:eastAsiaTheme="minorEastAsia" w:hAnsiTheme="minorHAnsi" w:cs="Times New Roman"/>
          <w:sz w:val="24"/>
          <w:szCs w:val="24"/>
          <w:rPrChange w:id="1728" w:author="gsc" w:date="2013-03-23T21:34:00Z">
            <w:rPr>
              <w:rFonts w:ascii="Times New Roman" w:eastAsiaTheme="minorEastAsia" w:hAnsi="Times New Roman" w:cs="Times New Roman" w:hint="eastAsia"/>
              <w:sz w:val="24"/>
              <w:szCs w:val="24"/>
            </w:rPr>
          </w:rPrChange>
        </w:rPr>
        <w:t xml:space="preserve"> in OR1 model. </w:t>
      </w:r>
    </w:p>
    <w:p w:rsidR="002B7DDE" w:rsidRPr="00FC6CCF" w:rsidRDefault="002B7DDE" w:rsidP="00B555C2">
      <w:pPr>
        <w:rPr>
          <w:rFonts w:asciiTheme="minorHAnsi" w:hAnsiTheme="minorHAnsi" w:cs="Times New Roman"/>
          <w:sz w:val="24"/>
          <w:szCs w:val="24"/>
          <w:rPrChange w:id="1729" w:author="gsc" w:date="2013-03-23T21:34:00Z">
            <w:rPr>
              <w:rFonts w:ascii="Times New Roman" w:hAnsi="Times New Roman" w:cs="Times New Roman"/>
              <w:sz w:val="24"/>
              <w:szCs w:val="24"/>
            </w:rPr>
          </w:rPrChange>
        </w:rPr>
      </w:pPr>
      <w:r w:rsidRPr="00FC6CCF">
        <w:rPr>
          <w:rFonts w:asciiTheme="minorHAnsi" w:hAnsiTheme="minorHAnsi" w:cs="Times New Roman"/>
          <w:b/>
          <w:sz w:val="24"/>
          <w:szCs w:val="24"/>
          <w:rPrChange w:id="1730" w:author="gsc" w:date="2013-03-23T21:34:00Z">
            <w:rPr>
              <w:rFonts w:ascii="Times New Roman" w:hAnsi="Times New Roman" w:cs="Times New Roman"/>
              <w:b/>
              <w:sz w:val="24"/>
              <w:szCs w:val="24"/>
            </w:rPr>
          </w:rPrChange>
        </w:rPr>
        <w:lastRenderedPageBreak/>
        <w:t>Sensitivity Analysis</w:t>
      </w:r>
    </w:p>
    <w:p w:rsidR="002B7DDE" w:rsidRPr="00FC6CCF" w:rsidRDefault="002B7DDE" w:rsidP="00B555C2">
      <w:pPr>
        <w:ind w:firstLineChars="200" w:firstLine="480"/>
        <w:rPr>
          <w:rFonts w:asciiTheme="minorHAnsi" w:hAnsiTheme="minorHAnsi" w:cs="Times New Roman"/>
          <w:sz w:val="24"/>
          <w:szCs w:val="24"/>
          <w:rPrChange w:id="1731" w:author="gsc" w:date="2013-03-23T21:34:00Z">
            <w:rPr>
              <w:rFonts w:ascii="Times New Roman" w:hAnsi="Times New Roman" w:cs="Times New Roman"/>
              <w:sz w:val="24"/>
              <w:szCs w:val="24"/>
            </w:rPr>
          </w:rPrChange>
        </w:rPr>
      </w:pPr>
      <w:r w:rsidRPr="00FC6CCF">
        <w:rPr>
          <w:rFonts w:asciiTheme="minorHAnsi" w:hAnsiTheme="minorHAnsi" w:cs="Times New Roman"/>
          <w:sz w:val="24"/>
          <w:szCs w:val="24"/>
          <w:rPrChange w:id="1732" w:author="gsc" w:date="2013-03-23T21:34:00Z">
            <w:rPr>
              <w:rFonts w:ascii="Times New Roman" w:hAnsi="Times New Roman" w:cs="Times New Roman"/>
              <w:sz w:val="24"/>
              <w:szCs w:val="24"/>
            </w:rPr>
          </w:rPrChange>
        </w:rPr>
        <w:t xml:space="preserve">Meta-analyses were conducted repeatedly when every one study had been deleted. The results indicated that the estimates the meta-analysis results change before and after the deletion of each study. As shown in </w:t>
      </w:r>
      <w:r w:rsidR="00DC293C" w:rsidRPr="00FC6CCF">
        <w:rPr>
          <w:rFonts w:asciiTheme="minorHAnsi" w:eastAsiaTheme="minorEastAsia" w:hAnsiTheme="minorHAnsi" w:cs="Times New Roman"/>
          <w:sz w:val="24"/>
          <w:szCs w:val="24"/>
          <w:rPrChange w:id="1733" w:author="gsc" w:date="2013-03-23T21:34:00Z">
            <w:rPr>
              <w:rFonts w:ascii="Times New Roman" w:eastAsiaTheme="minorEastAsia" w:hAnsi="Times New Roman" w:cs="Times New Roman"/>
              <w:sz w:val="24"/>
              <w:szCs w:val="24"/>
            </w:rPr>
          </w:rPrChange>
        </w:rPr>
        <w:t>(</w:t>
      </w:r>
      <w:proofErr w:type="spellStart"/>
      <w:r w:rsidR="00DC293C" w:rsidRPr="00FC6CCF">
        <w:rPr>
          <w:rFonts w:asciiTheme="minorHAnsi" w:eastAsiaTheme="minorEastAsia" w:hAnsiTheme="minorHAnsi" w:cs="Times New Roman"/>
          <w:color w:val="FF0000"/>
          <w:sz w:val="24"/>
          <w:szCs w:val="24"/>
          <w:rPrChange w:id="1734" w:author="gsc" w:date="2013-03-23T21:34:00Z">
            <w:rPr>
              <w:rFonts w:ascii="Times New Roman" w:eastAsiaTheme="minorEastAsia" w:hAnsi="Times New Roman" w:cs="Times New Roman"/>
              <w:color w:val="FF0000"/>
              <w:sz w:val="24"/>
              <w:szCs w:val="24"/>
            </w:rPr>
          </w:rPrChange>
        </w:rPr>
        <w:t>S</w:t>
      </w:r>
      <w:r w:rsidR="00BF51A1" w:rsidRPr="00FC6CCF">
        <w:rPr>
          <w:rFonts w:asciiTheme="minorHAnsi" w:eastAsiaTheme="minorEastAsia" w:hAnsiTheme="minorHAnsi" w:cs="Times New Roman"/>
          <w:color w:val="FF0000"/>
          <w:sz w:val="24"/>
          <w:szCs w:val="24"/>
          <w:rPrChange w:id="1735" w:author="gsc" w:date="2013-03-23T21:34:00Z">
            <w:rPr>
              <w:rFonts w:ascii="Times New Roman" w:eastAsiaTheme="minorEastAsia" w:hAnsi="Times New Roman" w:cs="Times New Roman" w:hint="eastAsia"/>
              <w:color w:val="FF0000"/>
              <w:sz w:val="24"/>
              <w:szCs w:val="24"/>
            </w:rPr>
          </w:rPrChange>
        </w:rPr>
        <w:t>.</w:t>
      </w:r>
      <w:r w:rsidR="00DC293C" w:rsidRPr="00FC6CCF">
        <w:rPr>
          <w:rFonts w:asciiTheme="minorHAnsi" w:hAnsiTheme="minorHAnsi" w:cs="Times New Roman"/>
          <w:color w:val="FF0000"/>
          <w:sz w:val="24"/>
          <w:szCs w:val="24"/>
          <w:rPrChange w:id="1736" w:author="gsc" w:date="2013-03-23T21:34:00Z">
            <w:rPr>
              <w:rFonts w:ascii="Times New Roman" w:hAnsi="Times New Roman" w:cs="Times New Roman"/>
              <w:color w:val="FF0000"/>
              <w:sz w:val="24"/>
              <w:szCs w:val="24"/>
            </w:rPr>
          </w:rPrChange>
        </w:rPr>
        <w:t>Figure</w:t>
      </w:r>
      <w:proofErr w:type="spellEnd"/>
      <w:r w:rsidR="00DC293C" w:rsidRPr="00FC6CCF">
        <w:rPr>
          <w:rFonts w:asciiTheme="minorHAnsi" w:hAnsiTheme="minorHAnsi" w:cs="Times New Roman"/>
          <w:color w:val="FF0000"/>
          <w:sz w:val="24"/>
          <w:szCs w:val="24"/>
          <w:rPrChange w:id="1737" w:author="gsc" w:date="2013-03-23T21:34:00Z">
            <w:rPr>
              <w:rFonts w:ascii="Times New Roman" w:hAnsi="Times New Roman" w:cs="Times New Roman"/>
              <w:color w:val="FF0000"/>
              <w:sz w:val="24"/>
              <w:szCs w:val="24"/>
            </w:rPr>
          </w:rPrChange>
        </w:rPr>
        <w:t xml:space="preserve"> </w:t>
      </w:r>
      <w:r w:rsidR="00DC293C" w:rsidRPr="00FC6CCF">
        <w:rPr>
          <w:rFonts w:asciiTheme="minorHAnsi" w:eastAsiaTheme="minorEastAsia" w:hAnsiTheme="minorHAnsi" w:cs="Times New Roman"/>
          <w:color w:val="FF0000"/>
          <w:sz w:val="24"/>
          <w:szCs w:val="24"/>
          <w:rPrChange w:id="1738" w:author="gsc" w:date="2013-03-23T21:34:00Z">
            <w:rPr>
              <w:rFonts w:ascii="Times New Roman" w:eastAsiaTheme="minorEastAsia" w:hAnsi="Times New Roman" w:cs="Times New Roman"/>
              <w:color w:val="FF0000"/>
              <w:sz w:val="24"/>
              <w:szCs w:val="24"/>
            </w:rPr>
          </w:rPrChange>
        </w:rPr>
        <w:t>4</w:t>
      </w:r>
      <w:r w:rsidR="00DC293C" w:rsidRPr="00FC6CCF">
        <w:rPr>
          <w:rFonts w:asciiTheme="minorHAnsi" w:eastAsiaTheme="minorEastAsia" w:hAnsiTheme="minorHAnsi" w:cs="Times New Roman"/>
          <w:sz w:val="24"/>
          <w:szCs w:val="24"/>
          <w:rPrChange w:id="1739" w:author="gsc" w:date="2013-03-23T21:34:00Z">
            <w:rPr>
              <w:rFonts w:ascii="Times New Roman" w:eastAsiaTheme="minorEastAsia" w:hAnsi="Times New Roman" w:cs="Times New Roman"/>
              <w:sz w:val="24"/>
              <w:szCs w:val="24"/>
            </w:rPr>
          </w:rPrChange>
        </w:rPr>
        <w:t>)</w:t>
      </w:r>
      <w:r w:rsidR="00A15D5C" w:rsidRPr="00FC6CCF">
        <w:rPr>
          <w:rFonts w:asciiTheme="minorHAnsi" w:eastAsiaTheme="minorEastAsia" w:hAnsiTheme="minorHAnsi" w:cs="Times New Roman"/>
          <w:sz w:val="24"/>
          <w:szCs w:val="24"/>
          <w:rPrChange w:id="1740" w:author="gsc" w:date="2013-03-23T21:34:00Z">
            <w:rPr>
              <w:rFonts w:ascii="Times New Roman" w:eastAsiaTheme="minorEastAsia" w:hAnsi="Times New Roman" w:cs="Times New Roman"/>
              <w:sz w:val="24"/>
              <w:szCs w:val="24"/>
            </w:rPr>
          </w:rPrChange>
        </w:rPr>
        <w:t>.</w:t>
      </w:r>
      <w:r w:rsidRPr="00FC6CCF">
        <w:rPr>
          <w:rFonts w:asciiTheme="minorHAnsi" w:hAnsiTheme="minorHAnsi" w:cs="Times New Roman"/>
          <w:sz w:val="24"/>
          <w:szCs w:val="24"/>
          <w:rPrChange w:id="1741" w:author="gsc" w:date="2013-03-23T21:34:00Z">
            <w:rPr>
              <w:rFonts w:ascii="Times New Roman" w:hAnsi="Times New Roman" w:cs="Times New Roman"/>
              <w:sz w:val="24"/>
              <w:szCs w:val="24"/>
            </w:rPr>
          </w:rPrChange>
        </w:rPr>
        <w:t xml:space="preserve"> All result</w:t>
      </w:r>
      <w:r w:rsidR="00B467EE" w:rsidRPr="00FC6CCF">
        <w:rPr>
          <w:rFonts w:asciiTheme="minorHAnsi" w:eastAsiaTheme="minorEastAsia" w:hAnsiTheme="minorHAnsi" w:cs="Times New Roman"/>
          <w:sz w:val="24"/>
          <w:szCs w:val="24"/>
          <w:rPrChange w:id="1742" w:author="gsc" w:date="2013-03-23T21:34:00Z">
            <w:rPr>
              <w:rFonts w:ascii="Times New Roman" w:eastAsiaTheme="minorEastAsia" w:hAnsi="Times New Roman" w:cs="Times New Roman" w:hint="eastAsia"/>
              <w:sz w:val="24"/>
              <w:szCs w:val="24"/>
            </w:rPr>
          </w:rPrChange>
        </w:rPr>
        <w:t>s</w:t>
      </w:r>
      <w:r w:rsidRPr="00FC6CCF">
        <w:rPr>
          <w:rFonts w:asciiTheme="minorHAnsi" w:hAnsiTheme="minorHAnsi" w:cs="Times New Roman"/>
          <w:sz w:val="24"/>
          <w:szCs w:val="24"/>
          <w:rPrChange w:id="1743" w:author="gsc" w:date="2013-03-23T21:34:00Z">
            <w:rPr>
              <w:rFonts w:ascii="Times New Roman" w:hAnsi="Times New Roman" w:cs="Times New Roman"/>
              <w:sz w:val="24"/>
              <w:szCs w:val="24"/>
            </w:rPr>
          </w:rPrChange>
        </w:rPr>
        <w:t xml:space="preserve"> indicated high stability of the results when every study was removed.</w:t>
      </w:r>
    </w:p>
    <w:p w:rsidR="002B7DDE" w:rsidRPr="00FC6CCF" w:rsidRDefault="002B7DDE" w:rsidP="00B555C2">
      <w:pPr>
        <w:rPr>
          <w:rFonts w:asciiTheme="minorHAnsi" w:hAnsiTheme="minorHAnsi" w:cs="Times New Roman"/>
          <w:sz w:val="24"/>
          <w:szCs w:val="24"/>
          <w:rPrChange w:id="1744" w:author="gsc" w:date="2013-03-23T21:34:00Z">
            <w:rPr>
              <w:rFonts w:ascii="Times New Roman" w:hAnsi="Times New Roman" w:cs="Times New Roman"/>
              <w:sz w:val="24"/>
              <w:szCs w:val="24"/>
            </w:rPr>
          </w:rPrChange>
        </w:rPr>
      </w:pPr>
      <w:r w:rsidRPr="00FC6CCF">
        <w:rPr>
          <w:rFonts w:asciiTheme="minorHAnsi" w:hAnsiTheme="minorHAnsi" w:cs="Times New Roman"/>
          <w:b/>
          <w:sz w:val="24"/>
          <w:szCs w:val="24"/>
          <w:rPrChange w:id="1745" w:author="gsc" w:date="2013-03-23T21:34:00Z">
            <w:rPr>
              <w:rFonts w:ascii="Times New Roman" w:hAnsi="Times New Roman" w:cs="Times New Roman"/>
              <w:b/>
              <w:sz w:val="24"/>
              <w:szCs w:val="24"/>
            </w:rPr>
          </w:rPrChange>
        </w:rPr>
        <w:t>Publication Bias Analysi</w:t>
      </w:r>
      <w:r w:rsidRPr="00FC6CCF">
        <w:rPr>
          <w:rFonts w:asciiTheme="minorHAnsi" w:hAnsiTheme="minorHAnsi" w:cs="Times New Roman"/>
          <w:sz w:val="24"/>
          <w:szCs w:val="24"/>
          <w:rPrChange w:id="1746" w:author="gsc" w:date="2013-03-23T21:34:00Z">
            <w:rPr>
              <w:rFonts w:ascii="Times New Roman" w:hAnsi="Times New Roman" w:cs="Times New Roman"/>
              <w:sz w:val="24"/>
              <w:szCs w:val="24"/>
            </w:rPr>
          </w:rPrChange>
        </w:rPr>
        <w:t>s</w:t>
      </w:r>
    </w:p>
    <w:p w:rsidR="002B7DDE" w:rsidRPr="00FC6CCF" w:rsidRDefault="002B7DDE" w:rsidP="00B555C2">
      <w:pPr>
        <w:ind w:firstLineChars="200" w:firstLine="480"/>
        <w:rPr>
          <w:rFonts w:asciiTheme="minorHAnsi" w:hAnsiTheme="minorHAnsi" w:cs="Times New Roman"/>
          <w:sz w:val="24"/>
          <w:szCs w:val="24"/>
          <w:rPrChange w:id="1747" w:author="gsc" w:date="2013-03-23T21:34:00Z">
            <w:rPr>
              <w:rFonts w:ascii="Times New Roman" w:hAnsi="Times New Roman" w:cs="Times New Roman"/>
              <w:sz w:val="24"/>
              <w:szCs w:val="24"/>
            </w:rPr>
          </w:rPrChange>
        </w:rPr>
      </w:pPr>
      <w:r w:rsidRPr="00FC6CCF">
        <w:rPr>
          <w:rFonts w:asciiTheme="minorHAnsi" w:hAnsiTheme="minorHAnsi" w:cs="Times New Roman"/>
          <w:sz w:val="24"/>
          <w:szCs w:val="24"/>
          <w:rPrChange w:id="1748" w:author="gsc" w:date="2013-03-23T21:34:00Z">
            <w:rPr>
              <w:rFonts w:ascii="Times New Roman" w:hAnsi="Times New Roman" w:cs="Times New Roman"/>
              <w:sz w:val="24"/>
              <w:szCs w:val="24"/>
            </w:rPr>
          </w:rPrChange>
        </w:rPr>
        <w:t xml:space="preserve">Publication bias was preliminarily examined by funnel plots qualitatively and estimated by </w:t>
      </w:r>
      <w:proofErr w:type="spellStart"/>
      <w:r w:rsidRPr="00FC6CCF">
        <w:rPr>
          <w:rFonts w:asciiTheme="minorHAnsi" w:hAnsiTheme="minorHAnsi" w:cs="Times New Roman"/>
          <w:sz w:val="24"/>
          <w:szCs w:val="24"/>
          <w:rPrChange w:id="1749" w:author="gsc" w:date="2013-03-23T21:34:00Z">
            <w:rPr>
              <w:rFonts w:ascii="Times New Roman" w:hAnsi="Times New Roman" w:cs="Times New Roman"/>
              <w:sz w:val="24"/>
              <w:szCs w:val="24"/>
            </w:rPr>
          </w:rPrChange>
        </w:rPr>
        <w:t>Begg’s</w:t>
      </w:r>
      <w:proofErr w:type="spellEnd"/>
      <w:r w:rsidRPr="00FC6CCF">
        <w:rPr>
          <w:rFonts w:asciiTheme="minorHAnsi" w:hAnsiTheme="minorHAnsi" w:cs="Times New Roman"/>
          <w:sz w:val="24"/>
          <w:szCs w:val="24"/>
          <w:rPrChange w:id="1750" w:author="gsc" w:date="2013-03-23T21:34:00Z">
            <w:rPr>
              <w:rFonts w:ascii="Times New Roman" w:hAnsi="Times New Roman" w:cs="Times New Roman"/>
              <w:sz w:val="24"/>
              <w:szCs w:val="24"/>
            </w:rPr>
          </w:rPrChange>
        </w:rPr>
        <w:t xml:space="preserve"> and Egger’s tests qua</w:t>
      </w:r>
      <w:bookmarkStart w:id="1751" w:name="_GoBack"/>
      <w:bookmarkEnd w:id="1751"/>
      <w:r w:rsidRPr="00FC6CCF">
        <w:rPr>
          <w:rFonts w:asciiTheme="minorHAnsi" w:hAnsiTheme="minorHAnsi" w:cs="Times New Roman"/>
          <w:sz w:val="24"/>
          <w:szCs w:val="24"/>
          <w:rPrChange w:id="1752" w:author="gsc" w:date="2013-03-23T21:34:00Z">
            <w:rPr>
              <w:rFonts w:ascii="Times New Roman" w:hAnsi="Times New Roman" w:cs="Times New Roman"/>
              <w:sz w:val="24"/>
              <w:szCs w:val="24"/>
            </w:rPr>
          </w:rPrChange>
        </w:rPr>
        <w:t>ntitatively. Its funnel plot (</w:t>
      </w:r>
      <w:r w:rsidRPr="00FC6CCF">
        <w:rPr>
          <w:rFonts w:asciiTheme="minorHAnsi" w:hAnsiTheme="minorHAnsi" w:cs="Times New Roman"/>
          <w:color w:val="FF0000"/>
          <w:sz w:val="24"/>
          <w:szCs w:val="24"/>
          <w:rPrChange w:id="1753" w:author="gsc" w:date="2013-03-23T21:34:00Z">
            <w:rPr>
              <w:rFonts w:ascii="Times New Roman" w:hAnsi="Times New Roman" w:cs="Times New Roman"/>
              <w:color w:val="FF0000"/>
              <w:sz w:val="24"/>
              <w:szCs w:val="24"/>
            </w:rPr>
          </w:rPrChange>
        </w:rPr>
        <w:t xml:space="preserve">Figure </w:t>
      </w:r>
      <w:r w:rsidR="00123BE0" w:rsidRPr="00FC6CCF">
        <w:rPr>
          <w:rFonts w:asciiTheme="minorHAnsi" w:eastAsiaTheme="minorEastAsia" w:hAnsiTheme="minorHAnsi" w:cs="Times New Roman"/>
          <w:color w:val="FF0000"/>
          <w:sz w:val="24"/>
          <w:szCs w:val="24"/>
          <w:rPrChange w:id="1754" w:author="gsc" w:date="2013-03-23T21:34:00Z">
            <w:rPr>
              <w:rFonts w:ascii="Times New Roman" w:eastAsiaTheme="minorEastAsia" w:hAnsi="Times New Roman" w:cs="Times New Roman" w:hint="eastAsia"/>
              <w:color w:val="FF0000"/>
              <w:sz w:val="24"/>
              <w:szCs w:val="24"/>
            </w:rPr>
          </w:rPrChange>
        </w:rPr>
        <w:t>7</w:t>
      </w:r>
      <w:r w:rsidRPr="00FC6CCF">
        <w:rPr>
          <w:rFonts w:asciiTheme="minorHAnsi" w:hAnsiTheme="minorHAnsi" w:cs="Times New Roman"/>
          <w:sz w:val="24"/>
          <w:szCs w:val="24"/>
          <w:rPrChange w:id="1755" w:author="gsc" w:date="2013-03-23T21:34:00Z">
            <w:rPr>
              <w:rFonts w:ascii="Times New Roman" w:hAnsi="Times New Roman" w:cs="Times New Roman"/>
              <w:sz w:val="24"/>
              <w:szCs w:val="24"/>
            </w:rPr>
          </w:rPrChange>
        </w:rPr>
        <w:t>) showed that dots nearly symmetrically distributed, predominantly within pseudo 95% confidence limits. P values were 0.876(OR1)</w:t>
      </w:r>
      <w:r w:rsidR="005F0424" w:rsidRPr="00FC6CCF">
        <w:rPr>
          <w:rFonts w:asciiTheme="minorHAnsi" w:eastAsiaTheme="minorEastAsia" w:hAnsiTheme="minorHAnsi" w:cs="Times New Roman"/>
          <w:sz w:val="24"/>
          <w:szCs w:val="24"/>
          <w:rPrChange w:id="1756" w:author="gsc" w:date="2013-03-23T21:34:00Z">
            <w:rPr>
              <w:rFonts w:ascii="Times New Roman" w:eastAsiaTheme="minorEastAsia" w:hAnsi="Times New Roman" w:cs="Times New Roman" w:hint="eastAsia"/>
              <w:sz w:val="24"/>
              <w:szCs w:val="24"/>
            </w:rPr>
          </w:rPrChange>
        </w:rPr>
        <w:t>,</w:t>
      </w:r>
      <w:r w:rsidR="006F69A3" w:rsidRPr="00FC6CCF">
        <w:rPr>
          <w:rFonts w:asciiTheme="minorHAnsi" w:eastAsiaTheme="minorEastAsia" w:hAnsiTheme="minorHAnsi" w:cs="Times New Roman"/>
          <w:sz w:val="24"/>
          <w:szCs w:val="24"/>
          <w:rPrChange w:id="1757" w:author="gsc" w:date="2013-03-23T21:34:00Z">
            <w:rPr>
              <w:rFonts w:ascii="Times New Roman" w:eastAsiaTheme="minorEastAsia" w:hAnsi="Times New Roman" w:cs="Times New Roman" w:hint="eastAsia"/>
              <w:sz w:val="24"/>
              <w:szCs w:val="24"/>
            </w:rPr>
          </w:rPrChange>
        </w:rPr>
        <w:t xml:space="preserve"> </w:t>
      </w:r>
      <w:r w:rsidRPr="00FC6CCF">
        <w:rPr>
          <w:rFonts w:asciiTheme="minorHAnsi" w:hAnsiTheme="minorHAnsi" w:cs="Times New Roman"/>
          <w:sz w:val="24"/>
          <w:szCs w:val="24"/>
          <w:rPrChange w:id="1758" w:author="gsc" w:date="2013-03-23T21:34:00Z">
            <w:rPr>
              <w:rFonts w:ascii="Times New Roman" w:hAnsi="Times New Roman" w:cs="Times New Roman"/>
              <w:sz w:val="24"/>
              <w:szCs w:val="24"/>
            </w:rPr>
          </w:rPrChange>
        </w:rPr>
        <w:t xml:space="preserve">0.840(OR3) in </w:t>
      </w:r>
      <w:proofErr w:type="spellStart"/>
      <w:r w:rsidRPr="00FC6CCF">
        <w:rPr>
          <w:rFonts w:asciiTheme="minorHAnsi" w:hAnsiTheme="minorHAnsi" w:cs="Times New Roman"/>
          <w:sz w:val="24"/>
          <w:szCs w:val="24"/>
          <w:rPrChange w:id="1759" w:author="gsc" w:date="2013-03-23T21:34:00Z">
            <w:rPr>
              <w:rFonts w:ascii="Times New Roman" w:hAnsi="Times New Roman" w:cs="Times New Roman"/>
              <w:sz w:val="24"/>
              <w:szCs w:val="24"/>
            </w:rPr>
          </w:rPrChange>
        </w:rPr>
        <w:t>Begg’s</w:t>
      </w:r>
      <w:proofErr w:type="spellEnd"/>
      <w:r w:rsidRPr="00FC6CCF">
        <w:rPr>
          <w:rFonts w:asciiTheme="minorHAnsi" w:hAnsiTheme="minorHAnsi" w:cs="Times New Roman"/>
          <w:sz w:val="24"/>
          <w:szCs w:val="24"/>
          <w:rPrChange w:id="1760" w:author="gsc" w:date="2013-03-23T21:34:00Z">
            <w:rPr>
              <w:rFonts w:ascii="Times New Roman" w:hAnsi="Times New Roman" w:cs="Times New Roman"/>
              <w:sz w:val="24"/>
              <w:szCs w:val="24"/>
            </w:rPr>
          </w:rPrChange>
        </w:rPr>
        <w:t xml:space="preserve"> test and 0.755 (OR1)</w:t>
      </w:r>
      <w:r w:rsidR="005F0424" w:rsidRPr="00FC6CCF">
        <w:rPr>
          <w:rFonts w:asciiTheme="minorHAnsi" w:eastAsiaTheme="minorEastAsia" w:hAnsiTheme="minorHAnsi" w:cs="Times New Roman"/>
          <w:sz w:val="24"/>
          <w:szCs w:val="24"/>
          <w:rPrChange w:id="1761" w:author="gsc" w:date="2013-03-23T21:34:00Z">
            <w:rPr>
              <w:rFonts w:ascii="Times New Roman" w:eastAsiaTheme="minorEastAsia" w:hAnsi="Times New Roman" w:cs="Times New Roman" w:hint="eastAsia"/>
              <w:sz w:val="24"/>
              <w:szCs w:val="24"/>
            </w:rPr>
          </w:rPrChange>
        </w:rPr>
        <w:t>,</w:t>
      </w:r>
      <w:r w:rsidR="006F69A3" w:rsidRPr="00FC6CCF">
        <w:rPr>
          <w:rFonts w:asciiTheme="minorHAnsi" w:eastAsiaTheme="minorEastAsia" w:hAnsiTheme="minorHAnsi" w:cs="Times New Roman"/>
          <w:sz w:val="24"/>
          <w:szCs w:val="24"/>
          <w:rPrChange w:id="1762" w:author="gsc" w:date="2013-03-23T21:34:00Z">
            <w:rPr>
              <w:rFonts w:ascii="Times New Roman" w:eastAsiaTheme="minorEastAsia" w:hAnsi="Times New Roman" w:cs="Times New Roman" w:hint="eastAsia"/>
              <w:sz w:val="24"/>
              <w:szCs w:val="24"/>
            </w:rPr>
          </w:rPrChange>
        </w:rPr>
        <w:t xml:space="preserve"> </w:t>
      </w:r>
      <w:r w:rsidRPr="00FC6CCF">
        <w:rPr>
          <w:rFonts w:asciiTheme="minorHAnsi" w:hAnsiTheme="minorHAnsi" w:cs="Times New Roman"/>
          <w:sz w:val="24"/>
          <w:szCs w:val="24"/>
          <w:rPrChange w:id="1763" w:author="gsc" w:date="2013-03-23T21:34:00Z">
            <w:rPr>
              <w:rFonts w:ascii="Times New Roman" w:hAnsi="Times New Roman" w:cs="Times New Roman"/>
              <w:sz w:val="24"/>
              <w:szCs w:val="24"/>
            </w:rPr>
          </w:rPrChange>
        </w:rPr>
        <w:t xml:space="preserve">0.450 (OR3) in Egger’s test, separately, also suggesting no publication bias. </w:t>
      </w:r>
    </w:p>
    <w:p w:rsidR="00413930" w:rsidRPr="00FC6CCF" w:rsidRDefault="005C7F6B" w:rsidP="00413930">
      <w:pPr>
        <w:rPr>
          <w:rFonts w:asciiTheme="minorHAnsi" w:hAnsiTheme="minorHAnsi" w:cs="Times New Roman"/>
          <w:sz w:val="24"/>
          <w:szCs w:val="24"/>
          <w:rPrChange w:id="1764" w:author="gsc" w:date="2013-03-23T21:34:00Z">
            <w:rPr>
              <w:rFonts w:ascii="Times New Roman" w:hAnsi="Times New Roman" w:cs="Times New Roman"/>
              <w:sz w:val="24"/>
              <w:szCs w:val="24"/>
            </w:rPr>
          </w:rPrChange>
        </w:rPr>
      </w:pPr>
      <w:r w:rsidRPr="00FC6CCF">
        <w:rPr>
          <w:rFonts w:asciiTheme="minorHAnsi" w:eastAsiaTheme="minorEastAsia" w:hAnsiTheme="minorHAnsi" w:cs="Times New Roman"/>
          <w:b/>
          <w:sz w:val="24"/>
          <w:szCs w:val="24"/>
          <w:rPrChange w:id="1765" w:author="gsc" w:date="2013-03-23T21:34:00Z">
            <w:rPr>
              <w:rFonts w:ascii="Times New Roman" w:eastAsiaTheme="minorEastAsia" w:hAnsi="Times New Roman" w:cs="Times New Roman"/>
              <w:b/>
              <w:sz w:val="24"/>
              <w:szCs w:val="24"/>
            </w:rPr>
          </w:rPrChange>
        </w:rPr>
        <w:t>SNP influence uric acid and their relationship with gout</w:t>
      </w:r>
    </w:p>
    <w:p w:rsidR="00413930" w:rsidRPr="00FC6CCF" w:rsidRDefault="00413930" w:rsidP="00413930">
      <w:pPr>
        <w:ind w:firstLineChars="200" w:firstLine="480"/>
        <w:rPr>
          <w:rFonts w:asciiTheme="minorHAnsi" w:eastAsiaTheme="minorEastAsia" w:hAnsiTheme="minorHAnsi" w:cs="Times New Roman"/>
          <w:sz w:val="24"/>
          <w:szCs w:val="24"/>
          <w:rPrChange w:id="1766" w:author="gsc" w:date="2013-03-23T21:34:00Z">
            <w:rPr>
              <w:rFonts w:ascii="Times New Roman" w:eastAsiaTheme="minorEastAsia" w:hAnsi="Times New Roman" w:cs="Times New Roman"/>
              <w:sz w:val="24"/>
              <w:szCs w:val="24"/>
            </w:rPr>
          </w:rPrChange>
        </w:rPr>
      </w:pPr>
      <w:r w:rsidRPr="00FC6CCF">
        <w:rPr>
          <w:rFonts w:asciiTheme="minorHAnsi" w:hAnsiTheme="minorHAnsi" w:cs="Times New Roman"/>
          <w:sz w:val="24"/>
          <w:szCs w:val="24"/>
          <w:rPrChange w:id="1767" w:author="gsc" w:date="2013-03-23T21:34:00Z">
            <w:rPr>
              <w:rFonts w:ascii="Times New Roman" w:hAnsi="Times New Roman" w:cs="Times New Roman"/>
              <w:sz w:val="24"/>
              <w:szCs w:val="24"/>
            </w:rPr>
          </w:rPrChange>
        </w:rPr>
        <w:t xml:space="preserve">All </w:t>
      </w:r>
      <w:r w:rsidR="00F9132A" w:rsidRPr="00FC6CCF">
        <w:rPr>
          <w:rFonts w:asciiTheme="minorHAnsi" w:eastAsiaTheme="minorEastAsia" w:hAnsiTheme="minorHAnsi" w:cs="Times New Roman"/>
          <w:sz w:val="24"/>
          <w:szCs w:val="24"/>
          <w:rPrChange w:id="1768" w:author="gsc" w:date="2013-03-23T21:34:00Z">
            <w:rPr>
              <w:rFonts w:ascii="Times New Roman" w:eastAsiaTheme="minorEastAsia" w:hAnsi="Times New Roman" w:cs="Times New Roman" w:hint="eastAsia"/>
              <w:sz w:val="24"/>
              <w:szCs w:val="24"/>
            </w:rPr>
          </w:rPrChange>
        </w:rPr>
        <w:t>6</w:t>
      </w:r>
      <w:r w:rsidRPr="00FC6CCF">
        <w:rPr>
          <w:rFonts w:asciiTheme="minorHAnsi" w:hAnsiTheme="minorHAnsi" w:cs="Times New Roman"/>
          <w:sz w:val="24"/>
          <w:szCs w:val="24"/>
          <w:rPrChange w:id="1769" w:author="gsc" w:date="2013-03-23T21:34:00Z">
            <w:rPr>
              <w:rFonts w:ascii="Times New Roman" w:hAnsi="Times New Roman" w:cs="Times New Roman"/>
              <w:sz w:val="24"/>
              <w:szCs w:val="24"/>
            </w:rPr>
          </w:rPrChange>
        </w:rPr>
        <w:t xml:space="preserve"> </w:t>
      </w:r>
      <w:r w:rsidRPr="00FC6CCF">
        <w:rPr>
          <w:rFonts w:asciiTheme="minorHAnsi" w:hAnsiTheme="minorHAnsi" w:cs="Times New Roman"/>
          <w:color w:val="00B0F0"/>
          <w:sz w:val="24"/>
          <w:szCs w:val="24"/>
          <w:rPrChange w:id="1770" w:author="gsc" w:date="2013-03-23T21:34:00Z">
            <w:rPr>
              <w:rFonts w:ascii="Times New Roman" w:hAnsi="Times New Roman" w:cs="Times New Roman"/>
              <w:color w:val="00B0F0"/>
              <w:sz w:val="24"/>
              <w:szCs w:val="24"/>
            </w:rPr>
          </w:rPrChange>
        </w:rPr>
        <w:t>meta-analysis are limited in the processed data</w:t>
      </w:r>
      <w:r w:rsidRPr="00FC6CCF">
        <w:rPr>
          <w:rFonts w:asciiTheme="minorHAnsi" w:hAnsiTheme="minorHAnsi" w:cs="Times New Roman"/>
          <w:sz w:val="24"/>
          <w:szCs w:val="24"/>
          <w:rPrChange w:id="1771" w:author="gsc" w:date="2013-03-23T21:34:00Z">
            <w:rPr>
              <w:rFonts w:ascii="Times New Roman" w:hAnsi="Times New Roman" w:cs="Times New Roman"/>
              <w:sz w:val="24"/>
              <w:szCs w:val="24"/>
            </w:rPr>
          </w:rPrChange>
        </w:rPr>
        <w:t xml:space="preserve"> and show the effect </w:t>
      </w:r>
      <w:r w:rsidR="007D06F1" w:rsidRPr="00FC6CCF">
        <w:rPr>
          <w:rFonts w:asciiTheme="minorHAnsi" w:hAnsiTheme="minorHAnsi" w:cs="Times New Roman"/>
          <w:sz w:val="24"/>
          <w:szCs w:val="24"/>
          <w:rPrChange w:id="1772" w:author="gsc" w:date="2013-03-23T21:34:00Z">
            <w:rPr>
              <w:rFonts w:ascii="Times New Roman" w:hAnsi="Times New Roman" w:cs="Times New Roman"/>
              <w:sz w:val="24"/>
              <w:szCs w:val="24"/>
            </w:rPr>
          </w:rPrChange>
        </w:rPr>
        <w:t>of per mutant allele copy incre</w:t>
      </w:r>
      <w:r w:rsidR="007D06F1" w:rsidRPr="00FC6CCF">
        <w:rPr>
          <w:rFonts w:asciiTheme="minorHAnsi" w:eastAsiaTheme="minorEastAsia" w:hAnsiTheme="minorHAnsi" w:cs="Times New Roman"/>
          <w:sz w:val="24"/>
          <w:szCs w:val="24"/>
          <w:rPrChange w:id="1773" w:author="gsc" w:date="2013-03-23T21:34:00Z">
            <w:rPr>
              <w:rFonts w:ascii="Times New Roman" w:eastAsiaTheme="minorEastAsia" w:hAnsi="Times New Roman" w:cs="Times New Roman" w:hint="eastAsia"/>
              <w:sz w:val="24"/>
              <w:szCs w:val="24"/>
            </w:rPr>
          </w:rPrChange>
        </w:rPr>
        <w:t>m</w:t>
      </w:r>
      <w:r w:rsidRPr="00FC6CCF">
        <w:rPr>
          <w:rFonts w:asciiTheme="minorHAnsi" w:hAnsiTheme="minorHAnsi" w:cs="Times New Roman"/>
          <w:sz w:val="24"/>
          <w:szCs w:val="24"/>
          <w:rPrChange w:id="1774" w:author="gsc" w:date="2013-03-23T21:34:00Z">
            <w:rPr>
              <w:rFonts w:ascii="Times New Roman" w:hAnsi="Times New Roman" w:cs="Times New Roman"/>
              <w:sz w:val="24"/>
              <w:szCs w:val="24"/>
            </w:rPr>
          </w:rPrChange>
        </w:rPr>
        <w:t xml:space="preserve">ent to uric acid and gout. </w:t>
      </w:r>
      <w:r w:rsidRPr="00FC6CCF">
        <w:rPr>
          <w:rFonts w:asciiTheme="minorHAnsi" w:eastAsiaTheme="minorEastAsia" w:hAnsiTheme="minorHAnsi" w:cs="Times New Roman"/>
          <w:sz w:val="24"/>
          <w:szCs w:val="24"/>
          <w:rPrChange w:id="1775" w:author="gsc" w:date="2013-03-23T21:34:00Z">
            <w:rPr>
              <w:rFonts w:ascii="Times New Roman" w:eastAsiaTheme="minorEastAsia" w:hAnsi="Times New Roman" w:cs="Times New Roman"/>
              <w:sz w:val="24"/>
              <w:szCs w:val="24"/>
            </w:rPr>
          </w:rPrChange>
        </w:rPr>
        <w:t>A</w:t>
      </w:r>
      <w:r w:rsidRPr="00FC6CCF">
        <w:rPr>
          <w:rFonts w:asciiTheme="minorHAnsi" w:hAnsiTheme="minorHAnsi" w:cs="Times New Roman"/>
          <w:sz w:val="24"/>
          <w:szCs w:val="24"/>
          <w:rPrChange w:id="1776" w:author="gsc" w:date="2013-03-23T21:34:00Z">
            <w:rPr>
              <w:rFonts w:ascii="Times New Roman" w:hAnsi="Times New Roman" w:cs="Times New Roman"/>
              <w:sz w:val="24"/>
              <w:szCs w:val="24"/>
            </w:rPr>
          </w:rPrChange>
        </w:rPr>
        <w:t>ll of them have done in additive genetic model</w:t>
      </w:r>
      <w:r w:rsidRPr="00FC6CCF">
        <w:rPr>
          <w:rFonts w:asciiTheme="minorHAnsi" w:eastAsiaTheme="minorEastAsia" w:hAnsiTheme="minorHAnsi" w:cs="Times New Roman"/>
          <w:sz w:val="24"/>
          <w:szCs w:val="24"/>
          <w:rPrChange w:id="1777" w:author="gsc" w:date="2013-03-23T21:34:00Z">
            <w:rPr>
              <w:rFonts w:ascii="Times New Roman" w:eastAsiaTheme="minorEastAsia" w:hAnsi="Times New Roman" w:cs="Times New Roman"/>
              <w:sz w:val="24"/>
              <w:szCs w:val="24"/>
            </w:rPr>
          </w:rPrChange>
        </w:rPr>
        <w:t xml:space="preserve"> </w:t>
      </w:r>
      <w:r w:rsidRPr="00FC6CCF">
        <w:rPr>
          <w:rFonts w:asciiTheme="minorHAnsi" w:hAnsiTheme="minorHAnsi" w:cs="Times New Roman"/>
          <w:sz w:val="24"/>
          <w:szCs w:val="24"/>
          <w:rPrChange w:id="1778" w:author="gsc" w:date="2013-03-23T21:34:00Z">
            <w:rPr>
              <w:rFonts w:ascii="Times New Roman" w:hAnsi="Times New Roman" w:cs="Times New Roman"/>
              <w:sz w:val="24"/>
              <w:szCs w:val="24"/>
            </w:rPr>
          </w:rPrChange>
        </w:rPr>
        <w:t xml:space="preserve">(mutant allele </w:t>
      </w:r>
      <w:proofErr w:type="spellStart"/>
      <w:r w:rsidRPr="00FC6CCF">
        <w:rPr>
          <w:rFonts w:asciiTheme="minorHAnsi" w:hAnsiTheme="minorHAnsi" w:cs="Times New Roman"/>
          <w:sz w:val="24"/>
          <w:szCs w:val="24"/>
          <w:rPrChange w:id="1779" w:author="gsc" w:date="2013-03-23T21:34:00Z">
            <w:rPr>
              <w:rFonts w:ascii="Times New Roman" w:hAnsi="Times New Roman" w:cs="Times New Roman"/>
              <w:sz w:val="24"/>
              <w:szCs w:val="24"/>
            </w:rPr>
          </w:rPrChange>
        </w:rPr>
        <w:t>Vs</w:t>
      </w:r>
      <w:proofErr w:type="spellEnd"/>
      <w:r w:rsidRPr="00FC6CCF">
        <w:rPr>
          <w:rFonts w:asciiTheme="minorHAnsi" w:hAnsiTheme="minorHAnsi" w:cs="Times New Roman"/>
          <w:sz w:val="24"/>
          <w:szCs w:val="24"/>
          <w:rPrChange w:id="1780" w:author="gsc" w:date="2013-03-23T21:34:00Z">
            <w:rPr>
              <w:rFonts w:ascii="Times New Roman" w:hAnsi="Times New Roman" w:cs="Times New Roman"/>
              <w:sz w:val="24"/>
              <w:szCs w:val="24"/>
            </w:rPr>
          </w:rPrChange>
        </w:rPr>
        <w:t xml:space="preserve"> wide allele)</w:t>
      </w:r>
      <w:r w:rsidRPr="00FC6CCF">
        <w:rPr>
          <w:rFonts w:asciiTheme="minorHAnsi" w:eastAsiaTheme="minorEastAsia" w:hAnsiTheme="minorHAnsi" w:cs="Times New Roman"/>
          <w:sz w:val="24"/>
          <w:szCs w:val="24"/>
          <w:rPrChange w:id="1781" w:author="gsc" w:date="2013-03-23T21:34:00Z">
            <w:rPr>
              <w:rFonts w:ascii="Times New Roman" w:eastAsiaTheme="minorEastAsia" w:hAnsi="Times New Roman" w:cs="Times New Roman"/>
              <w:sz w:val="24"/>
              <w:szCs w:val="24"/>
            </w:rPr>
          </w:rPrChange>
        </w:rPr>
        <w:t>.</w:t>
      </w:r>
    </w:p>
    <w:p w:rsidR="00413930" w:rsidRPr="00FC6CCF" w:rsidRDefault="00413930" w:rsidP="00C62429">
      <w:pPr>
        <w:ind w:firstLineChars="200" w:firstLine="480"/>
        <w:rPr>
          <w:rFonts w:asciiTheme="minorHAnsi" w:eastAsiaTheme="minorEastAsia" w:hAnsiTheme="minorHAnsi" w:cs="Times New Roman"/>
          <w:sz w:val="24"/>
          <w:szCs w:val="24"/>
          <w:rPrChange w:id="1782" w:author="gsc" w:date="2013-03-23T21:34:00Z">
            <w:rPr>
              <w:rFonts w:ascii="Times New Roman" w:eastAsiaTheme="minorEastAsia" w:hAnsi="Times New Roman" w:cs="Times New Roman"/>
              <w:sz w:val="24"/>
              <w:szCs w:val="24"/>
            </w:rPr>
          </w:rPrChange>
        </w:rPr>
      </w:pPr>
      <w:r w:rsidRPr="00FC6CCF">
        <w:rPr>
          <w:rFonts w:asciiTheme="minorHAnsi" w:hAnsiTheme="minorHAnsi" w:cs="Times New Roman"/>
          <w:sz w:val="24"/>
          <w:szCs w:val="24"/>
          <w:rPrChange w:id="1783" w:author="gsc" w:date="2013-03-23T21:34:00Z">
            <w:rPr>
              <w:rFonts w:ascii="Times New Roman" w:hAnsi="Times New Roman" w:cs="Times New Roman"/>
              <w:sz w:val="24"/>
              <w:szCs w:val="24"/>
            </w:rPr>
          </w:rPrChange>
        </w:rPr>
        <w:t>1</w:t>
      </w:r>
      <w:r w:rsidR="004D5515" w:rsidRPr="00FC6CCF">
        <w:rPr>
          <w:rFonts w:asciiTheme="minorHAnsi" w:eastAsiaTheme="minorEastAsia" w:hAnsiTheme="minorHAnsi" w:cs="Times New Roman"/>
          <w:sz w:val="24"/>
          <w:szCs w:val="24"/>
          <w:rPrChange w:id="1784" w:author="gsc" w:date="2013-03-23T21:34:00Z">
            <w:rPr>
              <w:rFonts w:ascii="Times New Roman" w:eastAsiaTheme="minorEastAsia" w:hAnsi="Times New Roman" w:cs="Times New Roman" w:hint="eastAsia"/>
              <w:sz w:val="24"/>
              <w:szCs w:val="24"/>
            </w:rPr>
          </w:rPrChange>
        </w:rPr>
        <w:t>7</w:t>
      </w:r>
      <w:r w:rsidRPr="00FC6CCF">
        <w:rPr>
          <w:rFonts w:asciiTheme="minorHAnsi" w:hAnsiTheme="minorHAnsi" w:cs="Times New Roman"/>
          <w:sz w:val="24"/>
          <w:szCs w:val="24"/>
          <w:rPrChange w:id="1785" w:author="gsc" w:date="2013-03-23T21:34:00Z">
            <w:rPr>
              <w:rFonts w:ascii="Times New Roman" w:hAnsi="Times New Roman" w:cs="Times New Roman"/>
              <w:sz w:val="24"/>
              <w:szCs w:val="24"/>
            </w:rPr>
          </w:rPrChange>
        </w:rPr>
        <w:t xml:space="preserve"> studies were included in the meta-analysis about the association between rs2231142 and gout</w:t>
      </w:r>
      <w:r w:rsidRPr="00FC6CCF">
        <w:rPr>
          <w:rFonts w:asciiTheme="minorHAnsi" w:eastAsiaTheme="minorEastAsia" w:hAnsiTheme="minorHAnsi" w:cs="Times New Roman"/>
          <w:sz w:val="24"/>
          <w:szCs w:val="24"/>
          <w:rPrChange w:id="1786" w:author="gsc" w:date="2013-03-23T21:34:00Z">
            <w:rPr>
              <w:rFonts w:ascii="Times New Roman" w:eastAsiaTheme="minorEastAsia" w:hAnsi="Times New Roman" w:cs="Times New Roman"/>
              <w:sz w:val="24"/>
              <w:szCs w:val="24"/>
            </w:rPr>
          </w:rPrChange>
        </w:rPr>
        <w:t xml:space="preserve"> (</w:t>
      </w:r>
      <w:r w:rsidRPr="00FC6CCF">
        <w:rPr>
          <w:rFonts w:asciiTheme="minorHAnsi" w:hAnsiTheme="minorHAnsi" w:cs="Times New Roman"/>
          <w:color w:val="FF0000"/>
          <w:sz w:val="24"/>
          <w:szCs w:val="24"/>
          <w:rPrChange w:id="1787" w:author="gsc" w:date="2013-03-23T21:34:00Z">
            <w:rPr>
              <w:rFonts w:ascii="Times New Roman" w:hAnsi="Times New Roman" w:cs="Times New Roman"/>
              <w:color w:val="FF0000"/>
              <w:sz w:val="24"/>
              <w:szCs w:val="24"/>
            </w:rPr>
          </w:rPrChange>
        </w:rPr>
        <w:t xml:space="preserve">Figure </w:t>
      </w:r>
      <w:r w:rsidR="008D62B7" w:rsidRPr="00FC6CCF">
        <w:rPr>
          <w:rFonts w:asciiTheme="minorHAnsi" w:eastAsiaTheme="minorEastAsia" w:hAnsiTheme="minorHAnsi" w:cs="Times New Roman"/>
          <w:color w:val="FF0000"/>
          <w:sz w:val="24"/>
          <w:szCs w:val="24"/>
          <w:rPrChange w:id="1788" w:author="gsc" w:date="2013-03-23T21:34:00Z">
            <w:rPr>
              <w:rFonts w:ascii="Times New Roman" w:eastAsiaTheme="minorEastAsia" w:hAnsi="Times New Roman" w:cs="Times New Roman" w:hint="eastAsia"/>
              <w:color w:val="FF0000"/>
              <w:sz w:val="24"/>
              <w:szCs w:val="24"/>
            </w:rPr>
          </w:rPrChange>
        </w:rPr>
        <w:t>5</w:t>
      </w:r>
      <w:r w:rsidRPr="00FC6CCF">
        <w:rPr>
          <w:rFonts w:asciiTheme="minorHAnsi" w:eastAsiaTheme="minorEastAsia" w:hAnsiTheme="minorHAnsi" w:cs="Times New Roman"/>
          <w:sz w:val="24"/>
          <w:szCs w:val="24"/>
          <w:rPrChange w:id="1789" w:author="gsc" w:date="2013-03-23T21:34:00Z">
            <w:rPr>
              <w:rFonts w:ascii="Times New Roman" w:eastAsiaTheme="minorEastAsia" w:hAnsi="Times New Roman" w:cs="Times New Roman"/>
              <w:sz w:val="24"/>
              <w:szCs w:val="24"/>
            </w:rPr>
          </w:rPrChange>
        </w:rPr>
        <w:t>)</w:t>
      </w:r>
      <w:r w:rsidRPr="00FC6CCF">
        <w:rPr>
          <w:rFonts w:asciiTheme="minorHAnsi" w:hAnsiTheme="minorHAnsi" w:cs="Times New Roman"/>
          <w:sz w:val="24"/>
          <w:szCs w:val="24"/>
          <w:rPrChange w:id="1790" w:author="gsc" w:date="2013-03-23T21:34:00Z">
            <w:rPr>
              <w:rFonts w:ascii="Times New Roman" w:hAnsi="Times New Roman" w:cs="Times New Roman"/>
              <w:sz w:val="24"/>
              <w:szCs w:val="24"/>
            </w:rPr>
          </w:rPrChange>
        </w:rPr>
        <w:t>. The result indicating that OR is 1.8</w:t>
      </w:r>
      <w:r w:rsidR="00AF71C4" w:rsidRPr="00FC6CCF">
        <w:rPr>
          <w:rFonts w:asciiTheme="minorHAnsi" w:eastAsiaTheme="minorEastAsia" w:hAnsiTheme="minorHAnsi" w:cs="Times New Roman"/>
          <w:sz w:val="24"/>
          <w:szCs w:val="24"/>
          <w:rPrChange w:id="1791" w:author="gsc" w:date="2013-03-23T21:34:00Z">
            <w:rPr>
              <w:rFonts w:ascii="Times New Roman" w:eastAsiaTheme="minorEastAsia" w:hAnsi="Times New Roman" w:cs="Times New Roman" w:hint="eastAsia"/>
              <w:sz w:val="24"/>
              <w:szCs w:val="24"/>
            </w:rPr>
          </w:rPrChange>
        </w:rPr>
        <w:t>3</w:t>
      </w:r>
      <w:r w:rsidRPr="00FC6CCF">
        <w:rPr>
          <w:rFonts w:asciiTheme="minorHAnsi" w:eastAsiaTheme="minorEastAsia" w:hAnsiTheme="minorHAnsi" w:cs="Times New Roman"/>
          <w:sz w:val="24"/>
          <w:szCs w:val="24"/>
          <w:rPrChange w:id="1792" w:author="gsc" w:date="2013-03-23T21:34:00Z">
            <w:rPr>
              <w:rFonts w:ascii="Times New Roman" w:eastAsiaTheme="minorEastAsia" w:hAnsi="Times New Roman" w:cs="Times New Roman"/>
              <w:sz w:val="24"/>
              <w:szCs w:val="24"/>
            </w:rPr>
          </w:rPrChange>
        </w:rPr>
        <w:t xml:space="preserve"> </w:t>
      </w:r>
      <w:r w:rsidRPr="00FC6CCF">
        <w:rPr>
          <w:rFonts w:asciiTheme="minorHAnsi" w:hAnsiTheme="minorHAnsi" w:cs="Times New Roman"/>
          <w:sz w:val="24"/>
          <w:szCs w:val="24"/>
          <w:rPrChange w:id="1793" w:author="gsc" w:date="2013-03-23T21:34:00Z">
            <w:rPr>
              <w:rFonts w:ascii="Times New Roman" w:hAnsi="Times New Roman" w:cs="Times New Roman"/>
              <w:sz w:val="24"/>
              <w:szCs w:val="24"/>
            </w:rPr>
          </w:rPrChange>
        </w:rPr>
        <w:t>(</w:t>
      </w:r>
      <w:r w:rsidRPr="00FC6CCF">
        <w:rPr>
          <w:rFonts w:asciiTheme="minorHAnsi" w:eastAsiaTheme="minorEastAsia" w:hAnsiTheme="minorHAnsi" w:cs="Times New Roman"/>
          <w:sz w:val="24"/>
          <w:szCs w:val="24"/>
          <w:rPrChange w:id="1794" w:author="gsc" w:date="2013-03-23T21:34:00Z">
            <w:rPr>
              <w:rFonts w:ascii="Times New Roman" w:eastAsiaTheme="minorEastAsia" w:hAnsi="Times New Roman" w:cs="Times New Roman" w:hint="eastAsia"/>
              <w:sz w:val="24"/>
              <w:szCs w:val="24"/>
            </w:rPr>
          </w:rPrChange>
        </w:rPr>
        <w:t>P</w:t>
      </w:r>
      <w:r w:rsidRPr="00FC6CCF">
        <w:rPr>
          <w:rFonts w:asciiTheme="minorHAnsi" w:hAnsiTheme="minorHAnsi" w:cs="Times New Roman"/>
          <w:sz w:val="24"/>
          <w:szCs w:val="24"/>
          <w:rPrChange w:id="1795" w:author="gsc" w:date="2013-03-23T21:34:00Z">
            <w:rPr>
              <w:rFonts w:ascii="Times New Roman" w:hAnsi="Times New Roman" w:cs="Times New Roman"/>
              <w:sz w:val="24"/>
              <w:szCs w:val="24"/>
            </w:rPr>
          </w:rPrChange>
        </w:rPr>
        <w:t xml:space="preserve"> = 0.000).</w:t>
      </w:r>
      <w:r w:rsidRPr="00FC6CCF">
        <w:rPr>
          <w:rFonts w:asciiTheme="minorHAnsi" w:eastAsiaTheme="minorEastAsia" w:hAnsiTheme="minorHAnsi" w:cs="Times New Roman"/>
          <w:sz w:val="24"/>
          <w:szCs w:val="24"/>
          <w:rPrChange w:id="1796" w:author="gsc" w:date="2013-03-23T21:34:00Z">
            <w:rPr>
              <w:rFonts w:ascii="Times New Roman" w:eastAsiaTheme="minorEastAsia" w:hAnsi="Times New Roman" w:cs="Times New Roman"/>
              <w:sz w:val="24"/>
              <w:szCs w:val="24"/>
            </w:rPr>
          </w:rPrChange>
        </w:rPr>
        <w:t xml:space="preserve"> </w:t>
      </w:r>
      <w:r w:rsidRPr="00FC6CCF">
        <w:rPr>
          <w:rFonts w:asciiTheme="minorHAnsi" w:hAnsiTheme="minorHAnsi" w:cs="Times New Roman"/>
          <w:sz w:val="24"/>
          <w:szCs w:val="24"/>
          <w:rPrChange w:id="1797" w:author="gsc" w:date="2013-03-23T21:34:00Z">
            <w:rPr>
              <w:rFonts w:ascii="Times New Roman" w:hAnsi="Times New Roman" w:cs="Times New Roman"/>
              <w:sz w:val="24"/>
              <w:szCs w:val="24"/>
            </w:rPr>
          </w:rPrChange>
        </w:rPr>
        <w:t xml:space="preserve">The meta-analysis of </w:t>
      </w:r>
      <w:r w:rsidR="00DA414F" w:rsidRPr="00FC6CCF">
        <w:rPr>
          <w:rFonts w:asciiTheme="minorHAnsi" w:eastAsiaTheme="minorEastAsia" w:hAnsiTheme="minorHAnsi" w:cs="Times New Roman"/>
          <w:sz w:val="24"/>
          <w:szCs w:val="24"/>
          <w:rPrChange w:id="1798" w:author="gsc" w:date="2013-03-23T21:34:00Z">
            <w:rPr>
              <w:rFonts w:ascii="Times New Roman" w:eastAsiaTheme="minorEastAsia" w:hAnsi="Times New Roman" w:cs="Times New Roman" w:hint="eastAsia"/>
              <w:sz w:val="24"/>
              <w:szCs w:val="24"/>
            </w:rPr>
          </w:rPrChange>
        </w:rPr>
        <w:t>6</w:t>
      </w:r>
      <w:r w:rsidRPr="00FC6CCF">
        <w:rPr>
          <w:rFonts w:asciiTheme="minorHAnsi" w:hAnsiTheme="minorHAnsi" w:cs="Times New Roman"/>
          <w:sz w:val="24"/>
          <w:szCs w:val="24"/>
          <w:rPrChange w:id="1799" w:author="gsc" w:date="2013-03-23T21:34:00Z">
            <w:rPr>
              <w:rFonts w:ascii="Times New Roman" w:hAnsi="Times New Roman" w:cs="Times New Roman"/>
              <w:sz w:val="24"/>
              <w:szCs w:val="24"/>
            </w:rPr>
          </w:rPrChange>
        </w:rPr>
        <w:t xml:space="preserve"> studies about rs2231142 and uric acid show the combine beta value is 0.2</w:t>
      </w:r>
      <w:r w:rsidR="00AF71C4" w:rsidRPr="00FC6CCF">
        <w:rPr>
          <w:rFonts w:asciiTheme="minorHAnsi" w:eastAsiaTheme="minorEastAsia" w:hAnsiTheme="minorHAnsi" w:cs="Times New Roman"/>
          <w:sz w:val="24"/>
          <w:szCs w:val="24"/>
          <w:rPrChange w:id="1800" w:author="gsc" w:date="2013-03-23T21:34:00Z">
            <w:rPr>
              <w:rFonts w:ascii="Times New Roman" w:eastAsiaTheme="minorEastAsia" w:hAnsi="Times New Roman" w:cs="Times New Roman" w:hint="eastAsia"/>
              <w:sz w:val="24"/>
              <w:szCs w:val="24"/>
            </w:rPr>
          </w:rPrChange>
        </w:rPr>
        <w:t>3</w:t>
      </w:r>
      <w:r w:rsidRPr="00FC6CCF">
        <w:rPr>
          <w:rFonts w:asciiTheme="minorHAnsi" w:eastAsiaTheme="minorEastAsia" w:hAnsiTheme="minorHAnsi" w:cs="Times New Roman"/>
          <w:sz w:val="24"/>
          <w:szCs w:val="24"/>
          <w:rPrChange w:id="1801" w:author="gsc" w:date="2013-03-23T21:34:00Z">
            <w:rPr>
              <w:rFonts w:ascii="Times New Roman" w:eastAsiaTheme="minorEastAsia" w:hAnsi="Times New Roman" w:cs="Times New Roman" w:hint="eastAsia"/>
              <w:sz w:val="24"/>
              <w:szCs w:val="24"/>
            </w:rPr>
          </w:rPrChange>
        </w:rPr>
        <w:t xml:space="preserve"> </w:t>
      </w:r>
      <w:r w:rsidRPr="00FC6CCF">
        <w:rPr>
          <w:rFonts w:asciiTheme="minorHAnsi" w:hAnsiTheme="minorHAnsi" w:cs="Times New Roman"/>
          <w:sz w:val="24"/>
          <w:szCs w:val="24"/>
          <w:rPrChange w:id="1802" w:author="gsc" w:date="2013-03-23T21:34:00Z">
            <w:rPr>
              <w:rFonts w:ascii="Times New Roman" w:hAnsi="Times New Roman" w:cs="Times New Roman"/>
              <w:sz w:val="24"/>
              <w:szCs w:val="24"/>
            </w:rPr>
          </w:rPrChange>
        </w:rPr>
        <w:t>(</w:t>
      </w:r>
      <w:r w:rsidRPr="00FC6CCF">
        <w:rPr>
          <w:rFonts w:asciiTheme="minorHAnsi" w:eastAsiaTheme="minorEastAsia" w:hAnsiTheme="minorHAnsi" w:cs="Times New Roman"/>
          <w:sz w:val="24"/>
          <w:szCs w:val="24"/>
          <w:rPrChange w:id="1803" w:author="gsc" w:date="2013-03-23T21:34:00Z">
            <w:rPr>
              <w:rFonts w:ascii="Times New Roman" w:eastAsiaTheme="minorEastAsia" w:hAnsi="Times New Roman" w:cs="Times New Roman" w:hint="eastAsia"/>
              <w:sz w:val="24"/>
              <w:szCs w:val="24"/>
            </w:rPr>
          </w:rPrChange>
        </w:rPr>
        <w:t>P</w:t>
      </w:r>
      <w:r w:rsidRPr="00FC6CCF">
        <w:rPr>
          <w:rFonts w:asciiTheme="minorHAnsi" w:hAnsiTheme="minorHAnsi" w:cs="Times New Roman"/>
          <w:sz w:val="24"/>
          <w:szCs w:val="24"/>
          <w:rPrChange w:id="1804" w:author="gsc" w:date="2013-03-23T21:34:00Z">
            <w:rPr>
              <w:rFonts w:ascii="Times New Roman" w:hAnsi="Times New Roman" w:cs="Times New Roman"/>
              <w:sz w:val="24"/>
              <w:szCs w:val="24"/>
            </w:rPr>
          </w:rPrChange>
        </w:rPr>
        <w:t xml:space="preserve"> = 0.000)</w:t>
      </w:r>
      <w:r w:rsidRPr="00FC6CCF">
        <w:rPr>
          <w:rFonts w:asciiTheme="minorHAnsi" w:eastAsiaTheme="minorEastAsia" w:hAnsiTheme="minorHAnsi" w:cs="Times New Roman"/>
          <w:sz w:val="24"/>
          <w:szCs w:val="24"/>
          <w:rPrChange w:id="1805" w:author="gsc" w:date="2013-03-23T21:34:00Z">
            <w:rPr>
              <w:rFonts w:ascii="Times New Roman" w:eastAsiaTheme="minorEastAsia" w:hAnsi="Times New Roman" w:cs="Times New Roman"/>
              <w:sz w:val="24"/>
              <w:szCs w:val="24"/>
            </w:rPr>
          </w:rPrChange>
        </w:rPr>
        <w:t xml:space="preserve"> (</w:t>
      </w:r>
      <w:proofErr w:type="spellStart"/>
      <w:r w:rsidRPr="00FC6CCF">
        <w:rPr>
          <w:rFonts w:asciiTheme="minorHAnsi" w:eastAsiaTheme="minorEastAsia" w:hAnsiTheme="minorHAnsi" w:cs="Times New Roman"/>
          <w:color w:val="FF0000"/>
          <w:sz w:val="24"/>
          <w:szCs w:val="24"/>
          <w:rPrChange w:id="1806" w:author="gsc" w:date="2013-03-23T21:34:00Z">
            <w:rPr>
              <w:rFonts w:ascii="Times New Roman" w:eastAsiaTheme="minorEastAsia" w:hAnsi="Times New Roman" w:cs="Times New Roman"/>
              <w:color w:val="FF0000"/>
              <w:sz w:val="24"/>
              <w:szCs w:val="24"/>
            </w:rPr>
          </w:rPrChange>
        </w:rPr>
        <w:t>S</w:t>
      </w:r>
      <w:r w:rsidRPr="00FC6CCF">
        <w:rPr>
          <w:rFonts w:asciiTheme="minorHAnsi" w:eastAsiaTheme="minorEastAsia" w:hAnsiTheme="minorHAnsi" w:cs="Times New Roman"/>
          <w:sz w:val="24"/>
          <w:szCs w:val="24"/>
          <w:rPrChange w:id="1807" w:author="gsc" w:date="2013-03-23T21:34:00Z">
            <w:rPr>
              <w:rFonts w:ascii="Times New Roman" w:eastAsiaTheme="minorEastAsia" w:hAnsi="Times New Roman" w:cs="Times New Roman"/>
              <w:sz w:val="24"/>
              <w:szCs w:val="24"/>
            </w:rPr>
          </w:rPrChange>
        </w:rPr>
        <w:t>.</w:t>
      </w:r>
      <w:r w:rsidRPr="00FC6CCF">
        <w:rPr>
          <w:rFonts w:asciiTheme="minorHAnsi" w:hAnsiTheme="minorHAnsi" w:cs="Times New Roman"/>
          <w:color w:val="FF0000"/>
          <w:sz w:val="24"/>
          <w:szCs w:val="24"/>
          <w:rPrChange w:id="1808" w:author="gsc" w:date="2013-03-23T21:34:00Z">
            <w:rPr>
              <w:rFonts w:ascii="Times New Roman" w:hAnsi="Times New Roman" w:cs="Times New Roman"/>
              <w:color w:val="FF0000"/>
              <w:sz w:val="24"/>
              <w:szCs w:val="24"/>
            </w:rPr>
          </w:rPrChange>
        </w:rPr>
        <w:t>Figure</w:t>
      </w:r>
      <w:proofErr w:type="spellEnd"/>
      <w:r w:rsidRPr="00FC6CCF">
        <w:rPr>
          <w:rFonts w:asciiTheme="minorHAnsi" w:hAnsiTheme="minorHAnsi" w:cs="Times New Roman"/>
          <w:color w:val="FF0000"/>
          <w:sz w:val="24"/>
          <w:szCs w:val="24"/>
          <w:rPrChange w:id="1809" w:author="gsc" w:date="2013-03-23T21:34:00Z">
            <w:rPr>
              <w:rFonts w:ascii="Times New Roman" w:hAnsi="Times New Roman" w:cs="Times New Roman"/>
              <w:color w:val="FF0000"/>
              <w:sz w:val="24"/>
              <w:szCs w:val="24"/>
            </w:rPr>
          </w:rPrChange>
        </w:rPr>
        <w:t xml:space="preserve"> </w:t>
      </w:r>
      <w:r w:rsidRPr="00FC6CCF">
        <w:rPr>
          <w:rFonts w:asciiTheme="minorHAnsi" w:eastAsiaTheme="minorEastAsia" w:hAnsiTheme="minorHAnsi" w:cs="Times New Roman"/>
          <w:color w:val="FF0000"/>
          <w:sz w:val="24"/>
          <w:szCs w:val="24"/>
          <w:rPrChange w:id="1810" w:author="gsc" w:date="2013-03-23T21:34:00Z">
            <w:rPr>
              <w:rFonts w:ascii="Times New Roman" w:eastAsiaTheme="minorEastAsia" w:hAnsi="Times New Roman" w:cs="Times New Roman"/>
              <w:color w:val="FF0000"/>
              <w:sz w:val="24"/>
              <w:szCs w:val="24"/>
            </w:rPr>
          </w:rPrChange>
        </w:rPr>
        <w:t>1</w:t>
      </w:r>
      <w:r w:rsidRPr="00FC6CCF">
        <w:rPr>
          <w:rFonts w:asciiTheme="minorHAnsi" w:eastAsiaTheme="minorEastAsia" w:hAnsiTheme="minorHAnsi" w:cs="Times New Roman"/>
          <w:sz w:val="24"/>
          <w:szCs w:val="24"/>
          <w:rPrChange w:id="1811" w:author="gsc" w:date="2013-03-23T21:34:00Z">
            <w:rPr>
              <w:rFonts w:ascii="Times New Roman" w:eastAsiaTheme="minorEastAsia" w:hAnsi="Times New Roman" w:cs="Times New Roman"/>
              <w:sz w:val="24"/>
              <w:szCs w:val="24"/>
            </w:rPr>
          </w:rPrChange>
        </w:rPr>
        <w:t>)</w:t>
      </w:r>
      <w:r w:rsidRPr="00FC6CCF">
        <w:rPr>
          <w:rFonts w:asciiTheme="minorHAnsi" w:hAnsiTheme="minorHAnsi" w:cs="Times New Roman"/>
          <w:sz w:val="24"/>
          <w:szCs w:val="24"/>
          <w:rPrChange w:id="1812" w:author="gsc" w:date="2013-03-23T21:34:00Z">
            <w:rPr>
              <w:rFonts w:ascii="Times New Roman" w:hAnsi="Times New Roman" w:cs="Times New Roman"/>
              <w:sz w:val="24"/>
              <w:szCs w:val="24"/>
            </w:rPr>
          </w:rPrChange>
        </w:rPr>
        <w:t>. The combinational beta about rs6449213 and rs16890979 with uric acid both are -0.29</w:t>
      </w:r>
      <w:r w:rsidRPr="00FC6CCF">
        <w:rPr>
          <w:rFonts w:asciiTheme="minorHAnsi" w:eastAsiaTheme="minorEastAsia" w:hAnsiTheme="minorHAnsi" w:cs="Times New Roman"/>
          <w:sz w:val="24"/>
          <w:szCs w:val="24"/>
          <w:rPrChange w:id="1813" w:author="gsc" w:date="2013-03-23T21:34:00Z">
            <w:rPr>
              <w:rFonts w:ascii="Times New Roman" w:eastAsiaTheme="minorEastAsia" w:hAnsi="Times New Roman" w:cs="Times New Roman" w:hint="eastAsia"/>
              <w:sz w:val="24"/>
              <w:szCs w:val="24"/>
            </w:rPr>
          </w:rPrChange>
        </w:rPr>
        <w:t xml:space="preserve"> </w:t>
      </w:r>
      <w:r w:rsidRPr="00FC6CCF">
        <w:rPr>
          <w:rFonts w:asciiTheme="minorHAnsi" w:hAnsiTheme="minorHAnsi" w:cs="Times New Roman"/>
          <w:sz w:val="24"/>
          <w:szCs w:val="24"/>
          <w:rPrChange w:id="1814" w:author="gsc" w:date="2013-03-23T21:34:00Z">
            <w:rPr>
              <w:rFonts w:ascii="Times New Roman" w:hAnsi="Times New Roman" w:cs="Times New Roman"/>
              <w:sz w:val="24"/>
              <w:szCs w:val="24"/>
            </w:rPr>
          </w:rPrChange>
        </w:rPr>
        <w:t>(</w:t>
      </w:r>
      <w:r w:rsidRPr="00FC6CCF">
        <w:rPr>
          <w:rFonts w:asciiTheme="minorHAnsi" w:eastAsiaTheme="minorEastAsia" w:hAnsiTheme="minorHAnsi" w:cs="Times New Roman"/>
          <w:sz w:val="24"/>
          <w:szCs w:val="24"/>
          <w:rPrChange w:id="1815" w:author="gsc" w:date="2013-03-23T21:34:00Z">
            <w:rPr>
              <w:rFonts w:ascii="Times New Roman" w:eastAsiaTheme="minorEastAsia" w:hAnsi="Times New Roman" w:cs="Times New Roman" w:hint="eastAsia"/>
              <w:sz w:val="24"/>
              <w:szCs w:val="24"/>
            </w:rPr>
          </w:rPrChange>
        </w:rPr>
        <w:t>P</w:t>
      </w:r>
      <w:r w:rsidRPr="00FC6CCF">
        <w:rPr>
          <w:rFonts w:asciiTheme="minorHAnsi" w:hAnsiTheme="minorHAnsi" w:cs="Times New Roman"/>
          <w:sz w:val="24"/>
          <w:szCs w:val="24"/>
          <w:rPrChange w:id="1816" w:author="gsc" w:date="2013-03-23T21:34:00Z">
            <w:rPr>
              <w:rFonts w:ascii="Times New Roman" w:hAnsi="Times New Roman" w:cs="Times New Roman"/>
              <w:sz w:val="24"/>
              <w:szCs w:val="24"/>
            </w:rPr>
          </w:rPrChange>
        </w:rPr>
        <w:t xml:space="preserve"> = 0.000)</w:t>
      </w:r>
      <w:r w:rsidRPr="00FC6CCF">
        <w:rPr>
          <w:rFonts w:asciiTheme="minorHAnsi" w:eastAsiaTheme="minorEastAsia" w:hAnsiTheme="minorHAnsi" w:cs="Times New Roman"/>
          <w:sz w:val="24"/>
          <w:szCs w:val="24"/>
          <w:rPrChange w:id="1817" w:author="gsc" w:date="2013-03-23T21:34:00Z">
            <w:rPr>
              <w:rFonts w:ascii="Times New Roman" w:eastAsiaTheme="minorEastAsia" w:hAnsi="Times New Roman" w:cs="Times New Roman"/>
              <w:sz w:val="24"/>
              <w:szCs w:val="24"/>
            </w:rPr>
          </w:rPrChange>
        </w:rPr>
        <w:t xml:space="preserve"> (</w:t>
      </w:r>
      <w:proofErr w:type="spellStart"/>
      <w:r w:rsidRPr="00FC6CCF">
        <w:rPr>
          <w:rFonts w:asciiTheme="minorHAnsi" w:eastAsiaTheme="minorEastAsia" w:hAnsiTheme="minorHAnsi" w:cs="Times New Roman"/>
          <w:color w:val="FF0000"/>
          <w:sz w:val="24"/>
          <w:szCs w:val="24"/>
          <w:rPrChange w:id="1818" w:author="gsc" w:date="2013-03-23T21:34:00Z">
            <w:rPr>
              <w:rFonts w:ascii="Times New Roman" w:eastAsiaTheme="minorEastAsia" w:hAnsi="Times New Roman" w:cs="Times New Roman"/>
              <w:color w:val="FF0000"/>
              <w:sz w:val="24"/>
              <w:szCs w:val="24"/>
            </w:rPr>
          </w:rPrChange>
        </w:rPr>
        <w:t>S</w:t>
      </w:r>
      <w:r w:rsidRPr="00FC6CCF">
        <w:rPr>
          <w:rFonts w:asciiTheme="minorHAnsi" w:eastAsiaTheme="minorEastAsia" w:hAnsiTheme="minorHAnsi" w:cs="Times New Roman"/>
          <w:sz w:val="24"/>
          <w:szCs w:val="24"/>
          <w:rPrChange w:id="1819" w:author="gsc" w:date="2013-03-23T21:34:00Z">
            <w:rPr>
              <w:rFonts w:ascii="Times New Roman" w:eastAsiaTheme="minorEastAsia" w:hAnsi="Times New Roman" w:cs="Times New Roman"/>
              <w:sz w:val="24"/>
              <w:szCs w:val="24"/>
            </w:rPr>
          </w:rPrChange>
        </w:rPr>
        <w:t>.</w:t>
      </w:r>
      <w:r w:rsidRPr="00FC6CCF">
        <w:rPr>
          <w:rFonts w:asciiTheme="minorHAnsi" w:hAnsiTheme="minorHAnsi" w:cs="Times New Roman"/>
          <w:color w:val="FF0000"/>
          <w:sz w:val="24"/>
          <w:szCs w:val="24"/>
          <w:rPrChange w:id="1820" w:author="gsc" w:date="2013-03-23T21:34:00Z">
            <w:rPr>
              <w:rFonts w:ascii="Times New Roman" w:hAnsi="Times New Roman" w:cs="Times New Roman"/>
              <w:color w:val="FF0000"/>
              <w:sz w:val="24"/>
              <w:szCs w:val="24"/>
            </w:rPr>
          </w:rPrChange>
        </w:rPr>
        <w:t>Figure</w:t>
      </w:r>
      <w:proofErr w:type="spellEnd"/>
      <w:r w:rsidRPr="00FC6CCF">
        <w:rPr>
          <w:rFonts w:asciiTheme="minorHAnsi" w:eastAsiaTheme="minorEastAsia" w:hAnsiTheme="minorHAnsi" w:cs="Times New Roman"/>
          <w:color w:val="FF0000"/>
          <w:sz w:val="24"/>
          <w:szCs w:val="24"/>
          <w:rPrChange w:id="1821" w:author="gsc" w:date="2013-03-23T21:34:00Z">
            <w:rPr>
              <w:rFonts w:ascii="Times New Roman" w:eastAsiaTheme="minorEastAsia" w:hAnsi="Times New Roman" w:cs="Times New Roman"/>
              <w:color w:val="FF0000"/>
              <w:sz w:val="24"/>
              <w:szCs w:val="24"/>
            </w:rPr>
          </w:rPrChange>
        </w:rPr>
        <w:t xml:space="preserve"> 2</w:t>
      </w:r>
      <w:r w:rsidRPr="00FC6CCF">
        <w:rPr>
          <w:rFonts w:asciiTheme="minorHAnsi" w:eastAsiaTheme="minorEastAsia" w:hAnsiTheme="minorHAnsi" w:cs="Times New Roman"/>
          <w:sz w:val="24"/>
          <w:szCs w:val="24"/>
          <w:rPrChange w:id="1822" w:author="gsc" w:date="2013-03-23T21:34:00Z">
            <w:rPr>
              <w:rFonts w:ascii="Times New Roman" w:eastAsiaTheme="minorEastAsia" w:hAnsi="Times New Roman" w:cs="Times New Roman"/>
              <w:sz w:val="24"/>
              <w:szCs w:val="24"/>
            </w:rPr>
          </w:rPrChange>
        </w:rPr>
        <w:t>)</w:t>
      </w:r>
      <w:r w:rsidRPr="00FC6CCF">
        <w:rPr>
          <w:rFonts w:asciiTheme="minorHAnsi" w:hAnsiTheme="minorHAnsi" w:cs="Times New Roman"/>
          <w:sz w:val="24"/>
          <w:szCs w:val="24"/>
          <w:rPrChange w:id="1823" w:author="gsc" w:date="2013-03-23T21:34:00Z">
            <w:rPr>
              <w:rFonts w:ascii="Times New Roman" w:hAnsi="Times New Roman" w:cs="Times New Roman"/>
              <w:sz w:val="24"/>
              <w:szCs w:val="24"/>
            </w:rPr>
          </w:rPrChange>
        </w:rPr>
        <w:t>,</w:t>
      </w:r>
      <w:r w:rsidRPr="00FC6CCF">
        <w:rPr>
          <w:rFonts w:asciiTheme="minorHAnsi" w:eastAsiaTheme="minorEastAsia" w:hAnsiTheme="minorHAnsi" w:cs="Times New Roman"/>
          <w:sz w:val="24"/>
          <w:szCs w:val="24"/>
          <w:rPrChange w:id="1824" w:author="gsc" w:date="2013-03-23T21:34:00Z">
            <w:rPr>
              <w:rFonts w:ascii="Times New Roman" w:eastAsiaTheme="minorEastAsia" w:hAnsi="Times New Roman" w:cs="Times New Roman"/>
              <w:sz w:val="24"/>
              <w:szCs w:val="24"/>
            </w:rPr>
          </w:rPrChange>
        </w:rPr>
        <w:t xml:space="preserve"> a</w:t>
      </w:r>
      <w:r w:rsidRPr="00FC6CCF">
        <w:rPr>
          <w:rFonts w:asciiTheme="minorHAnsi" w:hAnsiTheme="minorHAnsi" w:cs="Times New Roman"/>
          <w:sz w:val="24"/>
          <w:szCs w:val="24"/>
          <w:rPrChange w:id="1825" w:author="gsc" w:date="2013-03-23T21:34:00Z">
            <w:rPr>
              <w:rFonts w:ascii="Times New Roman" w:hAnsi="Times New Roman" w:cs="Times New Roman"/>
              <w:sz w:val="24"/>
              <w:szCs w:val="24"/>
            </w:rPr>
          </w:rPrChange>
        </w:rPr>
        <w:t>nd their combinational OR</w:t>
      </w:r>
      <w:r w:rsidRPr="00FC6CCF">
        <w:rPr>
          <w:rFonts w:asciiTheme="minorHAnsi" w:eastAsiaTheme="minorEastAsia" w:hAnsiTheme="minorHAnsi" w:cs="Times New Roman"/>
          <w:sz w:val="24"/>
          <w:szCs w:val="24"/>
          <w:rPrChange w:id="1826" w:author="gsc" w:date="2013-03-23T21:34:00Z">
            <w:rPr>
              <w:rFonts w:ascii="Times New Roman" w:eastAsiaTheme="minorEastAsia" w:hAnsi="Times New Roman" w:cs="Times New Roman"/>
              <w:sz w:val="24"/>
              <w:szCs w:val="24"/>
            </w:rPr>
          </w:rPrChange>
        </w:rPr>
        <w:t xml:space="preserve"> about gout were</w:t>
      </w:r>
      <w:r w:rsidRPr="00FC6CCF">
        <w:rPr>
          <w:rFonts w:asciiTheme="minorHAnsi" w:hAnsiTheme="minorHAnsi" w:cs="Times New Roman"/>
          <w:sz w:val="24"/>
          <w:szCs w:val="24"/>
          <w:rPrChange w:id="1827" w:author="gsc" w:date="2013-03-23T21:34:00Z">
            <w:rPr>
              <w:rFonts w:ascii="Times New Roman" w:hAnsi="Times New Roman" w:cs="Times New Roman"/>
              <w:sz w:val="24"/>
              <w:szCs w:val="24"/>
            </w:rPr>
          </w:rPrChange>
        </w:rPr>
        <w:t xml:space="preserve"> similar too</w:t>
      </w:r>
      <w:r w:rsidRPr="00FC6CCF">
        <w:rPr>
          <w:rFonts w:asciiTheme="minorHAnsi" w:eastAsiaTheme="minorEastAsia" w:hAnsiTheme="minorHAnsi" w:cs="Times New Roman"/>
          <w:sz w:val="24"/>
          <w:szCs w:val="24"/>
          <w:rPrChange w:id="1828" w:author="gsc" w:date="2013-03-23T21:34:00Z">
            <w:rPr>
              <w:rFonts w:ascii="Times New Roman" w:eastAsiaTheme="minorEastAsia" w:hAnsi="Times New Roman" w:cs="Times New Roman"/>
              <w:sz w:val="24"/>
              <w:szCs w:val="24"/>
            </w:rPr>
          </w:rPrChange>
        </w:rPr>
        <w:t xml:space="preserve"> </w:t>
      </w:r>
      <w:r w:rsidRPr="00FC6CCF">
        <w:rPr>
          <w:rFonts w:asciiTheme="minorHAnsi" w:hAnsiTheme="minorHAnsi" w:cs="Times New Roman"/>
          <w:sz w:val="24"/>
          <w:szCs w:val="24"/>
          <w:rPrChange w:id="1829" w:author="gsc" w:date="2013-03-23T21:34:00Z">
            <w:rPr>
              <w:rFonts w:ascii="Times New Roman" w:hAnsi="Times New Roman" w:cs="Times New Roman"/>
              <w:sz w:val="24"/>
              <w:szCs w:val="24"/>
            </w:rPr>
          </w:rPrChange>
        </w:rPr>
        <w:t xml:space="preserve">(0.708, </w:t>
      </w:r>
      <w:r w:rsidRPr="00FC6CCF">
        <w:rPr>
          <w:rFonts w:asciiTheme="minorHAnsi" w:eastAsiaTheme="minorEastAsia" w:hAnsiTheme="minorHAnsi" w:cs="Times New Roman"/>
          <w:sz w:val="24"/>
          <w:szCs w:val="24"/>
          <w:rPrChange w:id="1830" w:author="gsc" w:date="2013-03-23T21:34:00Z">
            <w:rPr>
              <w:rFonts w:ascii="Times New Roman" w:eastAsiaTheme="minorEastAsia" w:hAnsi="Times New Roman" w:cs="Times New Roman" w:hint="eastAsia"/>
              <w:sz w:val="24"/>
              <w:szCs w:val="24"/>
            </w:rPr>
          </w:rPrChange>
        </w:rPr>
        <w:t>P</w:t>
      </w:r>
      <w:r w:rsidRPr="00FC6CCF">
        <w:rPr>
          <w:rFonts w:asciiTheme="minorHAnsi" w:hAnsiTheme="minorHAnsi" w:cs="Times New Roman"/>
          <w:sz w:val="24"/>
          <w:szCs w:val="24"/>
          <w:rPrChange w:id="1831" w:author="gsc" w:date="2013-03-23T21:34:00Z">
            <w:rPr>
              <w:rFonts w:ascii="Times New Roman" w:hAnsi="Times New Roman" w:cs="Times New Roman"/>
              <w:sz w:val="24"/>
              <w:szCs w:val="24"/>
            </w:rPr>
          </w:rPrChange>
        </w:rPr>
        <w:t xml:space="preserve"> = 0.000; 0.600, </w:t>
      </w:r>
      <w:r w:rsidRPr="00FC6CCF">
        <w:rPr>
          <w:rFonts w:asciiTheme="minorHAnsi" w:eastAsiaTheme="minorEastAsia" w:hAnsiTheme="minorHAnsi" w:cs="Times New Roman"/>
          <w:sz w:val="24"/>
          <w:szCs w:val="24"/>
          <w:rPrChange w:id="1832" w:author="gsc" w:date="2013-03-23T21:34:00Z">
            <w:rPr>
              <w:rFonts w:ascii="Times New Roman" w:eastAsiaTheme="minorEastAsia" w:hAnsi="Times New Roman" w:cs="Times New Roman" w:hint="eastAsia"/>
              <w:sz w:val="24"/>
              <w:szCs w:val="24"/>
            </w:rPr>
          </w:rPrChange>
        </w:rPr>
        <w:t>P</w:t>
      </w:r>
      <w:r w:rsidRPr="00FC6CCF">
        <w:rPr>
          <w:rFonts w:asciiTheme="minorHAnsi" w:hAnsiTheme="minorHAnsi" w:cs="Times New Roman"/>
          <w:sz w:val="24"/>
          <w:szCs w:val="24"/>
          <w:rPrChange w:id="1833" w:author="gsc" w:date="2013-03-23T21:34:00Z">
            <w:rPr>
              <w:rFonts w:ascii="Times New Roman" w:hAnsi="Times New Roman" w:cs="Times New Roman"/>
              <w:sz w:val="24"/>
              <w:szCs w:val="24"/>
            </w:rPr>
          </w:rPrChange>
        </w:rPr>
        <w:t xml:space="preserve"> = 0.000)</w:t>
      </w:r>
      <w:r w:rsidRPr="00FC6CCF">
        <w:rPr>
          <w:rFonts w:asciiTheme="minorHAnsi" w:eastAsiaTheme="minorEastAsia" w:hAnsiTheme="minorHAnsi" w:cs="Times New Roman"/>
          <w:sz w:val="24"/>
          <w:szCs w:val="24"/>
          <w:rPrChange w:id="1834" w:author="gsc" w:date="2013-03-23T21:34:00Z">
            <w:rPr>
              <w:rFonts w:ascii="Times New Roman" w:eastAsiaTheme="minorEastAsia" w:hAnsi="Times New Roman" w:cs="Times New Roman"/>
              <w:sz w:val="24"/>
              <w:szCs w:val="24"/>
            </w:rPr>
          </w:rPrChange>
        </w:rPr>
        <w:t xml:space="preserve"> (</w:t>
      </w:r>
      <w:proofErr w:type="spellStart"/>
      <w:r w:rsidRPr="00FC6CCF">
        <w:rPr>
          <w:rFonts w:asciiTheme="minorHAnsi" w:eastAsiaTheme="minorEastAsia" w:hAnsiTheme="minorHAnsi" w:cs="Times New Roman"/>
          <w:color w:val="FF0000"/>
          <w:sz w:val="24"/>
          <w:szCs w:val="24"/>
          <w:rPrChange w:id="1835" w:author="gsc" w:date="2013-03-23T21:34:00Z">
            <w:rPr>
              <w:rFonts w:ascii="Times New Roman" w:eastAsiaTheme="minorEastAsia" w:hAnsi="Times New Roman" w:cs="Times New Roman"/>
              <w:color w:val="FF0000"/>
              <w:sz w:val="24"/>
              <w:szCs w:val="24"/>
            </w:rPr>
          </w:rPrChange>
        </w:rPr>
        <w:t>S</w:t>
      </w:r>
      <w:r w:rsidRPr="00FC6CCF">
        <w:rPr>
          <w:rFonts w:asciiTheme="minorHAnsi" w:eastAsiaTheme="minorEastAsia" w:hAnsiTheme="minorHAnsi" w:cs="Times New Roman"/>
          <w:sz w:val="24"/>
          <w:szCs w:val="24"/>
          <w:rPrChange w:id="1836" w:author="gsc" w:date="2013-03-23T21:34:00Z">
            <w:rPr>
              <w:rFonts w:ascii="Times New Roman" w:eastAsiaTheme="minorEastAsia" w:hAnsi="Times New Roman" w:cs="Times New Roman"/>
              <w:sz w:val="24"/>
              <w:szCs w:val="24"/>
            </w:rPr>
          </w:rPrChange>
        </w:rPr>
        <w:t>.</w:t>
      </w:r>
      <w:r w:rsidRPr="00FC6CCF">
        <w:rPr>
          <w:rFonts w:asciiTheme="minorHAnsi" w:hAnsiTheme="minorHAnsi" w:cs="Times New Roman"/>
          <w:color w:val="FF0000"/>
          <w:sz w:val="24"/>
          <w:szCs w:val="24"/>
          <w:rPrChange w:id="1837" w:author="gsc" w:date="2013-03-23T21:34:00Z">
            <w:rPr>
              <w:rFonts w:ascii="Times New Roman" w:hAnsi="Times New Roman" w:cs="Times New Roman"/>
              <w:color w:val="FF0000"/>
              <w:sz w:val="24"/>
              <w:szCs w:val="24"/>
            </w:rPr>
          </w:rPrChange>
        </w:rPr>
        <w:t>Figure</w:t>
      </w:r>
      <w:proofErr w:type="spellEnd"/>
      <w:r w:rsidRPr="00FC6CCF">
        <w:rPr>
          <w:rFonts w:asciiTheme="minorHAnsi" w:hAnsiTheme="minorHAnsi" w:cs="Times New Roman"/>
          <w:color w:val="FF0000"/>
          <w:sz w:val="24"/>
          <w:szCs w:val="24"/>
          <w:rPrChange w:id="1838" w:author="gsc" w:date="2013-03-23T21:34:00Z">
            <w:rPr>
              <w:rFonts w:ascii="Times New Roman" w:hAnsi="Times New Roman" w:cs="Times New Roman"/>
              <w:color w:val="FF0000"/>
              <w:sz w:val="24"/>
              <w:szCs w:val="24"/>
            </w:rPr>
          </w:rPrChange>
        </w:rPr>
        <w:t xml:space="preserve"> </w:t>
      </w:r>
      <w:r w:rsidRPr="00FC6CCF">
        <w:rPr>
          <w:rFonts w:asciiTheme="minorHAnsi" w:eastAsiaTheme="minorEastAsia" w:hAnsiTheme="minorHAnsi" w:cs="Times New Roman"/>
          <w:color w:val="FF0000"/>
          <w:sz w:val="24"/>
          <w:szCs w:val="24"/>
          <w:rPrChange w:id="1839" w:author="gsc" w:date="2013-03-23T21:34:00Z">
            <w:rPr>
              <w:rFonts w:ascii="Times New Roman" w:eastAsiaTheme="minorEastAsia" w:hAnsi="Times New Roman" w:cs="Times New Roman"/>
              <w:color w:val="FF0000"/>
              <w:sz w:val="24"/>
              <w:szCs w:val="24"/>
            </w:rPr>
          </w:rPrChange>
        </w:rPr>
        <w:t>3</w:t>
      </w:r>
      <w:r w:rsidRPr="00FC6CCF">
        <w:rPr>
          <w:rFonts w:asciiTheme="minorHAnsi" w:eastAsiaTheme="minorEastAsia" w:hAnsiTheme="minorHAnsi" w:cs="Times New Roman"/>
          <w:sz w:val="24"/>
          <w:szCs w:val="24"/>
          <w:rPrChange w:id="1840" w:author="gsc" w:date="2013-03-23T21:34:00Z">
            <w:rPr>
              <w:rFonts w:ascii="Times New Roman" w:eastAsiaTheme="minorEastAsia" w:hAnsi="Times New Roman" w:cs="Times New Roman"/>
              <w:sz w:val="24"/>
              <w:szCs w:val="24"/>
            </w:rPr>
          </w:rPrChange>
        </w:rPr>
        <w:t>)</w:t>
      </w:r>
      <w:r w:rsidRPr="00FC6CCF">
        <w:rPr>
          <w:rFonts w:asciiTheme="minorHAnsi" w:hAnsiTheme="minorHAnsi" w:cs="Times New Roman"/>
          <w:sz w:val="24"/>
          <w:szCs w:val="24"/>
          <w:rPrChange w:id="1841" w:author="gsc" w:date="2013-03-23T21:34:00Z">
            <w:rPr>
              <w:rFonts w:ascii="Times New Roman" w:hAnsi="Times New Roman" w:cs="Times New Roman"/>
              <w:sz w:val="24"/>
              <w:szCs w:val="24"/>
            </w:rPr>
          </w:rPrChange>
        </w:rPr>
        <w:t>.</w:t>
      </w:r>
      <w:r w:rsidRPr="00FC6CCF">
        <w:rPr>
          <w:rFonts w:asciiTheme="minorHAnsi" w:eastAsiaTheme="minorEastAsia" w:hAnsiTheme="minorHAnsi" w:cs="Times New Roman"/>
          <w:sz w:val="24"/>
          <w:szCs w:val="24"/>
          <w:rPrChange w:id="1842" w:author="gsc" w:date="2013-03-23T21:34:00Z">
            <w:rPr>
              <w:rFonts w:ascii="Times New Roman" w:eastAsiaTheme="minorEastAsia" w:hAnsi="Times New Roman" w:cs="Times New Roman" w:hint="eastAsia"/>
              <w:sz w:val="24"/>
              <w:szCs w:val="24"/>
            </w:rPr>
          </w:rPrChange>
        </w:rPr>
        <w:t>T</w:t>
      </w:r>
      <w:r w:rsidRPr="00FC6CCF">
        <w:rPr>
          <w:rFonts w:asciiTheme="minorHAnsi" w:hAnsiTheme="minorHAnsi" w:cs="Times New Roman"/>
          <w:sz w:val="24"/>
          <w:szCs w:val="24"/>
          <w:rPrChange w:id="1843" w:author="gsc" w:date="2013-03-23T21:34:00Z">
            <w:rPr>
              <w:rFonts w:ascii="Times New Roman" w:hAnsi="Times New Roman" w:cs="Times New Roman"/>
              <w:sz w:val="24"/>
              <w:szCs w:val="24"/>
            </w:rPr>
          </w:rPrChange>
        </w:rPr>
        <w:t xml:space="preserve">he relationship of three SNPs between uric acid and gout have been showed in </w:t>
      </w:r>
      <w:r w:rsidRPr="00FC6CCF">
        <w:rPr>
          <w:rFonts w:asciiTheme="minorHAnsi" w:hAnsiTheme="minorHAnsi" w:cs="Times New Roman"/>
          <w:color w:val="FF0000"/>
          <w:sz w:val="24"/>
          <w:szCs w:val="24"/>
          <w:rPrChange w:id="1844" w:author="gsc" w:date="2013-03-23T21:34:00Z">
            <w:rPr>
              <w:rFonts w:ascii="Times New Roman" w:hAnsi="Times New Roman" w:cs="Times New Roman"/>
              <w:color w:val="FF0000"/>
              <w:sz w:val="24"/>
              <w:szCs w:val="24"/>
            </w:rPr>
          </w:rPrChange>
        </w:rPr>
        <w:t>figure</w:t>
      </w:r>
      <w:r w:rsidRPr="00FC6CCF">
        <w:rPr>
          <w:rFonts w:asciiTheme="minorHAnsi" w:eastAsiaTheme="minorEastAsia" w:hAnsiTheme="minorHAnsi" w:cs="Times New Roman"/>
          <w:color w:val="FF0000"/>
          <w:sz w:val="24"/>
          <w:szCs w:val="24"/>
          <w:rPrChange w:id="1845" w:author="gsc" w:date="2013-03-23T21:34:00Z">
            <w:rPr>
              <w:rFonts w:ascii="Times New Roman" w:eastAsiaTheme="minorEastAsia" w:hAnsi="Times New Roman" w:cs="Times New Roman"/>
              <w:color w:val="FF0000"/>
              <w:sz w:val="24"/>
              <w:szCs w:val="24"/>
            </w:rPr>
          </w:rPrChange>
        </w:rPr>
        <w:t xml:space="preserve"> </w:t>
      </w:r>
      <w:r w:rsidR="008641FC" w:rsidRPr="00FC6CCF">
        <w:rPr>
          <w:rFonts w:asciiTheme="minorHAnsi" w:eastAsiaTheme="minorEastAsia" w:hAnsiTheme="minorHAnsi" w:cs="Times New Roman"/>
          <w:color w:val="FF0000"/>
          <w:sz w:val="24"/>
          <w:szCs w:val="24"/>
          <w:rPrChange w:id="1846" w:author="gsc" w:date="2013-03-23T21:34:00Z">
            <w:rPr>
              <w:rFonts w:ascii="Times New Roman" w:eastAsiaTheme="minorEastAsia" w:hAnsi="Times New Roman" w:cs="Times New Roman" w:hint="eastAsia"/>
              <w:color w:val="FF0000"/>
              <w:sz w:val="24"/>
              <w:szCs w:val="24"/>
            </w:rPr>
          </w:rPrChange>
        </w:rPr>
        <w:t>6</w:t>
      </w:r>
      <w:r w:rsidRPr="00FC6CCF">
        <w:rPr>
          <w:rFonts w:asciiTheme="minorHAnsi" w:hAnsiTheme="minorHAnsi" w:cs="Times New Roman"/>
          <w:sz w:val="24"/>
          <w:szCs w:val="24"/>
          <w:rPrChange w:id="1847" w:author="gsc" w:date="2013-03-23T21:34:00Z">
            <w:rPr>
              <w:rFonts w:ascii="Times New Roman" w:hAnsi="Times New Roman" w:cs="Times New Roman"/>
              <w:sz w:val="24"/>
              <w:szCs w:val="24"/>
            </w:rPr>
          </w:rPrChange>
        </w:rPr>
        <w:t>.</w:t>
      </w:r>
      <w:r w:rsidR="008A3F0C" w:rsidRPr="00FC6CCF">
        <w:rPr>
          <w:rFonts w:asciiTheme="minorHAnsi" w:eastAsiaTheme="minorEastAsia" w:hAnsiTheme="minorHAnsi" w:cs="Times New Roman"/>
          <w:kern w:val="0"/>
          <w:sz w:val="20"/>
          <w:szCs w:val="20"/>
          <w:rPrChange w:id="1848" w:author="gsc" w:date="2013-03-23T21:34:00Z">
            <w:rPr>
              <w:rFonts w:ascii="Times New Roman" w:eastAsiaTheme="minorEastAsia" w:hAnsi="Times New Roman" w:cs="Times New Roman"/>
              <w:kern w:val="0"/>
              <w:sz w:val="20"/>
              <w:szCs w:val="20"/>
            </w:rPr>
          </w:rPrChange>
        </w:rPr>
        <w:t xml:space="preserve"> </w:t>
      </w:r>
      <w:r w:rsidR="008A3F0C" w:rsidRPr="00FC6CCF">
        <w:rPr>
          <w:rFonts w:asciiTheme="minorHAnsi" w:hAnsiTheme="minorHAnsi" w:cs="Times New Roman"/>
          <w:sz w:val="24"/>
          <w:szCs w:val="24"/>
          <w:rPrChange w:id="1849" w:author="gsc" w:date="2013-03-23T21:34:00Z">
            <w:rPr>
              <w:rFonts w:ascii="Times New Roman" w:hAnsi="Times New Roman" w:cs="Times New Roman"/>
              <w:sz w:val="24"/>
              <w:szCs w:val="24"/>
            </w:rPr>
          </w:rPrChange>
        </w:rPr>
        <w:t xml:space="preserve">Across </w:t>
      </w:r>
      <w:r w:rsidR="008A3F0C" w:rsidRPr="00FC6CCF">
        <w:rPr>
          <w:rFonts w:asciiTheme="minorHAnsi" w:eastAsiaTheme="minorEastAsia" w:hAnsiTheme="minorHAnsi" w:cs="Times New Roman"/>
          <w:sz w:val="24"/>
          <w:szCs w:val="24"/>
          <w:rPrChange w:id="1850" w:author="gsc" w:date="2013-03-23T21:34:00Z">
            <w:rPr>
              <w:rFonts w:ascii="Times New Roman" w:eastAsiaTheme="minorEastAsia" w:hAnsi="Times New Roman" w:cs="Times New Roman" w:hint="eastAsia"/>
              <w:sz w:val="24"/>
              <w:szCs w:val="24"/>
            </w:rPr>
          </w:rPrChange>
        </w:rPr>
        <w:t>SNPs</w:t>
      </w:r>
      <w:r w:rsidR="008A3F0C" w:rsidRPr="00FC6CCF">
        <w:rPr>
          <w:rFonts w:asciiTheme="minorHAnsi" w:hAnsiTheme="minorHAnsi" w:cs="Times New Roman"/>
          <w:sz w:val="24"/>
          <w:szCs w:val="24"/>
          <w:rPrChange w:id="1851" w:author="gsc" w:date="2013-03-23T21:34:00Z">
            <w:rPr>
              <w:rFonts w:ascii="Times New Roman" w:hAnsi="Times New Roman" w:cs="Times New Roman"/>
              <w:sz w:val="24"/>
              <w:szCs w:val="24"/>
            </w:rPr>
          </w:rPrChange>
        </w:rPr>
        <w:t xml:space="preserve">, </w:t>
      </w:r>
      <w:r w:rsidR="007D06F1" w:rsidRPr="00FC6CCF">
        <w:rPr>
          <w:rFonts w:asciiTheme="minorHAnsi" w:hAnsiTheme="minorHAnsi" w:cs="Times New Roman"/>
          <w:sz w:val="24"/>
          <w:szCs w:val="24"/>
          <w:rPrChange w:id="1852" w:author="gsc" w:date="2013-03-23T21:34:00Z">
            <w:rPr>
              <w:rFonts w:ascii="Times New Roman" w:hAnsi="Times New Roman" w:cs="Times New Roman"/>
              <w:sz w:val="24"/>
              <w:szCs w:val="24"/>
            </w:rPr>
          </w:rPrChange>
        </w:rPr>
        <w:t>per mutant allele copy incre</w:t>
      </w:r>
      <w:r w:rsidR="007D06F1" w:rsidRPr="00FC6CCF">
        <w:rPr>
          <w:rFonts w:asciiTheme="minorHAnsi" w:eastAsiaTheme="minorEastAsia" w:hAnsiTheme="minorHAnsi" w:cs="Times New Roman"/>
          <w:sz w:val="24"/>
          <w:szCs w:val="24"/>
          <w:rPrChange w:id="1853" w:author="gsc" w:date="2013-03-23T21:34:00Z">
            <w:rPr>
              <w:rFonts w:ascii="Times New Roman" w:eastAsiaTheme="minorEastAsia" w:hAnsi="Times New Roman" w:cs="Times New Roman" w:hint="eastAsia"/>
              <w:sz w:val="24"/>
              <w:szCs w:val="24"/>
            </w:rPr>
          </w:rPrChange>
        </w:rPr>
        <w:t>m</w:t>
      </w:r>
      <w:r w:rsidR="007D06F1" w:rsidRPr="00FC6CCF">
        <w:rPr>
          <w:rFonts w:asciiTheme="minorHAnsi" w:hAnsiTheme="minorHAnsi" w:cs="Times New Roman"/>
          <w:sz w:val="24"/>
          <w:szCs w:val="24"/>
          <w:rPrChange w:id="1854" w:author="gsc" w:date="2013-03-23T21:34:00Z">
            <w:rPr>
              <w:rFonts w:ascii="Times New Roman" w:hAnsi="Times New Roman" w:cs="Times New Roman"/>
              <w:sz w:val="24"/>
              <w:szCs w:val="24"/>
            </w:rPr>
          </w:rPrChange>
        </w:rPr>
        <w:t>ent</w:t>
      </w:r>
      <w:r w:rsidR="008A3F0C" w:rsidRPr="00FC6CCF">
        <w:rPr>
          <w:rFonts w:asciiTheme="minorHAnsi" w:hAnsiTheme="minorHAnsi" w:cs="Times New Roman"/>
          <w:sz w:val="24"/>
          <w:szCs w:val="24"/>
          <w:rPrChange w:id="1855" w:author="gsc" w:date="2013-03-23T21:34:00Z">
            <w:rPr>
              <w:rFonts w:ascii="Times New Roman" w:hAnsi="Times New Roman" w:cs="Times New Roman"/>
              <w:sz w:val="24"/>
              <w:szCs w:val="24"/>
            </w:rPr>
          </w:rPrChange>
        </w:rPr>
        <w:t xml:space="preserve"> </w:t>
      </w:r>
      <w:r w:rsidR="007D06F1" w:rsidRPr="00FC6CCF">
        <w:rPr>
          <w:rFonts w:asciiTheme="minorHAnsi" w:eastAsiaTheme="minorEastAsia" w:hAnsiTheme="minorHAnsi" w:cs="Times New Roman"/>
          <w:sz w:val="24"/>
          <w:szCs w:val="24"/>
          <w:rPrChange w:id="1856" w:author="gsc" w:date="2013-03-23T21:34:00Z">
            <w:rPr>
              <w:rFonts w:ascii="Times New Roman" w:eastAsiaTheme="minorEastAsia" w:hAnsi="Times New Roman" w:cs="Times New Roman" w:hint="eastAsia"/>
              <w:sz w:val="24"/>
              <w:szCs w:val="24"/>
            </w:rPr>
          </w:rPrChange>
        </w:rPr>
        <w:t xml:space="preserve">influence </w:t>
      </w:r>
      <w:r w:rsidR="008A3F0C" w:rsidRPr="00FC6CCF">
        <w:rPr>
          <w:rFonts w:asciiTheme="minorHAnsi" w:hAnsiTheme="minorHAnsi" w:cs="Times New Roman"/>
          <w:sz w:val="24"/>
          <w:szCs w:val="24"/>
          <w:rPrChange w:id="1857" w:author="gsc" w:date="2013-03-23T21:34:00Z">
            <w:rPr>
              <w:rFonts w:ascii="Times New Roman" w:hAnsi="Times New Roman" w:cs="Times New Roman"/>
              <w:sz w:val="24"/>
              <w:szCs w:val="24"/>
            </w:rPr>
          </w:rPrChange>
        </w:rPr>
        <w:t>the odds ratio for gout was highly correlated with</w:t>
      </w:r>
      <w:r w:rsidR="007D06F1" w:rsidRPr="00FC6CCF">
        <w:rPr>
          <w:rFonts w:asciiTheme="minorHAnsi" w:hAnsiTheme="minorHAnsi" w:cs="Times New Roman"/>
          <w:sz w:val="24"/>
          <w:szCs w:val="24"/>
          <w:rPrChange w:id="1858" w:author="gsc" w:date="2013-03-23T21:34:00Z">
            <w:rPr>
              <w:rFonts w:ascii="Times New Roman" w:hAnsi="Times New Roman" w:cs="Times New Roman"/>
              <w:sz w:val="24"/>
              <w:szCs w:val="24"/>
            </w:rPr>
          </w:rPrChange>
        </w:rPr>
        <w:t xml:space="preserve"> the effect size</w:t>
      </w:r>
      <w:r w:rsidR="007D06F1" w:rsidRPr="00FC6CCF">
        <w:rPr>
          <w:rFonts w:asciiTheme="minorHAnsi" w:eastAsiaTheme="minorEastAsia" w:hAnsiTheme="minorHAnsi" w:cs="Times New Roman"/>
          <w:sz w:val="24"/>
          <w:szCs w:val="24"/>
          <w:rPrChange w:id="1859" w:author="gsc" w:date="2013-03-23T21:34:00Z">
            <w:rPr>
              <w:rFonts w:ascii="Times New Roman" w:eastAsiaTheme="minorEastAsia" w:hAnsi="Times New Roman" w:cs="Times New Roman" w:hint="eastAsia"/>
              <w:sz w:val="24"/>
              <w:szCs w:val="24"/>
            </w:rPr>
          </w:rPrChange>
        </w:rPr>
        <w:t xml:space="preserve"> </w:t>
      </w:r>
      <w:r w:rsidR="007D06F1" w:rsidRPr="00FC6CCF">
        <w:rPr>
          <w:rFonts w:asciiTheme="minorHAnsi" w:hAnsiTheme="minorHAnsi" w:cs="Times New Roman"/>
          <w:sz w:val="24"/>
          <w:szCs w:val="24"/>
          <w:rPrChange w:id="1860" w:author="gsc" w:date="2013-03-23T21:34:00Z">
            <w:rPr>
              <w:rFonts w:ascii="Times New Roman" w:hAnsi="Times New Roman" w:cs="Times New Roman"/>
              <w:sz w:val="24"/>
              <w:szCs w:val="24"/>
            </w:rPr>
          </w:rPrChange>
        </w:rPr>
        <w:t xml:space="preserve">for </w:t>
      </w:r>
      <w:r w:rsidR="007D06F1" w:rsidRPr="00FC6CCF">
        <w:rPr>
          <w:rFonts w:asciiTheme="minorHAnsi" w:eastAsiaTheme="minorEastAsia" w:hAnsiTheme="minorHAnsi" w:cs="Times New Roman"/>
          <w:sz w:val="24"/>
          <w:szCs w:val="24"/>
          <w:rPrChange w:id="1861" w:author="gsc" w:date="2013-03-23T21:34:00Z">
            <w:rPr>
              <w:rFonts w:ascii="Times New Roman" w:eastAsiaTheme="minorEastAsia" w:hAnsi="Times New Roman" w:cs="Times New Roman" w:hint="eastAsia"/>
              <w:sz w:val="24"/>
              <w:szCs w:val="24"/>
            </w:rPr>
          </w:rPrChange>
        </w:rPr>
        <w:t>uric acid</w:t>
      </w:r>
      <w:r w:rsidR="008A3F0C" w:rsidRPr="00FC6CCF">
        <w:rPr>
          <w:rFonts w:asciiTheme="minorHAnsi" w:eastAsiaTheme="minorEastAsia" w:hAnsiTheme="minorHAnsi" w:cs="Times New Roman"/>
          <w:sz w:val="24"/>
          <w:szCs w:val="24"/>
          <w:rPrChange w:id="1862" w:author="gsc" w:date="2013-03-23T21:34:00Z">
            <w:rPr>
              <w:rFonts w:ascii="Times New Roman" w:eastAsiaTheme="minorEastAsia" w:hAnsi="Times New Roman" w:cs="Times New Roman" w:hint="eastAsia"/>
              <w:sz w:val="24"/>
              <w:szCs w:val="24"/>
            </w:rPr>
          </w:rPrChange>
        </w:rPr>
        <w:t>.</w:t>
      </w:r>
      <w:r w:rsidR="00C62429" w:rsidRPr="00FC6CCF">
        <w:rPr>
          <w:rFonts w:asciiTheme="minorHAnsi" w:eastAsiaTheme="minorEastAsia" w:hAnsiTheme="minorHAnsi" w:cs="Times New Roman"/>
          <w:kern w:val="0"/>
          <w:sz w:val="20"/>
          <w:szCs w:val="20"/>
          <w:rPrChange w:id="1863" w:author="gsc" w:date="2013-03-23T21:34:00Z">
            <w:rPr>
              <w:rFonts w:ascii="Times New Roman" w:eastAsiaTheme="minorEastAsia" w:hAnsi="Times New Roman" w:cs="Times New Roman"/>
              <w:kern w:val="0"/>
              <w:sz w:val="20"/>
              <w:szCs w:val="20"/>
            </w:rPr>
          </w:rPrChange>
        </w:rPr>
        <w:t xml:space="preserve"> </w:t>
      </w:r>
    </w:p>
    <w:p w:rsidR="002B7DDE" w:rsidRPr="00FC6CCF" w:rsidRDefault="002B7DDE" w:rsidP="00B555C2">
      <w:pPr>
        <w:ind w:firstLineChars="200" w:firstLine="482"/>
        <w:rPr>
          <w:rFonts w:asciiTheme="minorHAnsi" w:eastAsiaTheme="minorEastAsia" w:hAnsiTheme="minorHAnsi" w:cs="Times New Roman"/>
          <w:b/>
          <w:sz w:val="24"/>
          <w:szCs w:val="24"/>
          <w:rPrChange w:id="1864" w:author="gsc" w:date="2013-03-23T21:34:00Z">
            <w:rPr>
              <w:rFonts w:ascii="Times New Roman" w:eastAsiaTheme="minorEastAsia" w:hAnsi="Times New Roman" w:cs="Times New Roman"/>
              <w:b/>
              <w:sz w:val="24"/>
              <w:szCs w:val="24"/>
            </w:rPr>
          </w:rPrChange>
        </w:rPr>
      </w:pPr>
    </w:p>
    <w:p w:rsidR="00B555C2" w:rsidRPr="00FC6CCF" w:rsidRDefault="002B7DDE" w:rsidP="00B555C2">
      <w:pPr>
        <w:rPr>
          <w:rFonts w:asciiTheme="minorHAnsi" w:eastAsiaTheme="minorEastAsia" w:hAnsiTheme="minorHAnsi" w:cs="Times New Roman"/>
          <w:sz w:val="24"/>
          <w:szCs w:val="24"/>
          <w:rPrChange w:id="1865" w:author="gsc" w:date="2013-03-23T21:34:00Z">
            <w:rPr>
              <w:rFonts w:ascii="Times New Roman" w:eastAsiaTheme="minorEastAsia" w:hAnsi="Times New Roman" w:cs="Times New Roman"/>
              <w:sz w:val="24"/>
              <w:szCs w:val="24"/>
            </w:rPr>
          </w:rPrChange>
        </w:rPr>
      </w:pPr>
      <w:r w:rsidRPr="00FC6CCF">
        <w:rPr>
          <w:rFonts w:asciiTheme="minorHAnsi" w:hAnsiTheme="minorHAnsi" w:cs="Times New Roman"/>
          <w:b/>
          <w:sz w:val="24"/>
          <w:szCs w:val="24"/>
          <w:rPrChange w:id="1866" w:author="gsc" w:date="2013-03-23T21:34:00Z">
            <w:rPr>
              <w:rFonts w:ascii="Times New Roman" w:hAnsi="Times New Roman" w:cs="Times New Roman"/>
              <w:b/>
              <w:sz w:val="24"/>
              <w:szCs w:val="24"/>
            </w:rPr>
          </w:rPrChange>
        </w:rPr>
        <w:t>Discussion</w:t>
      </w:r>
      <w:r w:rsidR="00A40500" w:rsidRPr="00FC6CCF">
        <w:rPr>
          <w:rFonts w:asciiTheme="minorHAnsi" w:eastAsiaTheme="minorEastAsia" w:hAnsiTheme="minorHAnsi" w:cs="Times New Roman"/>
          <w:sz w:val="24"/>
          <w:szCs w:val="24"/>
          <w:rPrChange w:id="1867" w:author="gsc" w:date="2013-03-23T21:34:00Z">
            <w:rPr>
              <w:rFonts w:ascii="Times New Roman" w:eastAsiaTheme="minorEastAsia" w:hAnsi="Times New Roman" w:cs="Times New Roman"/>
              <w:sz w:val="24"/>
              <w:szCs w:val="24"/>
            </w:rPr>
          </w:rPrChange>
        </w:rPr>
        <w:t xml:space="preserve"> </w:t>
      </w:r>
    </w:p>
    <w:p w:rsidR="002B7DDE" w:rsidRPr="00FC6CCF" w:rsidRDefault="002B7DDE" w:rsidP="00B555C2">
      <w:pPr>
        <w:ind w:firstLineChars="200" w:firstLine="480"/>
        <w:rPr>
          <w:rFonts w:asciiTheme="minorHAnsi" w:eastAsiaTheme="minorEastAsia" w:hAnsiTheme="minorHAnsi" w:cs="Times New Roman"/>
          <w:sz w:val="24"/>
          <w:szCs w:val="24"/>
          <w:rPrChange w:id="1868" w:author="gsc" w:date="2013-03-23T21:34:00Z">
            <w:rPr>
              <w:rFonts w:ascii="Times New Roman" w:eastAsiaTheme="minorEastAsia" w:hAnsi="Times New Roman" w:cs="Times New Roman"/>
              <w:sz w:val="24"/>
              <w:szCs w:val="24"/>
            </w:rPr>
          </w:rPrChange>
        </w:rPr>
      </w:pPr>
      <w:r w:rsidRPr="00FC6CCF">
        <w:rPr>
          <w:rFonts w:asciiTheme="minorHAnsi" w:hAnsiTheme="minorHAnsi" w:cs="Times New Roman"/>
          <w:sz w:val="24"/>
          <w:szCs w:val="24"/>
          <w:rPrChange w:id="1869" w:author="gsc" w:date="2013-03-23T21:34:00Z">
            <w:rPr>
              <w:rFonts w:ascii="Times New Roman" w:hAnsi="Times New Roman" w:cs="Times New Roman"/>
              <w:sz w:val="24"/>
              <w:szCs w:val="24"/>
            </w:rPr>
          </w:rPrChange>
        </w:rPr>
        <w:t>In the past,</w:t>
      </w:r>
      <w:r w:rsidR="008134FC" w:rsidRPr="00FC6CCF">
        <w:rPr>
          <w:rFonts w:asciiTheme="minorHAnsi" w:eastAsiaTheme="minorEastAsia" w:hAnsiTheme="minorHAnsi" w:cs="Times New Roman"/>
          <w:sz w:val="24"/>
          <w:szCs w:val="24"/>
          <w:rPrChange w:id="1870" w:author="gsc" w:date="2013-03-23T21:34:00Z">
            <w:rPr>
              <w:rFonts w:ascii="Times New Roman" w:eastAsiaTheme="minorEastAsia" w:hAnsi="Times New Roman" w:cs="Times New Roman"/>
              <w:sz w:val="24"/>
              <w:szCs w:val="24"/>
            </w:rPr>
          </w:rPrChange>
        </w:rPr>
        <w:t xml:space="preserve"> </w:t>
      </w:r>
      <w:r w:rsidRPr="00FC6CCF">
        <w:rPr>
          <w:rFonts w:asciiTheme="minorHAnsi" w:hAnsiTheme="minorHAnsi" w:cs="Times New Roman"/>
          <w:sz w:val="24"/>
          <w:szCs w:val="24"/>
          <w:rPrChange w:id="1871" w:author="gsc" w:date="2013-03-23T21:34:00Z">
            <w:rPr>
              <w:rFonts w:ascii="Times New Roman" w:hAnsi="Times New Roman" w:cs="Times New Roman"/>
              <w:sz w:val="24"/>
              <w:szCs w:val="24"/>
            </w:rPr>
          </w:rPrChange>
        </w:rPr>
        <w:t xml:space="preserve">only a few of studies chose to pool using a genetic model and fewer took the biologic rationales into consideration. In 2005, </w:t>
      </w:r>
      <w:r w:rsidR="002820C0" w:rsidRPr="00FC6CCF">
        <w:rPr>
          <w:rFonts w:asciiTheme="minorHAnsi" w:eastAsiaTheme="minorEastAsia" w:hAnsiTheme="minorHAnsi" w:cs="Times New Roman"/>
          <w:sz w:val="24"/>
          <w:szCs w:val="24"/>
          <w:rPrChange w:id="1872" w:author="gsc" w:date="2013-03-23T21:34:00Z">
            <w:rPr>
              <w:rFonts w:ascii="Times New Roman" w:eastAsiaTheme="minorEastAsia" w:hAnsi="Times New Roman" w:cs="Times New Roman" w:hint="eastAsia"/>
              <w:sz w:val="24"/>
              <w:szCs w:val="24"/>
            </w:rPr>
          </w:rPrChange>
        </w:rPr>
        <w:t>a</w:t>
      </w:r>
      <w:r w:rsidRPr="00FC6CCF">
        <w:rPr>
          <w:rFonts w:asciiTheme="minorHAnsi" w:hAnsiTheme="minorHAnsi" w:cs="Times New Roman"/>
          <w:sz w:val="24"/>
          <w:szCs w:val="24"/>
          <w:rPrChange w:id="1873" w:author="gsc" w:date="2013-03-23T21:34:00Z">
            <w:rPr>
              <w:rFonts w:ascii="Times New Roman" w:hAnsi="Times New Roman" w:cs="Times New Roman"/>
              <w:sz w:val="24"/>
              <w:szCs w:val="24"/>
            </w:rPr>
          </w:rPrChange>
        </w:rPr>
        <w:t xml:space="preserve"> simple methods were found to solve the problem</w:t>
      </w:r>
      <w:r w:rsidR="00DC67F8" w:rsidRPr="00FC6CCF">
        <w:rPr>
          <w:rFonts w:asciiTheme="minorHAnsi" w:hAnsiTheme="minorHAnsi"/>
          <w:rPrChange w:id="1874" w:author="gsc" w:date="2013-03-23T21:34:00Z">
            <w:rPr/>
          </w:rPrChange>
        </w:rPr>
        <w:t xml:space="preserve"> </w:t>
      </w:r>
      <w:r w:rsidR="00F44A9E" w:rsidRPr="00FC6CCF">
        <w:rPr>
          <w:rFonts w:asciiTheme="minorHAnsi" w:hAnsiTheme="minorHAnsi" w:cs="Times New Roman"/>
          <w:sz w:val="24"/>
          <w:szCs w:val="24"/>
          <w:rPrChange w:id="1875" w:author="gsc" w:date="2013-03-23T21:34:00Z">
            <w:rPr>
              <w:rFonts w:ascii="Times New Roman" w:hAnsi="Times New Roman" w:cs="Times New Roman"/>
              <w:sz w:val="24"/>
              <w:szCs w:val="24"/>
            </w:rPr>
          </w:rPrChange>
        </w:rPr>
        <w:fldChar w:fldCharType="begin"/>
      </w:r>
      <w:r w:rsidR="00DC67F8" w:rsidRPr="00FC6CCF">
        <w:rPr>
          <w:rFonts w:asciiTheme="minorHAnsi" w:hAnsiTheme="minorHAnsi" w:cs="Times New Roman"/>
          <w:sz w:val="24"/>
          <w:szCs w:val="24"/>
          <w:rPrChange w:id="1876" w:author="gsc" w:date="2013-03-23T21:34:00Z">
            <w:rPr>
              <w:rFonts w:ascii="Times New Roman" w:hAnsi="Times New Roman" w:cs="Times New Roman"/>
              <w:sz w:val="24"/>
              <w:szCs w:val="24"/>
            </w:rPr>
          </w:rPrChange>
        </w:rPr>
        <w:instrText xml:space="preserve"> ADDIN EN.CITE &lt;EndNote&gt;&lt;Cite&gt;&lt;Author&gt;Thakkinstian&lt;/Author&gt;&lt;Year&gt;2005&lt;/Year&gt;&lt;RecNum&gt;14&lt;/RecNum&gt;&lt;DisplayText&gt;[17]&lt;/DisplayText&gt;&lt;record&gt;&lt;rec-number&gt;14&lt;/rec-number&gt;&lt;foreign-keys&gt;&lt;key app="EN" db-id="epp0etz2j0es5fetve1xvf0xs0vfxv5f2xz5"&gt;14&lt;/key&gt;&lt;/foreign-keys&gt;&lt;ref-type name="Journal Article"&gt;17&lt;/ref-type&gt;&lt;contributors&gt;&lt;authors&gt;&lt;author&gt;Thakkinstian, A.&lt;/author&gt;&lt;author&gt;McElduff, P.&lt;/author&gt;&lt;author&gt;D&amp;apos;Este, C.&lt;/author&gt;&lt;author&gt;Duffy, D.&lt;/author&gt;&lt;author&gt;Attia, J.&lt;/author&gt;&lt;/authors&gt;&lt;/contributors&gt;&lt;auth-address&gt;Clinical Epidemiology Unit, Faculty of Medicine, Ramathibodi Hospital, Mahidol University, Bangkok, Thailand. raatk@mahidol.ac.th&lt;/auth-address&gt;&lt;titles&gt;&lt;title&gt;A method for meta-analysis of molecular association studies&lt;/title&gt;&lt;secondary-title&gt;Stat Med&lt;/secondary-title&gt;&lt;alt-title&gt;Statistics in medicine&lt;/alt-title&gt;&lt;/titles&gt;&lt;periodical&gt;&lt;full-title&gt;Stat Med&lt;/full-title&gt;&lt;abbr-1&gt;Statistics in medicine&lt;/abbr-1&gt;&lt;/periodical&gt;&lt;alt-periodical&gt;&lt;full-title&gt;Stat Med&lt;/full-title&gt;&lt;abbr-1&gt;Statistics in medicine&lt;/abbr-1&gt;&lt;/alt-periodical&gt;&lt;pages&gt;1291-306&lt;/pages&gt;&lt;volume&gt;24&lt;/volume&gt;&lt;number&gt;9&lt;/number&gt;&lt;edition&gt;2004/11/30&lt;/edition&gt;&lt;keywords&gt;&lt;keyword&gt;Bone Density/physiology&lt;/keyword&gt;&lt;keyword&gt;Female&lt;/keyword&gt;&lt;keyword&gt;Humans&lt;/keyword&gt;&lt;keyword&gt;*Meta-Analysis as Topic&lt;/keyword&gt;&lt;keyword&gt;*Models, Genetic&lt;/keyword&gt;&lt;keyword&gt;Molecular Biology/*methods&lt;/keyword&gt;&lt;keyword&gt;Polymorphism, Genetic&lt;/keyword&gt;&lt;keyword&gt;Receptors, Calcitriol/genetics&lt;/keyword&gt;&lt;/keywords&gt;&lt;dates&gt;&lt;year&gt;2005&lt;/year&gt;&lt;pub-dates&gt;&lt;date&gt;May 15&lt;/date&gt;&lt;/pub-dates&gt;&lt;/dates&gt;&lt;isbn&gt;0277-6715 (Print)&amp;#xD;0277-6715 (Linking)&lt;/isbn&gt;&lt;accession-num&gt;15568190&lt;/accession-num&gt;&lt;urls&gt;&lt;related-urls&gt;&lt;url&gt;http://www.ncbi.nlm.nih.gov/pubmed/15568190&lt;/url&gt;&lt;/related-urls&gt;&lt;/urls&gt;&lt;electronic-resource-num&gt;10.1002/sim.2010&lt;/electronic-resource-num&gt;&lt;remote-database-provider&gt;13&lt;/remote-database-provider&gt;&lt;language&gt;eng&lt;/language&gt;&lt;/record&gt;&lt;/Cite&gt;&lt;/EndNote&gt;</w:instrText>
      </w:r>
      <w:r w:rsidR="00F44A9E" w:rsidRPr="00FC6CCF">
        <w:rPr>
          <w:rFonts w:asciiTheme="minorHAnsi" w:hAnsiTheme="minorHAnsi" w:cs="Times New Roman"/>
          <w:sz w:val="24"/>
          <w:szCs w:val="24"/>
          <w:rPrChange w:id="1877" w:author="gsc" w:date="2013-03-23T21:34:00Z">
            <w:rPr>
              <w:rFonts w:ascii="Times New Roman" w:hAnsi="Times New Roman" w:cs="Times New Roman"/>
              <w:sz w:val="24"/>
              <w:szCs w:val="24"/>
            </w:rPr>
          </w:rPrChange>
        </w:rPr>
        <w:fldChar w:fldCharType="separate"/>
      </w:r>
      <w:r w:rsidR="00DC67F8" w:rsidRPr="00FC6CCF">
        <w:rPr>
          <w:rFonts w:asciiTheme="minorHAnsi" w:hAnsiTheme="minorHAnsi" w:cs="Times New Roman"/>
          <w:noProof/>
          <w:sz w:val="24"/>
          <w:szCs w:val="24"/>
          <w:rPrChange w:id="1878" w:author="gsc" w:date="2013-03-23T21:34:00Z">
            <w:rPr>
              <w:rFonts w:ascii="Times New Roman" w:hAnsi="Times New Roman" w:cs="Times New Roman"/>
              <w:noProof/>
              <w:sz w:val="24"/>
              <w:szCs w:val="24"/>
            </w:rPr>
          </w:rPrChange>
        </w:rPr>
        <w:t>[</w:t>
      </w:r>
      <w:r w:rsidR="00FC6CCF" w:rsidRPr="00FC6CCF">
        <w:rPr>
          <w:rFonts w:asciiTheme="minorHAnsi" w:hAnsiTheme="minorHAnsi"/>
          <w:rPrChange w:id="1879" w:author="gsc" w:date="2013-03-23T21:34:00Z">
            <w:rPr/>
          </w:rPrChange>
        </w:rPr>
        <w:fldChar w:fldCharType="begin"/>
      </w:r>
      <w:r w:rsidR="00FC6CCF" w:rsidRPr="00FC6CCF">
        <w:rPr>
          <w:rFonts w:asciiTheme="minorHAnsi" w:hAnsiTheme="minorHAnsi"/>
          <w:rPrChange w:id="1880" w:author="gsc" w:date="2013-03-23T21:34:00Z">
            <w:rPr/>
          </w:rPrChange>
        </w:rPr>
        <w:instrText xml:space="preserve"> HYPERLINK \l "_ENREF_17" \o "Thakkinstian, 2005 #14" </w:instrText>
      </w:r>
      <w:r w:rsidR="00FC6CCF" w:rsidRPr="00FC6CCF">
        <w:rPr>
          <w:rFonts w:asciiTheme="minorHAnsi" w:hAnsiTheme="minorHAnsi"/>
          <w:rPrChange w:id="1881" w:author="gsc" w:date="2013-03-23T21:34:00Z">
            <w:rPr/>
          </w:rPrChange>
        </w:rPr>
        <w:fldChar w:fldCharType="separate"/>
      </w:r>
      <w:r w:rsidR="00DC67F8" w:rsidRPr="00FC6CCF">
        <w:rPr>
          <w:rFonts w:asciiTheme="minorHAnsi" w:hAnsiTheme="minorHAnsi" w:cs="Times New Roman"/>
          <w:noProof/>
          <w:sz w:val="24"/>
          <w:szCs w:val="24"/>
          <w:rPrChange w:id="1882" w:author="gsc" w:date="2013-03-23T21:34:00Z">
            <w:rPr>
              <w:rFonts w:ascii="Times New Roman" w:hAnsi="Times New Roman" w:cs="Times New Roman"/>
              <w:noProof/>
              <w:sz w:val="24"/>
              <w:szCs w:val="24"/>
            </w:rPr>
          </w:rPrChange>
        </w:rPr>
        <w:t>17</w:t>
      </w:r>
      <w:r w:rsidR="00FC6CCF" w:rsidRPr="00FC6CCF">
        <w:rPr>
          <w:rFonts w:asciiTheme="minorHAnsi" w:hAnsiTheme="minorHAnsi" w:cs="Times New Roman"/>
          <w:noProof/>
          <w:sz w:val="24"/>
          <w:szCs w:val="24"/>
          <w:rPrChange w:id="1883" w:author="gsc" w:date="2013-03-23T21:34:00Z">
            <w:rPr>
              <w:rFonts w:ascii="Times New Roman" w:hAnsi="Times New Roman" w:cs="Times New Roman"/>
              <w:noProof/>
              <w:sz w:val="24"/>
              <w:szCs w:val="24"/>
            </w:rPr>
          </w:rPrChange>
        </w:rPr>
        <w:fldChar w:fldCharType="end"/>
      </w:r>
      <w:r w:rsidR="00DC67F8" w:rsidRPr="00FC6CCF">
        <w:rPr>
          <w:rFonts w:asciiTheme="minorHAnsi" w:hAnsiTheme="minorHAnsi" w:cs="Times New Roman"/>
          <w:noProof/>
          <w:sz w:val="24"/>
          <w:szCs w:val="24"/>
          <w:rPrChange w:id="1884" w:author="gsc" w:date="2013-03-23T21:34:00Z">
            <w:rPr>
              <w:rFonts w:ascii="Times New Roman" w:hAnsi="Times New Roman" w:cs="Times New Roman"/>
              <w:noProof/>
              <w:sz w:val="24"/>
              <w:szCs w:val="24"/>
            </w:rPr>
          </w:rPrChange>
        </w:rPr>
        <w:t>]</w:t>
      </w:r>
      <w:r w:rsidR="00F44A9E" w:rsidRPr="00FC6CCF">
        <w:rPr>
          <w:rFonts w:asciiTheme="minorHAnsi" w:hAnsiTheme="minorHAnsi" w:cs="Times New Roman"/>
          <w:sz w:val="24"/>
          <w:szCs w:val="24"/>
          <w:rPrChange w:id="1885" w:author="gsc" w:date="2013-03-23T21:34:00Z">
            <w:rPr>
              <w:rFonts w:ascii="Times New Roman" w:hAnsi="Times New Roman" w:cs="Times New Roman"/>
              <w:sz w:val="24"/>
              <w:szCs w:val="24"/>
            </w:rPr>
          </w:rPrChange>
        </w:rPr>
        <w:fldChar w:fldCharType="end"/>
      </w:r>
      <w:r w:rsidRPr="00FC6CCF">
        <w:rPr>
          <w:rFonts w:asciiTheme="minorHAnsi" w:hAnsiTheme="minorHAnsi" w:cs="Times New Roman"/>
          <w:sz w:val="24"/>
          <w:szCs w:val="24"/>
          <w:rPrChange w:id="1886" w:author="gsc" w:date="2013-03-23T21:34:00Z">
            <w:rPr>
              <w:rFonts w:ascii="Times New Roman" w:hAnsi="Times New Roman" w:cs="Times New Roman"/>
              <w:sz w:val="24"/>
              <w:szCs w:val="24"/>
            </w:rPr>
          </w:rPrChange>
        </w:rPr>
        <w:t xml:space="preserve">. And we </w:t>
      </w:r>
      <w:r w:rsidR="00714AD2" w:rsidRPr="00FC6CCF">
        <w:rPr>
          <w:rFonts w:asciiTheme="minorHAnsi" w:eastAsiaTheme="minorEastAsia" w:hAnsiTheme="minorHAnsi" w:cs="Times New Roman"/>
          <w:sz w:val="24"/>
          <w:szCs w:val="24"/>
          <w:rPrChange w:id="1887" w:author="gsc" w:date="2013-03-23T21:34:00Z">
            <w:rPr>
              <w:rFonts w:ascii="Times New Roman" w:eastAsiaTheme="minorEastAsia" w:hAnsi="Times New Roman" w:cs="Times New Roman" w:hint="eastAsia"/>
              <w:sz w:val="24"/>
              <w:szCs w:val="24"/>
            </w:rPr>
          </w:rPrChange>
        </w:rPr>
        <w:t xml:space="preserve">identified </w:t>
      </w:r>
      <w:r w:rsidRPr="00FC6CCF">
        <w:rPr>
          <w:rFonts w:asciiTheme="minorHAnsi" w:hAnsiTheme="minorHAnsi" w:cs="Times New Roman"/>
          <w:sz w:val="24"/>
          <w:szCs w:val="24"/>
          <w:rPrChange w:id="1888" w:author="gsc" w:date="2013-03-23T21:34:00Z">
            <w:rPr>
              <w:rFonts w:ascii="Times New Roman" w:hAnsi="Times New Roman" w:cs="Times New Roman"/>
              <w:sz w:val="24"/>
              <w:szCs w:val="24"/>
            </w:rPr>
          </w:rPrChange>
        </w:rPr>
        <w:t>SNP rs2231142 genetic model through it</w:t>
      </w:r>
      <w:r w:rsidR="00BA1A67" w:rsidRPr="00FC6CCF">
        <w:rPr>
          <w:rFonts w:asciiTheme="minorHAnsi" w:eastAsiaTheme="minorEastAsia" w:hAnsiTheme="minorHAnsi" w:cs="Times New Roman"/>
          <w:sz w:val="24"/>
          <w:szCs w:val="24"/>
          <w:rPrChange w:id="1889" w:author="gsc" w:date="2013-03-23T21:34:00Z">
            <w:rPr>
              <w:rFonts w:ascii="Times New Roman" w:eastAsiaTheme="minorEastAsia" w:hAnsi="Times New Roman" w:cs="Times New Roman" w:hint="eastAsia"/>
              <w:sz w:val="24"/>
              <w:szCs w:val="24"/>
            </w:rPr>
          </w:rPrChange>
        </w:rPr>
        <w:t xml:space="preserve">, </w:t>
      </w:r>
      <w:proofErr w:type="spellStart"/>
      <w:r w:rsidR="00BA1A67" w:rsidRPr="00FC6CCF">
        <w:rPr>
          <w:rFonts w:asciiTheme="minorHAnsi" w:hAnsiTheme="minorHAnsi" w:cs="Times New Roman"/>
          <w:sz w:val="24"/>
          <w:szCs w:val="24"/>
          <w:rPrChange w:id="1890" w:author="gsc" w:date="2013-03-23T21:34:00Z">
            <w:rPr>
              <w:rFonts w:ascii="Times New Roman" w:hAnsi="Times New Roman" w:cs="Times New Roman"/>
              <w:sz w:val="24"/>
              <w:szCs w:val="24"/>
            </w:rPr>
          </w:rPrChange>
        </w:rPr>
        <w:t>codominant</w:t>
      </w:r>
      <w:proofErr w:type="spellEnd"/>
      <w:r w:rsidR="00BA1A67" w:rsidRPr="00FC6CCF">
        <w:rPr>
          <w:rFonts w:asciiTheme="minorHAnsi" w:hAnsiTheme="minorHAnsi" w:cs="Times New Roman"/>
          <w:sz w:val="24"/>
          <w:szCs w:val="24"/>
          <w:rPrChange w:id="1891" w:author="gsc" w:date="2013-03-23T21:34:00Z">
            <w:rPr>
              <w:rFonts w:ascii="Times New Roman" w:hAnsi="Times New Roman" w:cs="Times New Roman"/>
              <w:sz w:val="24"/>
              <w:szCs w:val="24"/>
            </w:rPr>
          </w:rPrChange>
        </w:rPr>
        <w:t xml:space="preserve"> model </w:t>
      </w:r>
      <w:r w:rsidR="00BA1A67" w:rsidRPr="00FC6CCF">
        <w:rPr>
          <w:rFonts w:asciiTheme="minorHAnsi" w:eastAsiaTheme="minorEastAsia" w:hAnsiTheme="minorHAnsi" w:cs="Times New Roman"/>
          <w:sz w:val="24"/>
          <w:szCs w:val="24"/>
          <w:rPrChange w:id="1892" w:author="gsc" w:date="2013-03-23T21:34:00Z">
            <w:rPr>
              <w:rFonts w:ascii="Times New Roman" w:eastAsiaTheme="minorEastAsia" w:hAnsi="Times New Roman" w:cs="Times New Roman" w:hint="eastAsia"/>
              <w:sz w:val="24"/>
              <w:szCs w:val="24"/>
            </w:rPr>
          </w:rPrChange>
        </w:rPr>
        <w:t xml:space="preserve">is </w:t>
      </w:r>
      <w:r w:rsidR="00BA1A67" w:rsidRPr="00FC6CCF">
        <w:rPr>
          <w:rFonts w:asciiTheme="minorHAnsi" w:hAnsiTheme="minorHAnsi" w:cs="Times New Roman"/>
          <w:sz w:val="24"/>
          <w:szCs w:val="24"/>
          <w:rPrChange w:id="1893" w:author="gsc" w:date="2013-03-23T21:34:00Z">
            <w:rPr>
              <w:rFonts w:ascii="Times New Roman" w:hAnsi="Times New Roman" w:cs="Times New Roman"/>
              <w:sz w:val="24"/>
              <w:szCs w:val="24"/>
            </w:rPr>
          </w:rPrChange>
        </w:rPr>
        <w:t>most probably appropriate genetic model</w:t>
      </w:r>
      <w:r w:rsidR="004629D6" w:rsidRPr="00FC6CCF">
        <w:rPr>
          <w:rFonts w:asciiTheme="minorHAnsi" w:eastAsiaTheme="minorEastAsia" w:hAnsiTheme="minorHAnsi" w:cs="Times New Roman"/>
          <w:color w:val="FF0000"/>
          <w:sz w:val="24"/>
          <w:szCs w:val="24"/>
          <w:rPrChange w:id="1894" w:author="gsc" w:date="2013-03-23T21:34:00Z">
            <w:rPr>
              <w:rFonts w:ascii="Times New Roman" w:eastAsiaTheme="minorEastAsia" w:hAnsi="Times New Roman" w:cs="Times New Roman" w:hint="eastAsia"/>
              <w:color w:val="FF0000"/>
              <w:sz w:val="24"/>
              <w:szCs w:val="24"/>
            </w:rPr>
          </w:rPrChange>
        </w:rPr>
        <w:t>( Table</w:t>
      </w:r>
      <w:r w:rsidR="00225ECF" w:rsidRPr="00FC6CCF">
        <w:rPr>
          <w:rFonts w:asciiTheme="minorHAnsi" w:eastAsiaTheme="minorEastAsia" w:hAnsiTheme="minorHAnsi" w:cs="Times New Roman"/>
          <w:color w:val="FF0000"/>
          <w:sz w:val="24"/>
          <w:szCs w:val="24"/>
          <w:rPrChange w:id="1895" w:author="gsc" w:date="2013-03-23T21:34:00Z">
            <w:rPr>
              <w:rFonts w:ascii="Times New Roman" w:eastAsiaTheme="minorEastAsia" w:hAnsi="Times New Roman" w:cs="Times New Roman" w:hint="eastAsia"/>
              <w:color w:val="FF0000"/>
              <w:sz w:val="24"/>
              <w:szCs w:val="24"/>
            </w:rPr>
          </w:rPrChange>
        </w:rPr>
        <w:t xml:space="preserve"> </w:t>
      </w:r>
      <w:r w:rsidR="005054D6" w:rsidRPr="00FC6CCF">
        <w:rPr>
          <w:rFonts w:asciiTheme="minorHAnsi" w:eastAsiaTheme="minorEastAsia" w:hAnsiTheme="minorHAnsi" w:cs="Times New Roman"/>
          <w:color w:val="FF0000"/>
          <w:sz w:val="24"/>
          <w:szCs w:val="24"/>
          <w:rPrChange w:id="1896" w:author="gsc" w:date="2013-03-23T21:34:00Z">
            <w:rPr>
              <w:rFonts w:ascii="Times New Roman" w:eastAsiaTheme="minorEastAsia" w:hAnsi="Times New Roman" w:cs="Times New Roman" w:hint="eastAsia"/>
              <w:color w:val="FF0000"/>
              <w:sz w:val="24"/>
              <w:szCs w:val="24"/>
            </w:rPr>
          </w:rPrChange>
        </w:rPr>
        <w:t>4</w:t>
      </w:r>
      <w:r w:rsidR="004629D6" w:rsidRPr="00FC6CCF">
        <w:rPr>
          <w:rFonts w:asciiTheme="minorHAnsi" w:eastAsiaTheme="minorEastAsia" w:hAnsiTheme="minorHAnsi" w:cs="Times New Roman"/>
          <w:color w:val="FF0000"/>
          <w:sz w:val="24"/>
          <w:szCs w:val="24"/>
          <w:rPrChange w:id="1897" w:author="gsc" w:date="2013-03-23T21:34:00Z">
            <w:rPr>
              <w:rFonts w:ascii="Times New Roman" w:eastAsiaTheme="minorEastAsia" w:hAnsi="Times New Roman" w:cs="Times New Roman" w:hint="eastAsia"/>
              <w:color w:val="FF0000"/>
              <w:sz w:val="24"/>
              <w:szCs w:val="24"/>
            </w:rPr>
          </w:rPrChange>
        </w:rPr>
        <w:t>)</w:t>
      </w:r>
      <w:r w:rsidR="00061FD7" w:rsidRPr="00FC6CCF">
        <w:rPr>
          <w:rFonts w:asciiTheme="minorHAnsi" w:eastAsiaTheme="minorEastAsia" w:hAnsiTheme="minorHAnsi" w:cs="Times New Roman"/>
          <w:sz w:val="24"/>
          <w:szCs w:val="24"/>
          <w:rPrChange w:id="1898" w:author="gsc" w:date="2013-03-23T21:34:00Z">
            <w:rPr>
              <w:rFonts w:ascii="Times New Roman" w:eastAsiaTheme="minorEastAsia" w:hAnsi="Times New Roman" w:cs="Times New Roman" w:hint="eastAsia"/>
              <w:sz w:val="24"/>
              <w:szCs w:val="24"/>
            </w:rPr>
          </w:rPrChange>
        </w:rPr>
        <w:t>.</w:t>
      </w:r>
      <w:r w:rsidRPr="00FC6CCF">
        <w:rPr>
          <w:rFonts w:asciiTheme="minorHAnsi" w:hAnsiTheme="minorHAnsi" w:cs="Times New Roman"/>
          <w:sz w:val="24"/>
          <w:szCs w:val="24"/>
          <w:rPrChange w:id="1899" w:author="gsc" w:date="2013-03-23T21:34:00Z">
            <w:rPr>
              <w:rFonts w:ascii="Times New Roman" w:hAnsi="Times New Roman" w:cs="Times New Roman"/>
              <w:sz w:val="24"/>
              <w:szCs w:val="24"/>
            </w:rPr>
          </w:rPrChange>
        </w:rPr>
        <w:t xml:space="preserve"> Comparing with other results in other genetic models</w:t>
      </w:r>
      <w:r w:rsidR="008134FC" w:rsidRPr="00FC6CCF">
        <w:rPr>
          <w:rFonts w:asciiTheme="minorHAnsi" w:eastAsiaTheme="minorEastAsia" w:hAnsiTheme="minorHAnsi" w:cs="Times New Roman"/>
          <w:sz w:val="24"/>
          <w:szCs w:val="24"/>
          <w:rPrChange w:id="1900" w:author="gsc" w:date="2013-03-23T21:34:00Z">
            <w:rPr>
              <w:rFonts w:ascii="Times New Roman" w:eastAsiaTheme="minorEastAsia" w:hAnsi="Times New Roman" w:cs="Times New Roman"/>
              <w:sz w:val="24"/>
              <w:szCs w:val="24"/>
            </w:rPr>
          </w:rPrChange>
        </w:rPr>
        <w:t xml:space="preserve"> </w:t>
      </w:r>
      <w:r w:rsidRPr="00FC6CCF">
        <w:rPr>
          <w:rFonts w:asciiTheme="minorHAnsi" w:hAnsiTheme="minorHAnsi" w:cs="Times New Roman"/>
          <w:sz w:val="24"/>
          <w:szCs w:val="24"/>
          <w:rPrChange w:id="1901" w:author="gsc" w:date="2013-03-23T21:34:00Z">
            <w:rPr>
              <w:rFonts w:ascii="Times New Roman" w:hAnsi="Times New Roman" w:cs="Times New Roman"/>
              <w:sz w:val="24"/>
              <w:szCs w:val="24"/>
            </w:rPr>
          </w:rPrChange>
        </w:rPr>
        <w:t>(</w:t>
      </w:r>
      <w:proofErr w:type="spellStart"/>
      <w:r w:rsidR="00843A6F" w:rsidRPr="00FC6CCF">
        <w:rPr>
          <w:rFonts w:asciiTheme="minorHAnsi" w:eastAsiaTheme="minorEastAsia" w:hAnsiTheme="minorHAnsi" w:cs="Times New Roman"/>
          <w:color w:val="FF0000"/>
          <w:sz w:val="24"/>
          <w:szCs w:val="24"/>
          <w:rPrChange w:id="1902" w:author="gsc" w:date="2013-03-23T21:34:00Z">
            <w:rPr>
              <w:rFonts w:ascii="Times New Roman" w:eastAsiaTheme="minorEastAsia" w:hAnsi="Times New Roman" w:cs="Times New Roman"/>
              <w:color w:val="FF0000"/>
              <w:sz w:val="24"/>
              <w:szCs w:val="24"/>
            </w:rPr>
          </w:rPrChange>
        </w:rPr>
        <w:t>S</w:t>
      </w:r>
      <w:r w:rsidR="008B10A3" w:rsidRPr="00FC6CCF">
        <w:rPr>
          <w:rFonts w:asciiTheme="minorHAnsi" w:eastAsiaTheme="minorEastAsia" w:hAnsiTheme="minorHAnsi" w:cs="Times New Roman"/>
          <w:color w:val="FF0000"/>
          <w:sz w:val="24"/>
          <w:szCs w:val="24"/>
          <w:rPrChange w:id="1903" w:author="gsc" w:date="2013-03-23T21:34:00Z">
            <w:rPr>
              <w:rFonts w:ascii="Times New Roman" w:eastAsiaTheme="minorEastAsia" w:hAnsi="Times New Roman" w:cs="Times New Roman"/>
              <w:color w:val="FF0000"/>
              <w:sz w:val="24"/>
              <w:szCs w:val="24"/>
            </w:rPr>
          </w:rPrChange>
        </w:rPr>
        <w:t>.Table</w:t>
      </w:r>
      <w:proofErr w:type="spellEnd"/>
      <w:r w:rsidR="00225ECF" w:rsidRPr="00FC6CCF">
        <w:rPr>
          <w:rFonts w:asciiTheme="minorHAnsi" w:eastAsiaTheme="minorEastAsia" w:hAnsiTheme="minorHAnsi" w:cs="Times New Roman"/>
          <w:color w:val="FF0000"/>
          <w:sz w:val="24"/>
          <w:szCs w:val="24"/>
          <w:rPrChange w:id="1904" w:author="gsc" w:date="2013-03-23T21:34:00Z">
            <w:rPr>
              <w:rFonts w:ascii="Times New Roman" w:eastAsiaTheme="minorEastAsia" w:hAnsi="Times New Roman" w:cs="Times New Roman" w:hint="eastAsia"/>
              <w:color w:val="FF0000"/>
              <w:sz w:val="24"/>
              <w:szCs w:val="24"/>
            </w:rPr>
          </w:rPrChange>
        </w:rPr>
        <w:t xml:space="preserve"> </w:t>
      </w:r>
      <w:r w:rsidR="008B10A3" w:rsidRPr="00FC6CCF">
        <w:rPr>
          <w:rFonts w:asciiTheme="minorHAnsi" w:eastAsiaTheme="minorEastAsia" w:hAnsiTheme="minorHAnsi" w:cs="Times New Roman"/>
          <w:color w:val="FF0000"/>
          <w:sz w:val="24"/>
          <w:szCs w:val="24"/>
          <w:rPrChange w:id="1905" w:author="gsc" w:date="2013-03-23T21:34:00Z">
            <w:rPr>
              <w:rFonts w:ascii="Times New Roman" w:eastAsiaTheme="minorEastAsia" w:hAnsi="Times New Roman" w:cs="Times New Roman"/>
              <w:color w:val="FF0000"/>
              <w:sz w:val="24"/>
              <w:szCs w:val="24"/>
            </w:rPr>
          </w:rPrChange>
        </w:rPr>
        <w:t>1</w:t>
      </w:r>
      <w:r w:rsidRPr="00FC6CCF">
        <w:rPr>
          <w:rFonts w:asciiTheme="minorHAnsi" w:hAnsiTheme="minorHAnsi" w:cs="Times New Roman"/>
          <w:sz w:val="24"/>
          <w:szCs w:val="24"/>
          <w:rPrChange w:id="1906" w:author="gsc" w:date="2013-03-23T21:34:00Z">
            <w:rPr>
              <w:rFonts w:ascii="Times New Roman" w:hAnsi="Times New Roman" w:cs="Times New Roman"/>
              <w:sz w:val="24"/>
              <w:szCs w:val="24"/>
            </w:rPr>
          </w:rPrChange>
        </w:rPr>
        <w:t>),</w:t>
      </w:r>
      <w:r w:rsidR="00843A6F" w:rsidRPr="00FC6CCF">
        <w:rPr>
          <w:rFonts w:asciiTheme="minorHAnsi" w:eastAsiaTheme="minorEastAsia" w:hAnsiTheme="minorHAnsi" w:cs="Times New Roman"/>
          <w:sz w:val="24"/>
          <w:szCs w:val="24"/>
          <w:rPrChange w:id="1907" w:author="gsc" w:date="2013-03-23T21:34:00Z">
            <w:rPr>
              <w:rFonts w:ascii="Times New Roman" w:eastAsiaTheme="minorEastAsia" w:hAnsi="Times New Roman" w:cs="Times New Roman"/>
              <w:sz w:val="24"/>
              <w:szCs w:val="24"/>
            </w:rPr>
          </w:rPrChange>
        </w:rPr>
        <w:t xml:space="preserve"> </w:t>
      </w:r>
      <w:r w:rsidRPr="00FC6CCF">
        <w:rPr>
          <w:rFonts w:asciiTheme="minorHAnsi" w:hAnsiTheme="minorHAnsi" w:cs="Times New Roman"/>
          <w:sz w:val="24"/>
          <w:szCs w:val="24"/>
          <w:rPrChange w:id="1908" w:author="gsc" w:date="2013-03-23T21:34:00Z">
            <w:rPr>
              <w:rFonts w:ascii="Times New Roman" w:hAnsi="Times New Roman" w:cs="Times New Roman"/>
              <w:sz w:val="24"/>
              <w:szCs w:val="24"/>
            </w:rPr>
          </w:rPrChange>
        </w:rPr>
        <w:t xml:space="preserve">the obvious difference could be found. </w:t>
      </w:r>
      <w:r w:rsidR="008134FC" w:rsidRPr="00FC6CCF">
        <w:rPr>
          <w:rFonts w:asciiTheme="minorHAnsi" w:eastAsiaTheme="minorEastAsia" w:hAnsiTheme="minorHAnsi" w:cs="Times New Roman"/>
          <w:sz w:val="24"/>
          <w:szCs w:val="24"/>
          <w:rPrChange w:id="1909" w:author="gsc" w:date="2013-03-23T21:34:00Z">
            <w:rPr>
              <w:rFonts w:ascii="Times New Roman" w:eastAsiaTheme="minorEastAsia" w:hAnsi="Times New Roman" w:cs="Times New Roman"/>
              <w:sz w:val="24"/>
              <w:szCs w:val="24"/>
            </w:rPr>
          </w:rPrChange>
        </w:rPr>
        <w:t>Making choice of</w:t>
      </w:r>
      <w:r w:rsidRPr="00FC6CCF">
        <w:rPr>
          <w:rFonts w:asciiTheme="minorHAnsi" w:hAnsiTheme="minorHAnsi" w:cs="Times New Roman"/>
          <w:sz w:val="24"/>
          <w:szCs w:val="24"/>
          <w:rPrChange w:id="1910" w:author="gsc" w:date="2013-03-23T21:34:00Z">
            <w:rPr>
              <w:rFonts w:ascii="Times New Roman" w:hAnsi="Times New Roman" w:cs="Times New Roman"/>
              <w:sz w:val="24"/>
              <w:szCs w:val="24"/>
            </w:rPr>
          </w:rPrChange>
        </w:rPr>
        <w:t xml:space="preserve"> the </w:t>
      </w:r>
      <w:r w:rsidR="008134FC" w:rsidRPr="00FC6CCF">
        <w:rPr>
          <w:rFonts w:asciiTheme="minorHAnsi" w:eastAsiaTheme="minorEastAsia" w:hAnsiTheme="minorHAnsi" w:cs="Times New Roman"/>
          <w:sz w:val="24"/>
          <w:szCs w:val="24"/>
          <w:rPrChange w:id="1911" w:author="gsc" w:date="2013-03-23T21:34:00Z">
            <w:rPr>
              <w:rFonts w:ascii="Times New Roman" w:eastAsiaTheme="minorEastAsia" w:hAnsi="Times New Roman" w:cs="Times New Roman"/>
              <w:sz w:val="24"/>
              <w:szCs w:val="24"/>
            </w:rPr>
          </w:rPrChange>
        </w:rPr>
        <w:t xml:space="preserve">genetic model </w:t>
      </w:r>
      <w:r w:rsidRPr="00FC6CCF">
        <w:rPr>
          <w:rFonts w:asciiTheme="minorHAnsi" w:hAnsiTheme="minorHAnsi" w:cs="Times New Roman"/>
          <w:sz w:val="24"/>
          <w:szCs w:val="24"/>
          <w:rPrChange w:id="1912" w:author="gsc" w:date="2013-03-23T21:34:00Z">
            <w:rPr>
              <w:rFonts w:ascii="Times New Roman" w:hAnsi="Times New Roman" w:cs="Times New Roman"/>
              <w:sz w:val="24"/>
              <w:szCs w:val="24"/>
            </w:rPr>
          </w:rPrChange>
        </w:rPr>
        <w:t>is necessary for pooling population-based on</w:t>
      </w:r>
      <w:r w:rsidR="00552C2F" w:rsidRPr="00FC6CCF">
        <w:rPr>
          <w:rFonts w:asciiTheme="minorHAnsi" w:hAnsiTheme="minorHAnsi" w:cs="Times New Roman"/>
          <w:sz w:val="24"/>
          <w:szCs w:val="24"/>
          <w:rPrChange w:id="1913" w:author="gsc" w:date="2013-03-23T21:34:00Z">
            <w:rPr>
              <w:rFonts w:ascii="Times New Roman" w:hAnsi="Times New Roman" w:cs="Times New Roman"/>
              <w:sz w:val="24"/>
              <w:szCs w:val="24"/>
            </w:rPr>
          </w:rPrChange>
        </w:rPr>
        <w:t xml:space="preserve"> molecular association studies.</w:t>
      </w:r>
    </w:p>
    <w:p w:rsidR="00B555C2" w:rsidRPr="00FC6CCF" w:rsidRDefault="002B7DDE" w:rsidP="00B555C2">
      <w:pPr>
        <w:ind w:firstLineChars="200" w:firstLine="480"/>
        <w:rPr>
          <w:rFonts w:asciiTheme="minorHAnsi" w:eastAsiaTheme="minorEastAsia" w:hAnsiTheme="minorHAnsi" w:cs="Times New Roman"/>
          <w:sz w:val="24"/>
          <w:szCs w:val="24"/>
          <w:rPrChange w:id="1914" w:author="gsc" w:date="2013-03-23T21:34:00Z">
            <w:rPr>
              <w:rFonts w:ascii="Times New Roman" w:eastAsiaTheme="minorEastAsia" w:hAnsi="Times New Roman" w:cs="Times New Roman"/>
              <w:sz w:val="24"/>
              <w:szCs w:val="24"/>
            </w:rPr>
          </w:rPrChange>
        </w:rPr>
      </w:pPr>
      <w:r w:rsidRPr="00FC6CCF">
        <w:rPr>
          <w:rFonts w:asciiTheme="minorHAnsi" w:hAnsiTheme="minorHAnsi" w:cs="Times New Roman"/>
          <w:sz w:val="24"/>
          <w:szCs w:val="24"/>
          <w:rPrChange w:id="1915" w:author="gsc" w:date="2013-03-23T21:34:00Z">
            <w:rPr>
              <w:rFonts w:ascii="Times New Roman" w:hAnsi="Times New Roman" w:cs="Times New Roman"/>
              <w:sz w:val="24"/>
              <w:szCs w:val="24"/>
            </w:rPr>
          </w:rPrChange>
        </w:rPr>
        <w:t>In our meta-analysis, a statistically significant association between rs2231142 and gout</w:t>
      </w:r>
      <w:r w:rsidR="008134FC" w:rsidRPr="00FC6CCF">
        <w:rPr>
          <w:rFonts w:asciiTheme="minorHAnsi" w:eastAsiaTheme="minorEastAsia" w:hAnsiTheme="minorHAnsi" w:cs="Times New Roman"/>
          <w:sz w:val="24"/>
          <w:szCs w:val="24"/>
          <w:rPrChange w:id="1916" w:author="gsc" w:date="2013-03-23T21:34:00Z">
            <w:rPr>
              <w:rFonts w:ascii="Times New Roman" w:eastAsiaTheme="minorEastAsia" w:hAnsi="Times New Roman" w:cs="Times New Roman"/>
              <w:sz w:val="24"/>
              <w:szCs w:val="24"/>
            </w:rPr>
          </w:rPrChange>
        </w:rPr>
        <w:t xml:space="preserve"> </w:t>
      </w:r>
      <w:r w:rsidR="008134FC" w:rsidRPr="00FC6CCF">
        <w:rPr>
          <w:rFonts w:asciiTheme="minorHAnsi" w:hAnsiTheme="minorHAnsi" w:cs="Times New Roman"/>
          <w:sz w:val="24"/>
          <w:szCs w:val="24"/>
          <w:rPrChange w:id="1917" w:author="gsc" w:date="2013-03-23T21:34:00Z">
            <w:rPr>
              <w:rFonts w:ascii="Times New Roman" w:hAnsi="Times New Roman" w:cs="Times New Roman"/>
              <w:sz w:val="24"/>
              <w:szCs w:val="24"/>
            </w:rPr>
          </w:rPrChange>
        </w:rPr>
        <w:t>(</w:t>
      </w:r>
      <w:proofErr w:type="spellStart"/>
      <w:r w:rsidRPr="00FC6CCF">
        <w:rPr>
          <w:rFonts w:asciiTheme="minorHAnsi" w:hAnsiTheme="minorHAnsi" w:cs="Times New Roman"/>
          <w:sz w:val="24"/>
          <w:szCs w:val="24"/>
          <w:rPrChange w:id="1918" w:author="gsc" w:date="2013-03-23T21:34:00Z">
            <w:rPr>
              <w:rFonts w:ascii="Times New Roman" w:hAnsi="Times New Roman" w:cs="Times New Roman"/>
              <w:sz w:val="24"/>
              <w:szCs w:val="24"/>
            </w:rPr>
          </w:rPrChange>
        </w:rPr>
        <w:t>codominant</w:t>
      </w:r>
      <w:proofErr w:type="spellEnd"/>
      <w:r w:rsidRPr="00FC6CCF">
        <w:rPr>
          <w:rFonts w:asciiTheme="minorHAnsi" w:hAnsiTheme="minorHAnsi" w:cs="Times New Roman"/>
          <w:sz w:val="24"/>
          <w:szCs w:val="24"/>
          <w:rPrChange w:id="1919" w:author="gsc" w:date="2013-03-23T21:34:00Z">
            <w:rPr>
              <w:rFonts w:ascii="Times New Roman" w:hAnsi="Times New Roman" w:cs="Times New Roman"/>
              <w:sz w:val="24"/>
              <w:szCs w:val="24"/>
            </w:rPr>
          </w:rPrChange>
        </w:rPr>
        <w:t xml:space="preserve"> model) could be found. And the effect of per mutant allele copy increment is significant</w:t>
      </w:r>
      <w:r w:rsidR="008134FC" w:rsidRPr="00FC6CCF">
        <w:rPr>
          <w:rFonts w:asciiTheme="minorHAnsi" w:eastAsiaTheme="minorEastAsia" w:hAnsiTheme="minorHAnsi" w:cs="Times New Roman"/>
          <w:sz w:val="24"/>
          <w:szCs w:val="24"/>
          <w:rPrChange w:id="1920" w:author="gsc" w:date="2013-03-23T21:34:00Z">
            <w:rPr>
              <w:rFonts w:ascii="Times New Roman" w:eastAsiaTheme="minorEastAsia" w:hAnsi="Times New Roman" w:cs="Times New Roman"/>
              <w:sz w:val="24"/>
              <w:szCs w:val="24"/>
            </w:rPr>
          </w:rPrChange>
        </w:rPr>
        <w:t xml:space="preserve"> </w:t>
      </w:r>
      <w:r w:rsidRPr="00FC6CCF">
        <w:rPr>
          <w:rFonts w:asciiTheme="minorHAnsi" w:hAnsiTheme="minorHAnsi" w:cs="Times New Roman"/>
          <w:sz w:val="24"/>
          <w:szCs w:val="24"/>
          <w:rPrChange w:id="1921" w:author="gsc" w:date="2013-03-23T21:34:00Z">
            <w:rPr>
              <w:rFonts w:ascii="Times New Roman" w:hAnsi="Times New Roman" w:cs="Times New Roman"/>
              <w:sz w:val="24"/>
              <w:szCs w:val="24"/>
            </w:rPr>
          </w:rPrChange>
        </w:rPr>
        <w:t>(OR=1.8</w:t>
      </w:r>
      <w:r w:rsidR="00325A2C" w:rsidRPr="00FC6CCF">
        <w:rPr>
          <w:rFonts w:asciiTheme="minorHAnsi" w:eastAsiaTheme="minorEastAsia" w:hAnsiTheme="minorHAnsi" w:cs="Times New Roman"/>
          <w:sz w:val="24"/>
          <w:szCs w:val="24"/>
          <w:rPrChange w:id="1922" w:author="gsc" w:date="2013-03-23T21:34:00Z">
            <w:rPr>
              <w:rFonts w:ascii="Times New Roman" w:eastAsiaTheme="minorEastAsia" w:hAnsi="Times New Roman" w:cs="Times New Roman" w:hint="eastAsia"/>
              <w:sz w:val="24"/>
              <w:szCs w:val="24"/>
            </w:rPr>
          </w:rPrChange>
        </w:rPr>
        <w:t>3</w:t>
      </w:r>
      <w:r w:rsidRPr="00FC6CCF">
        <w:rPr>
          <w:rFonts w:asciiTheme="minorHAnsi" w:hAnsiTheme="minorHAnsi" w:cs="Times New Roman"/>
          <w:sz w:val="24"/>
          <w:szCs w:val="24"/>
          <w:rPrChange w:id="1923" w:author="gsc" w:date="2013-03-23T21:34:00Z">
            <w:rPr>
              <w:rFonts w:ascii="Times New Roman" w:hAnsi="Times New Roman" w:cs="Times New Roman"/>
              <w:sz w:val="24"/>
              <w:szCs w:val="24"/>
            </w:rPr>
          </w:rPrChange>
        </w:rPr>
        <w:t xml:space="preserve"> and </w:t>
      </w:r>
      <w:r w:rsidR="00BB4192" w:rsidRPr="00FC6CCF">
        <w:rPr>
          <w:rFonts w:asciiTheme="minorHAnsi" w:eastAsiaTheme="minorEastAsia" w:hAnsiTheme="minorHAnsi" w:cs="Times New Roman"/>
          <w:sz w:val="24"/>
          <w:szCs w:val="24"/>
          <w:rPrChange w:id="1924" w:author="gsc" w:date="2013-03-23T21:34:00Z">
            <w:rPr>
              <w:rFonts w:ascii="Times New Roman" w:eastAsiaTheme="minorEastAsia" w:hAnsi="Times New Roman" w:cs="Times New Roman" w:hint="eastAsia"/>
              <w:sz w:val="24"/>
              <w:szCs w:val="24"/>
            </w:rPr>
          </w:rPrChange>
        </w:rPr>
        <w:t>P</w:t>
      </w:r>
      <w:r w:rsidR="00843A6F" w:rsidRPr="00FC6CCF">
        <w:rPr>
          <w:rFonts w:asciiTheme="minorHAnsi" w:hAnsiTheme="minorHAnsi" w:cs="Times New Roman"/>
          <w:sz w:val="24"/>
          <w:szCs w:val="24"/>
          <w:rPrChange w:id="1925" w:author="gsc" w:date="2013-03-23T21:34:00Z">
            <w:rPr>
              <w:rFonts w:ascii="Times New Roman" w:hAnsi="Times New Roman" w:cs="Times New Roman"/>
              <w:sz w:val="24"/>
              <w:szCs w:val="24"/>
            </w:rPr>
          </w:rPrChange>
        </w:rPr>
        <w:t xml:space="preserve"> = 0.000</w:t>
      </w:r>
      <w:r w:rsidRPr="00FC6CCF">
        <w:rPr>
          <w:rFonts w:asciiTheme="minorHAnsi" w:hAnsiTheme="minorHAnsi" w:cs="Times New Roman"/>
          <w:sz w:val="24"/>
          <w:szCs w:val="24"/>
          <w:rPrChange w:id="1926" w:author="gsc" w:date="2013-03-23T21:34:00Z">
            <w:rPr>
              <w:rFonts w:ascii="Times New Roman" w:hAnsi="Times New Roman" w:cs="Times New Roman"/>
              <w:sz w:val="24"/>
              <w:szCs w:val="24"/>
            </w:rPr>
          </w:rPrChange>
        </w:rPr>
        <w:t xml:space="preserve"> in additive model).</w:t>
      </w:r>
      <w:r w:rsidR="00843A6F" w:rsidRPr="00FC6CCF">
        <w:rPr>
          <w:rFonts w:asciiTheme="minorHAnsi" w:eastAsiaTheme="minorEastAsia" w:hAnsiTheme="minorHAnsi" w:cs="Times New Roman"/>
          <w:sz w:val="24"/>
          <w:szCs w:val="24"/>
          <w:rPrChange w:id="1927" w:author="gsc" w:date="2013-03-23T21:34:00Z">
            <w:rPr>
              <w:rFonts w:ascii="Times New Roman" w:eastAsiaTheme="minorEastAsia" w:hAnsi="Times New Roman" w:cs="Times New Roman"/>
              <w:sz w:val="24"/>
              <w:szCs w:val="24"/>
            </w:rPr>
          </w:rPrChange>
        </w:rPr>
        <w:t xml:space="preserve"> </w:t>
      </w:r>
      <w:r w:rsidRPr="00FC6CCF">
        <w:rPr>
          <w:rFonts w:asciiTheme="minorHAnsi" w:hAnsiTheme="minorHAnsi" w:cs="Times New Roman"/>
          <w:sz w:val="24"/>
          <w:szCs w:val="24"/>
          <w:rPrChange w:id="1928" w:author="gsc" w:date="2013-03-23T21:34:00Z">
            <w:rPr>
              <w:rFonts w:ascii="Times New Roman" w:hAnsi="Times New Roman" w:cs="Times New Roman"/>
              <w:sz w:val="24"/>
              <w:szCs w:val="24"/>
            </w:rPr>
          </w:rPrChange>
        </w:rPr>
        <w:t>Even though the TT</w:t>
      </w:r>
      <w:r w:rsidR="00843A6F" w:rsidRPr="00FC6CCF">
        <w:rPr>
          <w:rFonts w:asciiTheme="minorHAnsi" w:eastAsiaTheme="minorEastAsia" w:hAnsiTheme="minorHAnsi" w:cs="Times New Roman"/>
          <w:sz w:val="24"/>
          <w:szCs w:val="24"/>
          <w:rPrChange w:id="1929" w:author="gsc" w:date="2013-03-23T21:34:00Z">
            <w:rPr>
              <w:rFonts w:ascii="Times New Roman" w:eastAsiaTheme="minorEastAsia" w:hAnsi="Times New Roman" w:cs="Times New Roman"/>
              <w:sz w:val="24"/>
              <w:szCs w:val="24"/>
            </w:rPr>
          </w:rPrChange>
        </w:rPr>
        <w:t xml:space="preserve"> </w:t>
      </w:r>
      <w:r w:rsidRPr="00FC6CCF">
        <w:rPr>
          <w:rFonts w:asciiTheme="minorHAnsi" w:hAnsiTheme="minorHAnsi" w:cs="Times New Roman"/>
          <w:sz w:val="24"/>
          <w:szCs w:val="24"/>
          <w:rPrChange w:id="1930" w:author="gsc" w:date="2013-03-23T21:34:00Z">
            <w:rPr>
              <w:rFonts w:ascii="Times New Roman" w:hAnsi="Times New Roman" w:cs="Times New Roman"/>
              <w:sz w:val="24"/>
              <w:szCs w:val="24"/>
            </w:rPr>
          </w:rPrChange>
        </w:rPr>
        <w:t>(OR=4.30,</w:t>
      </w:r>
      <w:r w:rsidR="00843A6F" w:rsidRPr="00FC6CCF">
        <w:rPr>
          <w:rFonts w:asciiTheme="minorHAnsi" w:eastAsiaTheme="minorEastAsia" w:hAnsiTheme="minorHAnsi" w:cs="Times New Roman"/>
          <w:sz w:val="24"/>
          <w:szCs w:val="24"/>
          <w:rPrChange w:id="1931" w:author="gsc" w:date="2013-03-23T21:34:00Z">
            <w:rPr>
              <w:rFonts w:ascii="Times New Roman" w:eastAsiaTheme="minorEastAsia" w:hAnsi="Times New Roman" w:cs="Times New Roman"/>
              <w:sz w:val="24"/>
              <w:szCs w:val="24"/>
            </w:rPr>
          </w:rPrChange>
        </w:rPr>
        <w:t xml:space="preserve"> </w:t>
      </w:r>
      <w:r w:rsidR="00BB4192" w:rsidRPr="00FC6CCF">
        <w:rPr>
          <w:rFonts w:asciiTheme="minorHAnsi" w:eastAsiaTheme="minorEastAsia" w:hAnsiTheme="minorHAnsi" w:cs="Times New Roman"/>
          <w:sz w:val="24"/>
          <w:szCs w:val="24"/>
          <w:rPrChange w:id="1932" w:author="gsc" w:date="2013-03-23T21:34:00Z">
            <w:rPr>
              <w:rFonts w:ascii="Times New Roman" w:eastAsiaTheme="minorEastAsia" w:hAnsi="Times New Roman" w:cs="Times New Roman" w:hint="eastAsia"/>
              <w:sz w:val="24"/>
              <w:szCs w:val="24"/>
            </w:rPr>
          </w:rPrChange>
        </w:rPr>
        <w:t>P</w:t>
      </w:r>
      <w:r w:rsidR="00843A6F" w:rsidRPr="00FC6CCF">
        <w:rPr>
          <w:rFonts w:asciiTheme="minorHAnsi" w:hAnsiTheme="minorHAnsi" w:cs="Times New Roman"/>
          <w:sz w:val="24"/>
          <w:szCs w:val="24"/>
          <w:rPrChange w:id="1933" w:author="gsc" w:date="2013-03-23T21:34:00Z">
            <w:rPr>
              <w:rFonts w:ascii="Times New Roman" w:hAnsi="Times New Roman" w:cs="Times New Roman"/>
              <w:sz w:val="24"/>
              <w:szCs w:val="24"/>
            </w:rPr>
          </w:rPrChange>
        </w:rPr>
        <w:t xml:space="preserve"> = 0.000</w:t>
      </w:r>
      <w:r w:rsidRPr="00FC6CCF">
        <w:rPr>
          <w:rFonts w:asciiTheme="minorHAnsi" w:hAnsiTheme="minorHAnsi" w:cs="Times New Roman"/>
          <w:sz w:val="24"/>
          <w:szCs w:val="24"/>
          <w:rPrChange w:id="1934" w:author="gsc" w:date="2013-03-23T21:34:00Z">
            <w:rPr>
              <w:rFonts w:ascii="Times New Roman" w:hAnsi="Times New Roman" w:cs="Times New Roman"/>
              <w:sz w:val="24"/>
              <w:szCs w:val="24"/>
            </w:rPr>
          </w:rPrChange>
        </w:rPr>
        <w:t>) and GT</w:t>
      </w:r>
      <w:r w:rsidR="00843A6F" w:rsidRPr="00FC6CCF">
        <w:rPr>
          <w:rFonts w:asciiTheme="minorHAnsi" w:eastAsiaTheme="minorEastAsia" w:hAnsiTheme="minorHAnsi" w:cs="Times New Roman"/>
          <w:sz w:val="24"/>
          <w:szCs w:val="24"/>
          <w:rPrChange w:id="1935" w:author="gsc" w:date="2013-03-23T21:34:00Z">
            <w:rPr>
              <w:rFonts w:ascii="Times New Roman" w:eastAsiaTheme="minorEastAsia" w:hAnsi="Times New Roman" w:cs="Times New Roman"/>
              <w:sz w:val="24"/>
              <w:szCs w:val="24"/>
            </w:rPr>
          </w:rPrChange>
        </w:rPr>
        <w:t xml:space="preserve"> </w:t>
      </w:r>
      <w:r w:rsidRPr="00FC6CCF">
        <w:rPr>
          <w:rFonts w:asciiTheme="minorHAnsi" w:hAnsiTheme="minorHAnsi" w:cs="Times New Roman"/>
          <w:sz w:val="24"/>
          <w:szCs w:val="24"/>
          <w:rPrChange w:id="1936" w:author="gsc" w:date="2013-03-23T21:34:00Z">
            <w:rPr>
              <w:rFonts w:ascii="Times New Roman" w:hAnsi="Times New Roman" w:cs="Times New Roman"/>
              <w:sz w:val="24"/>
              <w:szCs w:val="24"/>
            </w:rPr>
          </w:rPrChange>
        </w:rPr>
        <w:t>(OR=1.70,</w:t>
      </w:r>
      <w:r w:rsidR="00843A6F" w:rsidRPr="00FC6CCF">
        <w:rPr>
          <w:rFonts w:asciiTheme="minorHAnsi" w:eastAsiaTheme="minorEastAsia" w:hAnsiTheme="minorHAnsi" w:cs="Times New Roman"/>
          <w:sz w:val="24"/>
          <w:szCs w:val="24"/>
          <w:rPrChange w:id="1937" w:author="gsc" w:date="2013-03-23T21:34:00Z">
            <w:rPr>
              <w:rFonts w:ascii="Times New Roman" w:eastAsiaTheme="minorEastAsia" w:hAnsi="Times New Roman" w:cs="Times New Roman"/>
              <w:sz w:val="24"/>
              <w:szCs w:val="24"/>
            </w:rPr>
          </w:rPrChange>
        </w:rPr>
        <w:t xml:space="preserve"> </w:t>
      </w:r>
      <w:r w:rsidRPr="00FC6CCF">
        <w:rPr>
          <w:rFonts w:asciiTheme="minorHAnsi" w:hAnsiTheme="minorHAnsi" w:cs="Times New Roman"/>
          <w:sz w:val="24"/>
          <w:szCs w:val="24"/>
          <w:rPrChange w:id="1938" w:author="gsc" w:date="2013-03-23T21:34:00Z">
            <w:rPr>
              <w:rFonts w:ascii="Times New Roman" w:hAnsi="Times New Roman" w:cs="Times New Roman"/>
              <w:sz w:val="24"/>
              <w:szCs w:val="24"/>
            </w:rPr>
          </w:rPrChange>
        </w:rPr>
        <w:t>P=0.00) both are significant increase the risk of gout. But the effect of TT and GT are very different</w:t>
      </w:r>
      <w:r w:rsidR="008134FC" w:rsidRPr="00FC6CCF">
        <w:rPr>
          <w:rFonts w:asciiTheme="minorHAnsi" w:eastAsiaTheme="minorEastAsia" w:hAnsiTheme="minorHAnsi" w:cs="Times New Roman"/>
          <w:sz w:val="24"/>
          <w:szCs w:val="24"/>
          <w:rPrChange w:id="1939" w:author="gsc" w:date="2013-03-23T21:34:00Z">
            <w:rPr>
              <w:rFonts w:ascii="Times New Roman" w:eastAsiaTheme="minorEastAsia" w:hAnsi="Times New Roman" w:cs="Times New Roman"/>
              <w:sz w:val="24"/>
              <w:szCs w:val="24"/>
            </w:rPr>
          </w:rPrChange>
        </w:rPr>
        <w:t xml:space="preserve"> </w:t>
      </w:r>
      <w:r w:rsidRPr="00FC6CCF">
        <w:rPr>
          <w:rFonts w:asciiTheme="minorHAnsi" w:hAnsiTheme="minorHAnsi" w:cs="Times New Roman"/>
          <w:sz w:val="24"/>
          <w:szCs w:val="24"/>
          <w:rPrChange w:id="1940" w:author="gsc" w:date="2013-03-23T21:34:00Z">
            <w:rPr>
              <w:rFonts w:ascii="Times New Roman" w:hAnsi="Times New Roman" w:cs="Times New Roman"/>
              <w:sz w:val="24"/>
              <w:szCs w:val="24"/>
            </w:rPr>
          </w:rPrChange>
        </w:rPr>
        <w:t>(</w:t>
      </w:r>
      <w:r w:rsidR="0010770A" w:rsidRPr="00FC6CCF">
        <w:rPr>
          <w:rFonts w:asciiTheme="minorHAnsi" w:eastAsiaTheme="minorEastAsia" w:hAnsiTheme="minorHAnsi" w:cs="Times New Roman"/>
          <w:sz w:val="24"/>
          <w:szCs w:val="24"/>
          <w:rPrChange w:id="1941" w:author="gsc" w:date="2013-03-23T21:34:00Z">
            <w:rPr>
              <w:rFonts w:ascii="Times New Roman" w:eastAsiaTheme="minorEastAsia" w:hAnsi="Times New Roman" w:cs="Times New Roman" w:hint="eastAsia"/>
              <w:sz w:val="24"/>
              <w:szCs w:val="24"/>
            </w:rPr>
          </w:rPrChange>
        </w:rPr>
        <w:t xml:space="preserve">TT </w:t>
      </w:r>
      <w:proofErr w:type="spellStart"/>
      <w:r w:rsidR="0010770A" w:rsidRPr="00FC6CCF">
        <w:rPr>
          <w:rFonts w:asciiTheme="minorHAnsi" w:eastAsiaTheme="minorEastAsia" w:hAnsiTheme="minorHAnsi" w:cs="Times New Roman"/>
          <w:sz w:val="24"/>
          <w:szCs w:val="24"/>
          <w:rPrChange w:id="1942" w:author="gsc" w:date="2013-03-23T21:34:00Z">
            <w:rPr>
              <w:rFonts w:ascii="Times New Roman" w:eastAsiaTheme="minorEastAsia" w:hAnsi="Times New Roman" w:cs="Times New Roman" w:hint="eastAsia"/>
              <w:sz w:val="24"/>
              <w:szCs w:val="24"/>
            </w:rPr>
          </w:rPrChange>
        </w:rPr>
        <w:t>Vs</w:t>
      </w:r>
      <w:proofErr w:type="spellEnd"/>
      <w:r w:rsidR="0010770A" w:rsidRPr="00FC6CCF">
        <w:rPr>
          <w:rFonts w:asciiTheme="minorHAnsi" w:eastAsiaTheme="minorEastAsia" w:hAnsiTheme="minorHAnsi" w:cs="Times New Roman"/>
          <w:sz w:val="24"/>
          <w:szCs w:val="24"/>
          <w:rPrChange w:id="1943" w:author="gsc" w:date="2013-03-23T21:34:00Z">
            <w:rPr>
              <w:rFonts w:ascii="Times New Roman" w:eastAsiaTheme="minorEastAsia" w:hAnsi="Times New Roman" w:cs="Times New Roman" w:hint="eastAsia"/>
              <w:sz w:val="24"/>
              <w:szCs w:val="24"/>
            </w:rPr>
          </w:rPrChange>
        </w:rPr>
        <w:t xml:space="preserve"> GT,</w:t>
      </w:r>
      <w:r w:rsidR="00651A38" w:rsidRPr="00FC6CCF">
        <w:rPr>
          <w:rFonts w:asciiTheme="minorHAnsi" w:eastAsiaTheme="minorEastAsia" w:hAnsiTheme="minorHAnsi" w:cs="Times New Roman"/>
          <w:sz w:val="24"/>
          <w:szCs w:val="24"/>
          <w:rPrChange w:id="1944" w:author="gsc" w:date="2013-03-23T21:34:00Z">
            <w:rPr>
              <w:rFonts w:ascii="Times New Roman" w:eastAsiaTheme="minorEastAsia" w:hAnsi="Times New Roman" w:cs="Times New Roman" w:hint="eastAsia"/>
              <w:sz w:val="24"/>
              <w:szCs w:val="24"/>
            </w:rPr>
          </w:rPrChange>
        </w:rPr>
        <w:t xml:space="preserve"> </w:t>
      </w:r>
      <w:r w:rsidRPr="00FC6CCF">
        <w:rPr>
          <w:rFonts w:asciiTheme="minorHAnsi" w:hAnsiTheme="minorHAnsi" w:cs="Times New Roman"/>
          <w:sz w:val="24"/>
          <w:szCs w:val="24"/>
          <w:rPrChange w:id="1945" w:author="gsc" w:date="2013-03-23T21:34:00Z">
            <w:rPr>
              <w:rFonts w:ascii="Times New Roman" w:hAnsi="Times New Roman" w:cs="Times New Roman"/>
              <w:sz w:val="24"/>
              <w:szCs w:val="24"/>
            </w:rPr>
          </w:rPrChange>
        </w:rPr>
        <w:t>OR=2.36</w:t>
      </w:r>
      <w:r w:rsidR="00034323" w:rsidRPr="00FC6CCF">
        <w:rPr>
          <w:rFonts w:asciiTheme="minorHAnsi" w:eastAsiaTheme="minorEastAsia" w:hAnsiTheme="minorHAnsi" w:cs="Times New Roman"/>
          <w:sz w:val="24"/>
          <w:szCs w:val="24"/>
          <w:rPrChange w:id="1946" w:author="gsc" w:date="2013-03-23T21:34:00Z">
            <w:rPr>
              <w:rFonts w:ascii="Times New Roman" w:eastAsiaTheme="minorEastAsia" w:hAnsi="Times New Roman" w:cs="Times New Roman" w:hint="eastAsia"/>
              <w:sz w:val="24"/>
              <w:szCs w:val="24"/>
            </w:rPr>
          </w:rPrChange>
        </w:rPr>
        <w:t>;</w:t>
      </w:r>
      <w:r w:rsidR="008134FC" w:rsidRPr="00FC6CCF">
        <w:rPr>
          <w:rFonts w:asciiTheme="minorHAnsi" w:eastAsiaTheme="minorEastAsia" w:hAnsiTheme="minorHAnsi" w:cs="Times New Roman"/>
          <w:sz w:val="24"/>
          <w:szCs w:val="24"/>
          <w:rPrChange w:id="1947" w:author="gsc" w:date="2013-03-23T21:34:00Z">
            <w:rPr>
              <w:rFonts w:ascii="Times New Roman" w:eastAsiaTheme="minorEastAsia" w:hAnsi="Times New Roman" w:cs="Times New Roman"/>
              <w:sz w:val="24"/>
              <w:szCs w:val="24"/>
            </w:rPr>
          </w:rPrChange>
        </w:rPr>
        <w:t xml:space="preserve"> </w:t>
      </w:r>
      <w:r w:rsidR="00BB4192" w:rsidRPr="00FC6CCF">
        <w:rPr>
          <w:rFonts w:asciiTheme="minorHAnsi" w:eastAsiaTheme="minorEastAsia" w:hAnsiTheme="minorHAnsi" w:cs="Times New Roman"/>
          <w:sz w:val="24"/>
          <w:szCs w:val="24"/>
          <w:rPrChange w:id="1948" w:author="gsc" w:date="2013-03-23T21:34:00Z">
            <w:rPr>
              <w:rFonts w:ascii="Times New Roman" w:eastAsiaTheme="minorEastAsia" w:hAnsi="Times New Roman" w:cs="Times New Roman" w:hint="eastAsia"/>
              <w:sz w:val="24"/>
              <w:szCs w:val="24"/>
            </w:rPr>
          </w:rPrChange>
        </w:rPr>
        <w:t>P</w:t>
      </w:r>
      <w:r w:rsidR="00843A6F" w:rsidRPr="00FC6CCF">
        <w:rPr>
          <w:rFonts w:asciiTheme="minorHAnsi" w:hAnsiTheme="minorHAnsi" w:cs="Times New Roman"/>
          <w:sz w:val="24"/>
          <w:szCs w:val="24"/>
          <w:rPrChange w:id="1949" w:author="gsc" w:date="2013-03-23T21:34:00Z">
            <w:rPr>
              <w:rFonts w:ascii="Times New Roman" w:hAnsi="Times New Roman" w:cs="Times New Roman"/>
              <w:sz w:val="24"/>
              <w:szCs w:val="24"/>
            </w:rPr>
          </w:rPrChange>
        </w:rPr>
        <w:t xml:space="preserve"> = 0.000</w:t>
      </w:r>
      <w:r w:rsidRPr="00FC6CCF">
        <w:rPr>
          <w:rFonts w:asciiTheme="minorHAnsi" w:hAnsiTheme="minorHAnsi" w:cs="Times New Roman"/>
          <w:sz w:val="24"/>
          <w:szCs w:val="24"/>
          <w:rPrChange w:id="1950" w:author="gsc" w:date="2013-03-23T21:34:00Z">
            <w:rPr>
              <w:rFonts w:ascii="Times New Roman" w:hAnsi="Times New Roman" w:cs="Times New Roman"/>
              <w:sz w:val="24"/>
              <w:szCs w:val="24"/>
            </w:rPr>
          </w:rPrChange>
        </w:rPr>
        <w:t>)</w:t>
      </w:r>
      <w:r w:rsidR="00843A6F" w:rsidRPr="00FC6CCF">
        <w:rPr>
          <w:rFonts w:asciiTheme="minorHAnsi" w:eastAsiaTheme="minorEastAsia" w:hAnsiTheme="minorHAnsi" w:cs="Times New Roman"/>
          <w:sz w:val="24"/>
          <w:szCs w:val="24"/>
          <w:rPrChange w:id="1951" w:author="gsc" w:date="2013-03-23T21:34:00Z">
            <w:rPr>
              <w:rFonts w:ascii="Times New Roman" w:eastAsiaTheme="minorEastAsia" w:hAnsi="Times New Roman" w:cs="Times New Roman"/>
              <w:sz w:val="24"/>
              <w:szCs w:val="24"/>
            </w:rPr>
          </w:rPrChange>
        </w:rPr>
        <w:t xml:space="preserve"> </w:t>
      </w:r>
      <w:r w:rsidRPr="00FC6CCF">
        <w:rPr>
          <w:rFonts w:asciiTheme="minorHAnsi" w:hAnsiTheme="minorHAnsi" w:cs="Times New Roman"/>
          <w:sz w:val="24"/>
          <w:szCs w:val="24"/>
          <w:rPrChange w:id="1952" w:author="gsc" w:date="2013-03-23T21:34:00Z">
            <w:rPr>
              <w:rFonts w:ascii="Times New Roman" w:hAnsi="Times New Roman" w:cs="Times New Roman"/>
              <w:sz w:val="24"/>
              <w:szCs w:val="24"/>
            </w:rPr>
          </w:rPrChange>
        </w:rPr>
        <w:t>and TT is stronger than GT to induce the gout risk. In different ethnicities the OR</w:t>
      </w:r>
      <w:r w:rsidR="008134FC" w:rsidRPr="00FC6CCF">
        <w:rPr>
          <w:rFonts w:asciiTheme="minorHAnsi" w:eastAsiaTheme="minorEastAsia" w:hAnsiTheme="minorHAnsi" w:cs="Times New Roman"/>
          <w:sz w:val="24"/>
          <w:szCs w:val="24"/>
          <w:rPrChange w:id="1953" w:author="gsc" w:date="2013-03-23T21:34:00Z">
            <w:rPr>
              <w:rFonts w:ascii="Times New Roman" w:eastAsiaTheme="minorEastAsia" w:hAnsi="Times New Roman" w:cs="Times New Roman"/>
              <w:sz w:val="24"/>
              <w:szCs w:val="24"/>
            </w:rPr>
          </w:rPrChange>
        </w:rPr>
        <w:t xml:space="preserve"> </w:t>
      </w:r>
      <w:r w:rsidRPr="00FC6CCF">
        <w:rPr>
          <w:rFonts w:asciiTheme="minorHAnsi" w:hAnsiTheme="minorHAnsi" w:cs="Times New Roman"/>
          <w:sz w:val="24"/>
          <w:szCs w:val="24"/>
          <w:rPrChange w:id="1954" w:author="gsc" w:date="2013-03-23T21:34:00Z">
            <w:rPr>
              <w:rFonts w:ascii="Times New Roman" w:hAnsi="Times New Roman" w:cs="Times New Roman"/>
              <w:sz w:val="24"/>
              <w:szCs w:val="24"/>
            </w:rPr>
          </w:rPrChange>
        </w:rPr>
        <w:t>is difference</w:t>
      </w:r>
      <w:r w:rsidR="00C612F1" w:rsidRPr="00FC6CCF">
        <w:rPr>
          <w:rFonts w:asciiTheme="minorHAnsi" w:eastAsiaTheme="minorEastAsia" w:hAnsiTheme="minorHAnsi" w:cs="Times New Roman"/>
          <w:sz w:val="24"/>
          <w:szCs w:val="24"/>
          <w:rPrChange w:id="1955" w:author="gsc" w:date="2013-03-23T21:34:00Z">
            <w:rPr>
              <w:rFonts w:ascii="Times New Roman" w:eastAsiaTheme="minorEastAsia" w:hAnsi="Times New Roman" w:cs="Times New Roman" w:hint="eastAsia"/>
              <w:sz w:val="24"/>
              <w:szCs w:val="24"/>
            </w:rPr>
          </w:rPrChange>
        </w:rPr>
        <w:t xml:space="preserve"> and ethnicity is the source of heterogeneity</w:t>
      </w:r>
      <w:r w:rsidRPr="00FC6CCF">
        <w:rPr>
          <w:rFonts w:asciiTheme="minorHAnsi" w:hAnsiTheme="minorHAnsi" w:cs="Times New Roman"/>
          <w:sz w:val="24"/>
          <w:szCs w:val="24"/>
          <w:rPrChange w:id="1956" w:author="gsc" w:date="2013-03-23T21:34:00Z">
            <w:rPr>
              <w:rFonts w:ascii="Times New Roman" w:hAnsi="Times New Roman" w:cs="Times New Roman"/>
              <w:sz w:val="24"/>
              <w:szCs w:val="24"/>
            </w:rPr>
          </w:rPrChange>
        </w:rPr>
        <w:t>. So in the treatment or research disease like gout the different plan should be adopted to adjust the difference of different gene type and ethnicities.</w:t>
      </w:r>
    </w:p>
    <w:p w:rsidR="002B7DDE" w:rsidRPr="00FC6CCF" w:rsidRDefault="002B7DDE" w:rsidP="00B555C2">
      <w:pPr>
        <w:ind w:firstLineChars="200" w:firstLine="480"/>
        <w:rPr>
          <w:rFonts w:asciiTheme="minorHAnsi" w:hAnsiTheme="minorHAnsi" w:cs="Times New Roman"/>
          <w:color w:val="00B0F0"/>
          <w:sz w:val="24"/>
          <w:szCs w:val="24"/>
          <w:rPrChange w:id="1957" w:author="gsc" w:date="2013-03-23T21:34:00Z">
            <w:rPr>
              <w:rFonts w:ascii="Times New Roman" w:hAnsi="Times New Roman" w:cs="Times New Roman"/>
              <w:color w:val="00B0F0"/>
              <w:sz w:val="24"/>
              <w:szCs w:val="24"/>
            </w:rPr>
          </w:rPrChange>
        </w:rPr>
      </w:pPr>
      <w:r w:rsidRPr="00FC6CCF">
        <w:rPr>
          <w:rFonts w:asciiTheme="minorHAnsi" w:hAnsiTheme="minorHAnsi" w:cs="Times New Roman"/>
          <w:sz w:val="24"/>
          <w:szCs w:val="24"/>
          <w:rPrChange w:id="1958" w:author="gsc" w:date="2013-03-23T21:34:00Z">
            <w:rPr>
              <w:rFonts w:ascii="Times New Roman" w:hAnsi="Times New Roman" w:cs="Times New Roman"/>
              <w:sz w:val="24"/>
              <w:szCs w:val="24"/>
            </w:rPr>
          </w:rPrChange>
        </w:rPr>
        <w:t>What’s more,</w:t>
      </w:r>
      <w:r w:rsidR="008134FC" w:rsidRPr="00FC6CCF">
        <w:rPr>
          <w:rFonts w:asciiTheme="minorHAnsi" w:eastAsiaTheme="minorEastAsia" w:hAnsiTheme="minorHAnsi" w:cs="Times New Roman"/>
          <w:sz w:val="24"/>
          <w:szCs w:val="24"/>
          <w:rPrChange w:id="1959" w:author="gsc" w:date="2013-03-23T21:34:00Z">
            <w:rPr>
              <w:rFonts w:ascii="Times New Roman" w:eastAsiaTheme="minorEastAsia" w:hAnsi="Times New Roman" w:cs="Times New Roman"/>
              <w:sz w:val="24"/>
              <w:szCs w:val="24"/>
            </w:rPr>
          </w:rPrChange>
        </w:rPr>
        <w:t xml:space="preserve"> </w:t>
      </w:r>
      <w:r w:rsidRPr="00FC6CCF">
        <w:rPr>
          <w:rFonts w:asciiTheme="minorHAnsi" w:hAnsiTheme="minorHAnsi" w:cs="Times New Roman"/>
          <w:sz w:val="24"/>
          <w:szCs w:val="24"/>
          <w:rPrChange w:id="1960" w:author="gsc" w:date="2013-03-23T21:34:00Z">
            <w:rPr>
              <w:rFonts w:ascii="Times New Roman" w:hAnsi="Times New Roman" w:cs="Times New Roman"/>
              <w:sz w:val="24"/>
              <w:szCs w:val="24"/>
            </w:rPr>
          </w:rPrChange>
        </w:rPr>
        <w:t xml:space="preserve">a factor for gout </w:t>
      </w:r>
      <w:r w:rsidR="008134FC" w:rsidRPr="00FC6CCF">
        <w:rPr>
          <w:rFonts w:asciiTheme="minorHAnsi" w:hAnsiTheme="minorHAnsi" w:cs="Times New Roman"/>
          <w:sz w:val="24"/>
          <w:szCs w:val="24"/>
          <w:rPrChange w:id="1961" w:author="gsc" w:date="2013-03-23T21:34:00Z">
            <w:rPr>
              <w:rFonts w:ascii="Times New Roman" w:hAnsi="Times New Roman" w:cs="Times New Roman"/>
              <w:sz w:val="24"/>
              <w:szCs w:val="24"/>
            </w:rPr>
          </w:rPrChange>
        </w:rPr>
        <w:t xml:space="preserve">is very important and it could </w:t>
      </w:r>
      <w:r w:rsidRPr="00FC6CCF">
        <w:rPr>
          <w:rFonts w:asciiTheme="minorHAnsi" w:hAnsiTheme="minorHAnsi" w:cs="Times New Roman"/>
          <w:sz w:val="24"/>
          <w:szCs w:val="24"/>
          <w:rPrChange w:id="1962" w:author="gsc" w:date="2013-03-23T21:34:00Z">
            <w:rPr>
              <w:rFonts w:ascii="Times New Roman" w:hAnsi="Times New Roman" w:cs="Times New Roman"/>
              <w:sz w:val="24"/>
              <w:szCs w:val="24"/>
            </w:rPr>
          </w:rPrChange>
        </w:rPr>
        <w:t>answer some problems we don’t solve by gene re</w:t>
      </w:r>
      <w:r w:rsidR="008134FC" w:rsidRPr="00FC6CCF">
        <w:rPr>
          <w:rFonts w:asciiTheme="minorHAnsi" w:hAnsiTheme="minorHAnsi" w:cs="Times New Roman"/>
          <w:sz w:val="24"/>
          <w:szCs w:val="24"/>
          <w:rPrChange w:id="1963" w:author="gsc" w:date="2013-03-23T21:34:00Z">
            <w:rPr>
              <w:rFonts w:ascii="Times New Roman" w:hAnsi="Times New Roman" w:cs="Times New Roman"/>
              <w:sz w:val="24"/>
              <w:szCs w:val="24"/>
            </w:rPr>
          </w:rPrChange>
        </w:rPr>
        <w:t xml:space="preserve">search, </w:t>
      </w:r>
      <w:r w:rsidR="00843A6F" w:rsidRPr="00FC6CCF">
        <w:rPr>
          <w:rFonts w:asciiTheme="minorHAnsi" w:eastAsiaTheme="minorEastAsia" w:hAnsiTheme="minorHAnsi" w:cs="Times New Roman"/>
          <w:sz w:val="24"/>
          <w:szCs w:val="24"/>
          <w:rPrChange w:id="1964" w:author="gsc" w:date="2013-03-23T21:34:00Z">
            <w:rPr>
              <w:rFonts w:ascii="Times New Roman" w:eastAsiaTheme="minorEastAsia" w:hAnsi="Times New Roman" w:cs="Times New Roman"/>
              <w:sz w:val="24"/>
              <w:szCs w:val="24"/>
            </w:rPr>
          </w:rPrChange>
        </w:rPr>
        <w:t>i</w:t>
      </w:r>
      <w:r w:rsidR="008134FC" w:rsidRPr="00FC6CCF">
        <w:rPr>
          <w:rFonts w:asciiTheme="minorHAnsi" w:hAnsiTheme="minorHAnsi" w:cs="Times New Roman"/>
          <w:sz w:val="24"/>
          <w:szCs w:val="24"/>
          <w:rPrChange w:id="1965" w:author="gsc" w:date="2013-03-23T21:34:00Z">
            <w:rPr>
              <w:rFonts w:ascii="Times New Roman" w:hAnsi="Times New Roman" w:cs="Times New Roman"/>
              <w:sz w:val="24"/>
              <w:szCs w:val="24"/>
            </w:rPr>
          </w:rPrChange>
        </w:rPr>
        <w:t>t is environment. Some</w:t>
      </w:r>
      <w:r w:rsidR="008134FC" w:rsidRPr="00FC6CCF">
        <w:rPr>
          <w:rFonts w:asciiTheme="minorHAnsi" w:eastAsiaTheme="minorEastAsia" w:hAnsiTheme="minorHAnsi" w:cs="Times New Roman"/>
          <w:sz w:val="24"/>
          <w:szCs w:val="24"/>
          <w:rPrChange w:id="1966" w:author="gsc" w:date="2013-03-23T21:34:00Z">
            <w:rPr>
              <w:rFonts w:ascii="Times New Roman" w:eastAsiaTheme="minorEastAsia" w:hAnsi="Times New Roman" w:cs="Times New Roman"/>
              <w:sz w:val="24"/>
              <w:szCs w:val="24"/>
            </w:rPr>
          </w:rPrChange>
        </w:rPr>
        <w:t xml:space="preserve"> </w:t>
      </w:r>
      <w:r w:rsidRPr="00FC6CCF">
        <w:rPr>
          <w:rFonts w:asciiTheme="minorHAnsi" w:hAnsiTheme="minorHAnsi" w:cs="Times New Roman"/>
          <w:sz w:val="24"/>
          <w:szCs w:val="24"/>
          <w:rPrChange w:id="1967" w:author="gsc" w:date="2013-03-23T21:34:00Z">
            <w:rPr>
              <w:rFonts w:ascii="Times New Roman" w:hAnsi="Times New Roman" w:cs="Times New Roman"/>
              <w:sz w:val="24"/>
              <w:szCs w:val="24"/>
            </w:rPr>
          </w:rPrChange>
        </w:rPr>
        <w:t xml:space="preserve">studies have </w:t>
      </w:r>
      <w:r w:rsidRPr="00FC6CCF">
        <w:rPr>
          <w:rFonts w:asciiTheme="minorHAnsi" w:hAnsiTheme="minorHAnsi" w:cs="Times New Roman"/>
          <w:sz w:val="24"/>
          <w:szCs w:val="24"/>
          <w:rPrChange w:id="1968" w:author="gsc" w:date="2013-03-23T21:34:00Z">
            <w:rPr>
              <w:rFonts w:ascii="Times New Roman" w:hAnsi="Times New Roman" w:cs="Times New Roman"/>
              <w:sz w:val="24"/>
              <w:szCs w:val="24"/>
            </w:rPr>
          </w:rPrChange>
        </w:rPr>
        <w:lastRenderedPageBreak/>
        <w:t>shown the association between environment and gout risk</w:t>
      </w:r>
      <w:r w:rsidR="008134FC" w:rsidRPr="00FC6CCF">
        <w:rPr>
          <w:rFonts w:asciiTheme="minorHAnsi" w:eastAsiaTheme="minorEastAsia" w:hAnsiTheme="minorHAnsi" w:cs="Times New Roman"/>
          <w:sz w:val="24"/>
          <w:szCs w:val="24"/>
          <w:rPrChange w:id="1969" w:author="gsc" w:date="2013-03-23T21:34:00Z">
            <w:rPr>
              <w:rFonts w:ascii="Times New Roman" w:eastAsiaTheme="minorEastAsia" w:hAnsi="Times New Roman" w:cs="Times New Roman"/>
              <w:sz w:val="24"/>
              <w:szCs w:val="24"/>
            </w:rPr>
          </w:rPrChange>
        </w:rPr>
        <w:t xml:space="preserve"> </w:t>
      </w:r>
      <w:r w:rsidR="00F44A9E" w:rsidRPr="00FC6CCF">
        <w:rPr>
          <w:rFonts w:asciiTheme="minorHAnsi" w:hAnsiTheme="minorHAnsi" w:cs="Times New Roman"/>
          <w:sz w:val="24"/>
          <w:szCs w:val="24"/>
          <w:rPrChange w:id="1970" w:author="gsc" w:date="2013-03-23T21:34:00Z">
            <w:rPr>
              <w:rFonts w:ascii="Times New Roman" w:hAnsi="Times New Roman" w:cs="Times New Roman"/>
              <w:sz w:val="24"/>
              <w:szCs w:val="24"/>
            </w:rPr>
          </w:rPrChange>
        </w:rPr>
        <w:fldChar w:fldCharType="begin">
          <w:fldData xml:space="preserve">PEVuZE5vdGU+PENpdGU+PEF1dGhvcj5DaG9pPC9BdXRob3I+PFllYXI+MjAwNDwvWWVhcj48UmVj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</w:fldData>
        </w:fldChar>
      </w:r>
      <w:r w:rsidR="00DC67F8" w:rsidRPr="00FC6CCF">
        <w:rPr>
          <w:rFonts w:asciiTheme="minorHAnsi" w:hAnsiTheme="minorHAnsi" w:cs="Times New Roman"/>
          <w:sz w:val="24"/>
          <w:szCs w:val="24"/>
          <w:rPrChange w:id="1971" w:author="gsc" w:date="2013-03-23T21:34:00Z">
            <w:rPr>
              <w:rFonts w:ascii="Times New Roman" w:hAnsi="Times New Roman" w:cs="Times New Roman"/>
              <w:sz w:val="24"/>
              <w:szCs w:val="24"/>
            </w:rPr>
          </w:rPrChange>
        </w:rPr>
        <w:instrText xml:space="preserve"> ADDIN EN.CITE </w:instrText>
      </w:r>
      <w:r w:rsidR="00F44A9E" w:rsidRPr="00FC6CCF">
        <w:rPr>
          <w:rFonts w:asciiTheme="minorHAnsi" w:hAnsiTheme="minorHAnsi" w:cs="Times New Roman"/>
          <w:sz w:val="24"/>
          <w:szCs w:val="24"/>
          <w:rPrChange w:id="1972" w:author="gsc" w:date="2013-03-23T21:34:00Z">
            <w:rPr>
              <w:rFonts w:ascii="Times New Roman" w:hAnsi="Times New Roman" w:cs="Times New Roman"/>
              <w:sz w:val="24"/>
              <w:szCs w:val="24"/>
            </w:rPr>
          </w:rPrChange>
        </w:rPr>
        <w:fldChar w:fldCharType="begin">
          <w:fldData xml:space="preserve">PEVuZE5vdGU+PENpdGU+PEF1dGhvcj5DaG9pPC9BdXRob3I+PFllYXI+MjAwNDwvWWVhcj48UmVj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</w:fldData>
        </w:fldChar>
      </w:r>
      <w:r w:rsidR="00DC67F8" w:rsidRPr="00FC6CCF">
        <w:rPr>
          <w:rFonts w:asciiTheme="minorHAnsi" w:hAnsiTheme="minorHAnsi" w:cs="Times New Roman"/>
          <w:sz w:val="24"/>
          <w:szCs w:val="24"/>
          <w:rPrChange w:id="1973" w:author="gsc" w:date="2013-03-23T21:34:00Z">
            <w:rPr>
              <w:rFonts w:ascii="Times New Roman" w:hAnsi="Times New Roman" w:cs="Times New Roman"/>
              <w:sz w:val="24"/>
              <w:szCs w:val="24"/>
            </w:rPr>
          </w:rPrChange>
        </w:rPr>
        <w:instrText xml:space="preserve"> ADDIN EN.CITE.DATA </w:instrText>
      </w:r>
      <w:r w:rsidR="00F44A9E" w:rsidRPr="00FC6CCF">
        <w:rPr>
          <w:rFonts w:asciiTheme="minorHAnsi" w:hAnsiTheme="minorHAnsi" w:cs="Times New Roman"/>
          <w:sz w:val="24"/>
          <w:szCs w:val="24"/>
          <w:rPrChange w:id="1974" w:author="gsc" w:date="2013-03-23T21:34:00Z">
            <w:rPr>
              <w:rFonts w:ascii="Times New Roman" w:hAnsi="Times New Roman" w:cs="Times New Roman"/>
              <w:sz w:val="24"/>
              <w:szCs w:val="24"/>
            </w:rPr>
          </w:rPrChange>
        </w:rPr>
      </w:r>
      <w:r w:rsidR="00F44A9E" w:rsidRPr="00FC6CCF">
        <w:rPr>
          <w:rFonts w:asciiTheme="minorHAnsi" w:hAnsiTheme="minorHAnsi" w:cs="Times New Roman"/>
          <w:sz w:val="24"/>
          <w:szCs w:val="24"/>
          <w:rPrChange w:id="1975" w:author="gsc" w:date="2013-03-23T21:34:00Z">
            <w:rPr>
              <w:rFonts w:ascii="Times New Roman" w:hAnsi="Times New Roman" w:cs="Times New Roman"/>
              <w:sz w:val="24"/>
              <w:szCs w:val="24"/>
            </w:rPr>
          </w:rPrChange>
        </w:rPr>
        <w:fldChar w:fldCharType="end"/>
      </w:r>
      <w:r w:rsidR="00F44A9E" w:rsidRPr="00FC6CCF">
        <w:rPr>
          <w:rFonts w:asciiTheme="minorHAnsi" w:hAnsiTheme="minorHAnsi" w:cs="Times New Roman"/>
          <w:sz w:val="24"/>
          <w:szCs w:val="24"/>
          <w:rPrChange w:id="1976" w:author="gsc" w:date="2013-03-23T21:34:00Z">
            <w:rPr>
              <w:rFonts w:ascii="Times New Roman" w:hAnsi="Times New Roman" w:cs="Times New Roman"/>
              <w:sz w:val="24"/>
              <w:szCs w:val="24"/>
            </w:rPr>
          </w:rPrChange>
        </w:rPr>
      </w:r>
      <w:r w:rsidR="00F44A9E" w:rsidRPr="00FC6CCF">
        <w:rPr>
          <w:rFonts w:asciiTheme="minorHAnsi" w:hAnsiTheme="minorHAnsi" w:cs="Times New Roman"/>
          <w:sz w:val="24"/>
          <w:szCs w:val="24"/>
          <w:rPrChange w:id="1977" w:author="gsc" w:date="2013-03-23T21:34:00Z">
            <w:rPr>
              <w:rFonts w:ascii="Times New Roman" w:hAnsi="Times New Roman" w:cs="Times New Roman"/>
              <w:sz w:val="24"/>
              <w:szCs w:val="24"/>
            </w:rPr>
          </w:rPrChange>
        </w:rPr>
        <w:fldChar w:fldCharType="separate"/>
      </w:r>
      <w:r w:rsidR="00DC67F8" w:rsidRPr="00FC6CCF">
        <w:rPr>
          <w:rFonts w:asciiTheme="minorHAnsi" w:hAnsiTheme="minorHAnsi" w:cs="Times New Roman"/>
          <w:noProof/>
          <w:sz w:val="24"/>
          <w:szCs w:val="24"/>
          <w:rPrChange w:id="1978" w:author="gsc" w:date="2013-03-23T21:34:00Z">
            <w:rPr>
              <w:rFonts w:ascii="Times New Roman" w:hAnsi="Times New Roman" w:cs="Times New Roman"/>
              <w:noProof/>
              <w:sz w:val="24"/>
              <w:szCs w:val="24"/>
            </w:rPr>
          </w:rPrChange>
        </w:rPr>
        <w:t>[</w:t>
      </w:r>
      <w:r w:rsidR="00FC6CCF" w:rsidRPr="00FC6CCF">
        <w:rPr>
          <w:rFonts w:asciiTheme="minorHAnsi" w:hAnsiTheme="minorHAnsi"/>
          <w:rPrChange w:id="1979" w:author="gsc" w:date="2013-03-23T21:34:00Z">
            <w:rPr/>
          </w:rPrChange>
        </w:rPr>
        <w:fldChar w:fldCharType="begin"/>
      </w:r>
      <w:r w:rsidR="00FC6CCF" w:rsidRPr="00FC6CCF">
        <w:rPr>
          <w:rFonts w:asciiTheme="minorHAnsi" w:hAnsiTheme="minorHAnsi"/>
          <w:rPrChange w:id="1980" w:author="gsc" w:date="2013-03-23T21:34:00Z">
            <w:rPr/>
          </w:rPrChange>
        </w:rPr>
        <w:instrText xml:space="preserve"> HYPERLINK \l "_ENREF_36" \o "Choi, 2004 #30" </w:instrText>
      </w:r>
      <w:r w:rsidR="00FC6CCF" w:rsidRPr="00FC6CCF">
        <w:rPr>
          <w:rFonts w:asciiTheme="minorHAnsi" w:hAnsiTheme="minorHAnsi"/>
          <w:rPrChange w:id="1981" w:author="gsc" w:date="2013-03-23T21:34:00Z">
            <w:rPr/>
          </w:rPrChange>
        </w:rPr>
        <w:fldChar w:fldCharType="separate"/>
      </w:r>
      <w:r w:rsidR="00DC67F8" w:rsidRPr="00FC6CCF">
        <w:rPr>
          <w:rFonts w:asciiTheme="minorHAnsi" w:hAnsiTheme="minorHAnsi" w:cs="Times New Roman"/>
          <w:noProof/>
          <w:sz w:val="24"/>
          <w:szCs w:val="24"/>
          <w:rPrChange w:id="1982" w:author="gsc" w:date="2013-03-23T21:34:00Z">
            <w:rPr>
              <w:rFonts w:ascii="Times New Roman" w:hAnsi="Times New Roman" w:cs="Times New Roman"/>
              <w:noProof/>
              <w:sz w:val="24"/>
              <w:szCs w:val="24"/>
            </w:rPr>
          </w:rPrChange>
        </w:rPr>
        <w:t>36-42</w:t>
      </w:r>
      <w:r w:rsidR="00FC6CCF" w:rsidRPr="00FC6CCF">
        <w:rPr>
          <w:rFonts w:asciiTheme="minorHAnsi" w:hAnsiTheme="minorHAnsi" w:cs="Times New Roman"/>
          <w:noProof/>
          <w:sz w:val="24"/>
          <w:szCs w:val="24"/>
          <w:rPrChange w:id="1983" w:author="gsc" w:date="2013-03-23T21:34:00Z">
            <w:rPr>
              <w:rFonts w:ascii="Times New Roman" w:hAnsi="Times New Roman" w:cs="Times New Roman"/>
              <w:noProof/>
              <w:sz w:val="24"/>
              <w:szCs w:val="24"/>
            </w:rPr>
          </w:rPrChange>
        </w:rPr>
        <w:fldChar w:fldCharType="end"/>
      </w:r>
      <w:r w:rsidR="00DC67F8" w:rsidRPr="00FC6CCF">
        <w:rPr>
          <w:rFonts w:asciiTheme="minorHAnsi" w:hAnsiTheme="minorHAnsi" w:cs="Times New Roman"/>
          <w:noProof/>
          <w:sz w:val="24"/>
          <w:szCs w:val="24"/>
          <w:rPrChange w:id="1984" w:author="gsc" w:date="2013-03-23T21:34:00Z">
            <w:rPr>
              <w:rFonts w:ascii="Times New Roman" w:hAnsi="Times New Roman" w:cs="Times New Roman"/>
              <w:noProof/>
              <w:sz w:val="24"/>
              <w:szCs w:val="24"/>
            </w:rPr>
          </w:rPrChange>
        </w:rPr>
        <w:t>]</w:t>
      </w:r>
      <w:r w:rsidR="00F44A9E" w:rsidRPr="00FC6CCF">
        <w:rPr>
          <w:rFonts w:asciiTheme="minorHAnsi" w:hAnsiTheme="minorHAnsi" w:cs="Times New Roman"/>
          <w:sz w:val="24"/>
          <w:szCs w:val="24"/>
          <w:rPrChange w:id="1985" w:author="gsc" w:date="2013-03-23T21:34:00Z">
            <w:rPr>
              <w:rFonts w:ascii="Times New Roman" w:hAnsi="Times New Roman" w:cs="Times New Roman"/>
              <w:sz w:val="24"/>
              <w:szCs w:val="24"/>
            </w:rPr>
          </w:rPrChange>
        </w:rPr>
        <w:fldChar w:fldCharType="end"/>
      </w:r>
      <w:r w:rsidRPr="00FC6CCF">
        <w:rPr>
          <w:rFonts w:asciiTheme="minorHAnsi" w:hAnsiTheme="minorHAnsi" w:cs="Times New Roman"/>
          <w:sz w:val="24"/>
          <w:szCs w:val="24"/>
          <w:rPrChange w:id="1986" w:author="gsc" w:date="2013-03-23T21:34:00Z">
            <w:rPr>
              <w:rFonts w:ascii="Times New Roman" w:hAnsi="Times New Roman" w:cs="Times New Roman"/>
              <w:sz w:val="24"/>
              <w:szCs w:val="24"/>
            </w:rPr>
          </w:rPrChange>
        </w:rPr>
        <w:t>.</w:t>
      </w:r>
      <w:r w:rsidR="00843A6F" w:rsidRPr="00FC6CCF">
        <w:rPr>
          <w:rFonts w:asciiTheme="minorHAnsi" w:eastAsiaTheme="minorEastAsia" w:hAnsiTheme="minorHAnsi" w:cs="Times New Roman"/>
          <w:sz w:val="24"/>
          <w:szCs w:val="24"/>
          <w:rPrChange w:id="1987" w:author="gsc" w:date="2013-03-23T21:34:00Z">
            <w:rPr>
              <w:rFonts w:ascii="Times New Roman" w:eastAsiaTheme="minorEastAsia" w:hAnsi="Times New Roman" w:cs="Times New Roman"/>
              <w:sz w:val="24"/>
              <w:szCs w:val="24"/>
            </w:rPr>
          </w:rPrChange>
        </w:rPr>
        <w:t xml:space="preserve"> </w:t>
      </w:r>
      <w:r w:rsidRPr="00FC6CCF">
        <w:rPr>
          <w:rFonts w:asciiTheme="minorHAnsi" w:hAnsiTheme="minorHAnsi" w:cs="Times New Roman"/>
          <w:sz w:val="24"/>
          <w:szCs w:val="24"/>
          <w:rPrChange w:id="1988" w:author="gsc" w:date="2013-03-23T21:34:00Z">
            <w:rPr>
              <w:rFonts w:ascii="Times New Roman" w:hAnsi="Times New Roman" w:cs="Times New Roman"/>
              <w:sz w:val="24"/>
              <w:szCs w:val="24"/>
            </w:rPr>
          </w:rPrChange>
        </w:rPr>
        <w:t>So in our quality scoring criteria t</w:t>
      </w:r>
      <w:r w:rsidR="008134FC" w:rsidRPr="00FC6CCF">
        <w:rPr>
          <w:rFonts w:asciiTheme="minorHAnsi" w:hAnsiTheme="minorHAnsi" w:cs="Times New Roman"/>
          <w:sz w:val="24"/>
          <w:szCs w:val="24"/>
          <w:rPrChange w:id="1989" w:author="gsc" w:date="2013-03-23T21:34:00Z">
            <w:rPr>
              <w:rFonts w:ascii="Times New Roman" w:hAnsi="Times New Roman" w:cs="Times New Roman"/>
              <w:sz w:val="24"/>
              <w:szCs w:val="24"/>
            </w:rPr>
          </w:rPrChange>
        </w:rPr>
        <w:t>he habits and customs included</w:t>
      </w:r>
      <w:r w:rsidR="008E3247" w:rsidRPr="00FC6CCF">
        <w:rPr>
          <w:rFonts w:asciiTheme="minorHAnsi" w:eastAsiaTheme="minorEastAsia" w:hAnsiTheme="minorHAnsi" w:cs="Times New Roman"/>
          <w:sz w:val="24"/>
          <w:szCs w:val="24"/>
          <w:rPrChange w:id="1990" w:author="gsc" w:date="2013-03-23T21:34:00Z">
            <w:rPr>
              <w:rFonts w:ascii="Times New Roman" w:eastAsiaTheme="minorEastAsia" w:hAnsi="Times New Roman" w:cs="Times New Roman"/>
              <w:sz w:val="24"/>
              <w:szCs w:val="24"/>
            </w:rPr>
          </w:rPrChange>
        </w:rPr>
        <w:t xml:space="preserve">. So this is the first quality scale was made for gout. </w:t>
      </w:r>
      <w:r w:rsidRPr="00FC6CCF">
        <w:rPr>
          <w:rFonts w:asciiTheme="minorHAnsi" w:hAnsiTheme="minorHAnsi" w:cs="Times New Roman"/>
          <w:color w:val="00B0F0"/>
          <w:sz w:val="24"/>
          <w:szCs w:val="24"/>
          <w:rPrChange w:id="1991" w:author="gsc" w:date="2013-03-23T21:34:00Z">
            <w:rPr>
              <w:rFonts w:ascii="Times New Roman" w:hAnsi="Times New Roman" w:cs="Times New Roman"/>
              <w:color w:val="00B0F0"/>
              <w:sz w:val="24"/>
              <w:szCs w:val="24"/>
            </w:rPr>
          </w:rPrChange>
        </w:rPr>
        <w:t>Of course,</w:t>
      </w:r>
      <w:r w:rsidR="008E3247" w:rsidRPr="00FC6CCF">
        <w:rPr>
          <w:rFonts w:asciiTheme="minorHAnsi" w:eastAsiaTheme="minorEastAsia" w:hAnsiTheme="minorHAnsi" w:cs="Times New Roman"/>
          <w:color w:val="00B0F0"/>
          <w:sz w:val="24"/>
          <w:szCs w:val="24"/>
          <w:rPrChange w:id="1992" w:author="gsc" w:date="2013-03-23T21:34:00Z">
            <w:rPr>
              <w:rFonts w:ascii="Times New Roman" w:eastAsiaTheme="minorEastAsia" w:hAnsi="Times New Roman" w:cs="Times New Roman" w:hint="eastAsia"/>
              <w:color w:val="00B0F0"/>
              <w:sz w:val="24"/>
              <w:szCs w:val="24"/>
            </w:rPr>
          </w:rPrChange>
        </w:rPr>
        <w:t xml:space="preserve"> </w:t>
      </w:r>
      <w:r w:rsidRPr="00FC6CCF">
        <w:rPr>
          <w:rFonts w:asciiTheme="minorHAnsi" w:hAnsiTheme="minorHAnsi" w:cs="Times New Roman"/>
          <w:color w:val="00B0F0"/>
          <w:sz w:val="24"/>
          <w:szCs w:val="24"/>
          <w:rPrChange w:id="1993" w:author="gsc" w:date="2013-03-23T21:34:00Z">
            <w:rPr>
              <w:rFonts w:ascii="Times New Roman" w:hAnsi="Times New Roman" w:cs="Times New Roman"/>
              <w:color w:val="00B0F0"/>
              <w:sz w:val="24"/>
              <w:szCs w:val="24"/>
            </w:rPr>
          </w:rPrChange>
        </w:rPr>
        <w:t>in the study of the association between allele frequency and the prevalence</w:t>
      </w:r>
      <w:r w:rsidR="008134FC" w:rsidRPr="00FC6CCF">
        <w:rPr>
          <w:rFonts w:asciiTheme="minorHAnsi" w:eastAsiaTheme="minorEastAsia" w:hAnsiTheme="minorHAnsi" w:cs="Times New Roman"/>
          <w:color w:val="00B0F0"/>
          <w:sz w:val="24"/>
          <w:szCs w:val="24"/>
          <w:rPrChange w:id="1994" w:author="gsc" w:date="2013-03-23T21:34:00Z">
            <w:rPr>
              <w:rFonts w:ascii="Times New Roman" w:eastAsiaTheme="minorEastAsia" w:hAnsi="Times New Roman" w:cs="Times New Roman"/>
              <w:color w:val="00B0F0"/>
              <w:sz w:val="24"/>
              <w:szCs w:val="24"/>
            </w:rPr>
          </w:rPrChange>
        </w:rPr>
        <w:t xml:space="preserve"> </w:t>
      </w:r>
      <w:r w:rsidR="00F44A9E" w:rsidRPr="00FC6CCF">
        <w:rPr>
          <w:rFonts w:asciiTheme="minorHAnsi" w:hAnsiTheme="minorHAnsi" w:cs="Times New Roman"/>
          <w:color w:val="00B0F0"/>
          <w:sz w:val="24"/>
          <w:szCs w:val="24"/>
          <w:rPrChange w:id="1995" w:author="gsc" w:date="2013-03-23T21:34:00Z">
            <w:rPr>
              <w:rFonts w:ascii="Times New Roman" w:hAnsi="Times New Roman" w:cs="Times New Roman"/>
              <w:color w:val="00B0F0"/>
              <w:sz w:val="24"/>
              <w:szCs w:val="24"/>
            </w:rPr>
          </w:rPrChange>
        </w:rPr>
        <w:fldChar w:fldCharType="begin">
          <w:fldData xml:space="preserve">PEVuZE5vdGU+PENpdGU+PEF1dGhvcj5LbGVtcDwvQXV0aG9yPjxZZWFyPjE5OTc8L1llYXI+PFJl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</w:fldData>
        </w:fldChar>
      </w:r>
      <w:r w:rsidR="00DC67F8" w:rsidRPr="00FC6CCF">
        <w:rPr>
          <w:rFonts w:asciiTheme="minorHAnsi" w:hAnsiTheme="minorHAnsi" w:cs="Times New Roman"/>
          <w:color w:val="00B0F0"/>
          <w:sz w:val="24"/>
          <w:szCs w:val="24"/>
          <w:rPrChange w:id="1996" w:author="gsc" w:date="2013-03-23T21:34:00Z">
            <w:rPr>
              <w:rFonts w:ascii="Times New Roman" w:hAnsi="Times New Roman" w:cs="Times New Roman"/>
              <w:color w:val="00B0F0"/>
              <w:sz w:val="24"/>
              <w:szCs w:val="24"/>
            </w:rPr>
          </w:rPrChange>
        </w:rPr>
        <w:instrText xml:space="preserve"> ADDIN EN.CITE </w:instrText>
      </w:r>
      <w:r w:rsidR="00F44A9E" w:rsidRPr="00FC6CCF">
        <w:rPr>
          <w:rFonts w:asciiTheme="minorHAnsi" w:hAnsiTheme="minorHAnsi" w:cs="Times New Roman"/>
          <w:color w:val="00B0F0"/>
          <w:sz w:val="24"/>
          <w:szCs w:val="24"/>
          <w:rPrChange w:id="1997" w:author="gsc" w:date="2013-03-23T21:34:00Z">
            <w:rPr>
              <w:rFonts w:ascii="Times New Roman" w:hAnsi="Times New Roman" w:cs="Times New Roman"/>
              <w:color w:val="00B0F0"/>
              <w:sz w:val="24"/>
              <w:szCs w:val="24"/>
            </w:rPr>
          </w:rPrChange>
        </w:rPr>
        <w:fldChar w:fldCharType="begin">
          <w:fldData xml:space="preserve">PEVuZE5vdGU+PENpdGU+PEF1dGhvcj5LbGVtcDwvQXV0aG9yPjxZZWFyPjE5OTc8L1llYXI+PFJl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</w:fldData>
        </w:fldChar>
      </w:r>
      <w:r w:rsidR="00DC67F8" w:rsidRPr="00FC6CCF">
        <w:rPr>
          <w:rFonts w:asciiTheme="minorHAnsi" w:hAnsiTheme="minorHAnsi" w:cs="Times New Roman"/>
          <w:color w:val="00B0F0"/>
          <w:sz w:val="24"/>
          <w:szCs w:val="24"/>
          <w:rPrChange w:id="1998" w:author="gsc" w:date="2013-03-23T21:34:00Z">
            <w:rPr>
              <w:rFonts w:ascii="Times New Roman" w:hAnsi="Times New Roman" w:cs="Times New Roman"/>
              <w:color w:val="00B0F0"/>
              <w:sz w:val="24"/>
              <w:szCs w:val="24"/>
            </w:rPr>
          </w:rPrChange>
        </w:rPr>
        <w:instrText xml:space="preserve"> ADDIN EN.CITE.DATA </w:instrText>
      </w:r>
      <w:r w:rsidR="00F44A9E" w:rsidRPr="00FC6CCF">
        <w:rPr>
          <w:rFonts w:asciiTheme="minorHAnsi" w:hAnsiTheme="minorHAnsi" w:cs="Times New Roman"/>
          <w:color w:val="00B0F0"/>
          <w:sz w:val="24"/>
          <w:szCs w:val="24"/>
          <w:rPrChange w:id="1999" w:author="gsc" w:date="2013-03-23T21:34:00Z">
            <w:rPr>
              <w:rFonts w:ascii="Times New Roman" w:hAnsi="Times New Roman" w:cs="Times New Roman"/>
              <w:color w:val="00B0F0"/>
              <w:sz w:val="24"/>
              <w:szCs w:val="24"/>
            </w:rPr>
          </w:rPrChange>
        </w:rPr>
      </w:r>
      <w:r w:rsidR="00F44A9E" w:rsidRPr="00FC6CCF">
        <w:rPr>
          <w:rFonts w:asciiTheme="minorHAnsi" w:hAnsiTheme="minorHAnsi" w:cs="Times New Roman"/>
          <w:color w:val="00B0F0"/>
          <w:sz w:val="24"/>
          <w:szCs w:val="24"/>
          <w:rPrChange w:id="2000" w:author="gsc" w:date="2013-03-23T21:34:00Z">
            <w:rPr>
              <w:rFonts w:ascii="Times New Roman" w:hAnsi="Times New Roman" w:cs="Times New Roman"/>
              <w:color w:val="00B0F0"/>
              <w:sz w:val="24"/>
              <w:szCs w:val="24"/>
            </w:rPr>
          </w:rPrChange>
        </w:rPr>
        <w:fldChar w:fldCharType="end"/>
      </w:r>
      <w:r w:rsidR="00F44A9E" w:rsidRPr="00FC6CCF">
        <w:rPr>
          <w:rFonts w:asciiTheme="minorHAnsi" w:hAnsiTheme="minorHAnsi" w:cs="Times New Roman"/>
          <w:color w:val="00B0F0"/>
          <w:sz w:val="24"/>
          <w:szCs w:val="24"/>
          <w:rPrChange w:id="2001" w:author="gsc" w:date="2013-03-23T21:34:00Z">
            <w:rPr>
              <w:rFonts w:ascii="Times New Roman" w:hAnsi="Times New Roman" w:cs="Times New Roman"/>
              <w:color w:val="00B0F0"/>
              <w:sz w:val="24"/>
              <w:szCs w:val="24"/>
            </w:rPr>
          </w:rPrChange>
        </w:rPr>
      </w:r>
      <w:r w:rsidR="00F44A9E" w:rsidRPr="00FC6CCF">
        <w:rPr>
          <w:rFonts w:asciiTheme="minorHAnsi" w:hAnsiTheme="minorHAnsi" w:cs="Times New Roman"/>
          <w:color w:val="00B0F0"/>
          <w:sz w:val="24"/>
          <w:szCs w:val="24"/>
          <w:rPrChange w:id="2002" w:author="gsc" w:date="2013-03-23T21:34:00Z">
            <w:rPr>
              <w:rFonts w:ascii="Times New Roman" w:hAnsi="Times New Roman" w:cs="Times New Roman"/>
              <w:color w:val="00B0F0"/>
              <w:sz w:val="24"/>
              <w:szCs w:val="24"/>
            </w:rPr>
          </w:rPrChange>
        </w:rPr>
        <w:fldChar w:fldCharType="separate"/>
      </w:r>
      <w:r w:rsidR="00DC67F8" w:rsidRPr="00FC6CCF">
        <w:rPr>
          <w:rFonts w:asciiTheme="minorHAnsi" w:hAnsiTheme="minorHAnsi" w:cs="Times New Roman"/>
          <w:noProof/>
          <w:color w:val="00B0F0"/>
          <w:sz w:val="24"/>
          <w:szCs w:val="24"/>
          <w:rPrChange w:id="2003" w:author="gsc" w:date="2013-03-23T21:34:00Z">
            <w:rPr>
              <w:rFonts w:ascii="Times New Roman" w:hAnsi="Times New Roman" w:cs="Times New Roman"/>
              <w:noProof/>
              <w:color w:val="00B0F0"/>
              <w:sz w:val="24"/>
              <w:szCs w:val="24"/>
            </w:rPr>
          </w:rPrChange>
        </w:rPr>
        <w:t>[</w:t>
      </w:r>
      <w:r w:rsidR="00FC6CCF" w:rsidRPr="00FC6CCF">
        <w:rPr>
          <w:rFonts w:asciiTheme="minorHAnsi" w:hAnsiTheme="minorHAnsi"/>
          <w:rPrChange w:id="2004" w:author="gsc" w:date="2013-03-23T21:34:00Z">
            <w:rPr/>
          </w:rPrChange>
        </w:rPr>
        <w:fldChar w:fldCharType="begin"/>
      </w:r>
      <w:r w:rsidR="00FC6CCF" w:rsidRPr="00FC6CCF">
        <w:rPr>
          <w:rFonts w:asciiTheme="minorHAnsi" w:hAnsiTheme="minorHAnsi"/>
          <w:rPrChange w:id="2005" w:author="gsc" w:date="2013-03-23T21:34:00Z">
            <w:rPr/>
          </w:rPrChange>
        </w:rPr>
        <w:instrText xml:space="preserve"> HYPERLINK \l "_ENREF_43" \o "Klemp, 1997 #36" </w:instrText>
      </w:r>
      <w:r w:rsidR="00FC6CCF" w:rsidRPr="00FC6CCF">
        <w:rPr>
          <w:rFonts w:asciiTheme="minorHAnsi" w:hAnsiTheme="minorHAnsi"/>
          <w:rPrChange w:id="2006" w:author="gsc" w:date="2013-03-23T21:34:00Z">
            <w:rPr/>
          </w:rPrChange>
        </w:rPr>
        <w:fldChar w:fldCharType="separate"/>
      </w:r>
      <w:r w:rsidR="00DC67F8" w:rsidRPr="00FC6CCF">
        <w:rPr>
          <w:rFonts w:asciiTheme="minorHAnsi" w:hAnsiTheme="minorHAnsi" w:cs="Times New Roman"/>
          <w:noProof/>
          <w:color w:val="00B0F0"/>
          <w:sz w:val="24"/>
          <w:szCs w:val="24"/>
          <w:rPrChange w:id="2007" w:author="gsc" w:date="2013-03-23T21:34:00Z">
            <w:rPr>
              <w:rFonts w:ascii="Times New Roman" w:hAnsi="Times New Roman" w:cs="Times New Roman"/>
              <w:noProof/>
              <w:color w:val="00B0F0"/>
              <w:sz w:val="24"/>
              <w:szCs w:val="24"/>
            </w:rPr>
          </w:rPrChange>
        </w:rPr>
        <w:t>43-46</w:t>
      </w:r>
      <w:r w:rsidR="00FC6CCF" w:rsidRPr="00FC6CCF">
        <w:rPr>
          <w:rFonts w:asciiTheme="minorHAnsi" w:hAnsiTheme="minorHAnsi" w:cs="Times New Roman"/>
          <w:noProof/>
          <w:color w:val="00B0F0"/>
          <w:sz w:val="24"/>
          <w:szCs w:val="24"/>
          <w:rPrChange w:id="2008" w:author="gsc" w:date="2013-03-23T21:34:00Z">
            <w:rPr>
              <w:rFonts w:ascii="Times New Roman" w:hAnsi="Times New Roman" w:cs="Times New Roman"/>
              <w:noProof/>
              <w:color w:val="00B0F0"/>
              <w:sz w:val="24"/>
              <w:szCs w:val="24"/>
            </w:rPr>
          </w:rPrChange>
        </w:rPr>
        <w:fldChar w:fldCharType="end"/>
      </w:r>
      <w:r w:rsidR="00DC67F8" w:rsidRPr="00FC6CCF">
        <w:rPr>
          <w:rFonts w:asciiTheme="minorHAnsi" w:hAnsiTheme="minorHAnsi" w:cs="Times New Roman"/>
          <w:noProof/>
          <w:color w:val="00B0F0"/>
          <w:sz w:val="24"/>
          <w:szCs w:val="24"/>
          <w:rPrChange w:id="2009" w:author="gsc" w:date="2013-03-23T21:34:00Z">
            <w:rPr>
              <w:rFonts w:ascii="Times New Roman" w:hAnsi="Times New Roman" w:cs="Times New Roman"/>
              <w:noProof/>
              <w:color w:val="00B0F0"/>
              <w:sz w:val="24"/>
              <w:szCs w:val="24"/>
            </w:rPr>
          </w:rPrChange>
        </w:rPr>
        <w:t>]</w:t>
      </w:r>
      <w:r w:rsidR="00F44A9E" w:rsidRPr="00FC6CCF">
        <w:rPr>
          <w:rFonts w:asciiTheme="minorHAnsi" w:hAnsiTheme="minorHAnsi" w:cs="Times New Roman"/>
          <w:color w:val="00B0F0"/>
          <w:sz w:val="24"/>
          <w:szCs w:val="24"/>
          <w:rPrChange w:id="2010" w:author="gsc" w:date="2013-03-23T21:34:00Z">
            <w:rPr>
              <w:rFonts w:ascii="Times New Roman" w:hAnsi="Times New Roman" w:cs="Times New Roman"/>
              <w:color w:val="00B0F0"/>
              <w:sz w:val="24"/>
              <w:szCs w:val="24"/>
            </w:rPr>
          </w:rPrChange>
        </w:rPr>
        <w:fldChar w:fldCharType="end"/>
      </w:r>
      <w:r w:rsidRPr="00FC6CCF">
        <w:rPr>
          <w:rFonts w:asciiTheme="minorHAnsi" w:hAnsiTheme="minorHAnsi" w:cs="Times New Roman"/>
          <w:color w:val="00B0F0"/>
          <w:sz w:val="24"/>
          <w:szCs w:val="24"/>
          <w:rPrChange w:id="2011" w:author="gsc" w:date="2013-03-23T21:34:00Z">
            <w:rPr>
              <w:rFonts w:ascii="Times New Roman" w:hAnsi="Times New Roman" w:cs="Times New Roman"/>
              <w:color w:val="00B0F0"/>
              <w:sz w:val="24"/>
              <w:szCs w:val="24"/>
            </w:rPr>
          </w:rPrChange>
        </w:rPr>
        <w:t>, the find</w:t>
      </w:r>
      <w:r w:rsidR="008134FC" w:rsidRPr="00FC6CCF">
        <w:rPr>
          <w:rFonts w:asciiTheme="minorHAnsi" w:hAnsiTheme="minorHAnsi" w:cs="Times New Roman"/>
          <w:color w:val="00B0F0"/>
          <w:sz w:val="24"/>
          <w:szCs w:val="24"/>
          <w:rPrChange w:id="2012" w:author="gsc" w:date="2013-03-23T21:34:00Z">
            <w:rPr>
              <w:rFonts w:ascii="Times New Roman" w:hAnsi="Times New Roman" w:cs="Times New Roman"/>
              <w:color w:val="00B0F0"/>
              <w:sz w:val="24"/>
              <w:szCs w:val="24"/>
            </w:rPr>
          </w:rPrChange>
        </w:rPr>
        <w:t>ing show an amazing result</w:t>
      </w:r>
      <w:r w:rsidR="00843A6F" w:rsidRPr="00FC6CCF">
        <w:rPr>
          <w:rFonts w:asciiTheme="minorHAnsi" w:eastAsiaTheme="minorEastAsia" w:hAnsiTheme="minorHAnsi" w:cs="Times New Roman"/>
          <w:color w:val="00B0F0"/>
          <w:sz w:val="24"/>
          <w:szCs w:val="24"/>
          <w:rPrChange w:id="2013" w:author="gsc" w:date="2013-03-23T21:34:00Z">
            <w:rPr>
              <w:rFonts w:ascii="Times New Roman" w:eastAsiaTheme="minorEastAsia" w:hAnsi="Times New Roman" w:cs="Times New Roman"/>
              <w:color w:val="00B0F0"/>
              <w:sz w:val="24"/>
              <w:szCs w:val="24"/>
            </w:rPr>
          </w:rPrChange>
        </w:rPr>
        <w:t xml:space="preserve"> </w:t>
      </w:r>
      <w:r w:rsidR="00843A6F" w:rsidRPr="00FC6CCF">
        <w:rPr>
          <w:rFonts w:asciiTheme="minorHAnsi" w:eastAsiaTheme="minorEastAsia" w:hAnsiTheme="minorHAnsi" w:cs="Times New Roman"/>
          <w:color w:val="FF0000"/>
          <w:sz w:val="24"/>
          <w:szCs w:val="24"/>
          <w:rPrChange w:id="2014" w:author="gsc" w:date="2013-03-23T21:34:00Z">
            <w:rPr>
              <w:rFonts w:ascii="Times New Roman" w:eastAsiaTheme="minorEastAsia" w:hAnsi="Times New Roman" w:cs="Times New Roman"/>
              <w:color w:val="FF0000"/>
              <w:sz w:val="24"/>
              <w:szCs w:val="24"/>
            </w:rPr>
          </w:rPrChange>
        </w:rPr>
        <w:t>(</w:t>
      </w:r>
      <w:proofErr w:type="spellStart"/>
      <w:r w:rsidR="00843A6F" w:rsidRPr="00FC6CCF">
        <w:rPr>
          <w:rFonts w:asciiTheme="minorHAnsi" w:eastAsiaTheme="minorEastAsia" w:hAnsiTheme="minorHAnsi" w:cs="Times New Roman"/>
          <w:color w:val="FF0000"/>
          <w:sz w:val="24"/>
          <w:szCs w:val="24"/>
          <w:rPrChange w:id="2015" w:author="gsc" w:date="2013-03-23T21:34:00Z">
            <w:rPr>
              <w:rFonts w:ascii="Times New Roman" w:eastAsiaTheme="minorEastAsia" w:hAnsi="Times New Roman" w:cs="Times New Roman"/>
              <w:color w:val="FF0000"/>
              <w:sz w:val="24"/>
              <w:szCs w:val="24"/>
            </w:rPr>
          </w:rPrChange>
        </w:rPr>
        <w:t>S</w:t>
      </w:r>
      <w:r w:rsidR="008B10A3" w:rsidRPr="00FC6CCF">
        <w:rPr>
          <w:rFonts w:asciiTheme="minorHAnsi" w:eastAsiaTheme="minorEastAsia" w:hAnsiTheme="minorHAnsi" w:cs="Times New Roman"/>
          <w:color w:val="FF0000"/>
          <w:sz w:val="24"/>
          <w:szCs w:val="24"/>
          <w:rPrChange w:id="2016" w:author="gsc" w:date="2013-03-23T21:34:00Z">
            <w:rPr>
              <w:rFonts w:ascii="Times New Roman" w:eastAsiaTheme="minorEastAsia" w:hAnsi="Times New Roman" w:cs="Times New Roman"/>
              <w:color w:val="FF0000"/>
              <w:sz w:val="24"/>
              <w:szCs w:val="24"/>
            </w:rPr>
          </w:rPrChange>
        </w:rPr>
        <w:t>.Figure</w:t>
      </w:r>
      <w:proofErr w:type="spellEnd"/>
      <w:r w:rsidR="008B10A3" w:rsidRPr="00FC6CCF">
        <w:rPr>
          <w:rFonts w:asciiTheme="minorHAnsi" w:eastAsiaTheme="minorEastAsia" w:hAnsiTheme="minorHAnsi" w:cs="Times New Roman"/>
          <w:color w:val="FF0000"/>
          <w:sz w:val="24"/>
          <w:szCs w:val="24"/>
          <w:rPrChange w:id="2017" w:author="gsc" w:date="2013-03-23T21:34:00Z">
            <w:rPr>
              <w:rFonts w:ascii="Times New Roman" w:eastAsiaTheme="minorEastAsia" w:hAnsi="Times New Roman" w:cs="Times New Roman"/>
              <w:color w:val="FF0000"/>
              <w:sz w:val="24"/>
              <w:szCs w:val="24"/>
            </w:rPr>
          </w:rPrChange>
        </w:rPr>
        <w:t xml:space="preserve"> 5</w:t>
      </w:r>
      <w:r w:rsidR="00843A6F" w:rsidRPr="00FC6CCF">
        <w:rPr>
          <w:rFonts w:asciiTheme="minorHAnsi" w:eastAsiaTheme="minorEastAsia" w:hAnsiTheme="minorHAnsi" w:cs="Times New Roman"/>
          <w:color w:val="FF0000"/>
          <w:sz w:val="24"/>
          <w:szCs w:val="24"/>
          <w:rPrChange w:id="2018" w:author="gsc" w:date="2013-03-23T21:34:00Z">
            <w:rPr>
              <w:rFonts w:ascii="Times New Roman" w:eastAsiaTheme="minorEastAsia" w:hAnsi="Times New Roman" w:cs="Times New Roman"/>
              <w:color w:val="FF0000"/>
              <w:sz w:val="24"/>
              <w:szCs w:val="24"/>
            </w:rPr>
          </w:rPrChange>
        </w:rPr>
        <w:t>)</w:t>
      </w:r>
      <w:r w:rsidR="008134FC" w:rsidRPr="00FC6CCF">
        <w:rPr>
          <w:rFonts w:asciiTheme="minorHAnsi" w:hAnsiTheme="minorHAnsi" w:cs="Times New Roman"/>
          <w:color w:val="FF0000"/>
          <w:sz w:val="24"/>
          <w:szCs w:val="24"/>
          <w:rPrChange w:id="2019" w:author="gsc" w:date="2013-03-23T21:34:00Z">
            <w:rPr>
              <w:rFonts w:ascii="Times New Roman" w:hAnsi="Times New Roman" w:cs="Times New Roman"/>
              <w:color w:val="FF0000"/>
              <w:sz w:val="24"/>
              <w:szCs w:val="24"/>
            </w:rPr>
          </w:rPrChange>
        </w:rPr>
        <w:t>.</w:t>
      </w:r>
      <w:r w:rsidR="008134FC" w:rsidRPr="00FC6CCF">
        <w:rPr>
          <w:rFonts w:asciiTheme="minorHAnsi" w:eastAsiaTheme="minorEastAsia" w:hAnsiTheme="minorHAnsi" w:cs="Times New Roman"/>
          <w:color w:val="00B0F0"/>
          <w:sz w:val="24"/>
          <w:szCs w:val="24"/>
          <w:rPrChange w:id="2020" w:author="gsc" w:date="2013-03-23T21:34:00Z">
            <w:rPr>
              <w:rFonts w:ascii="Times New Roman" w:eastAsiaTheme="minorEastAsia" w:hAnsi="Times New Roman" w:cs="Times New Roman"/>
              <w:color w:val="00B0F0"/>
              <w:sz w:val="24"/>
              <w:szCs w:val="24"/>
            </w:rPr>
          </w:rPrChange>
        </w:rPr>
        <w:t xml:space="preserve"> W</w:t>
      </w:r>
      <w:r w:rsidR="008134FC" w:rsidRPr="00FC6CCF">
        <w:rPr>
          <w:rFonts w:asciiTheme="minorHAnsi" w:hAnsiTheme="minorHAnsi" w:cs="Times New Roman"/>
          <w:color w:val="00B0F0"/>
          <w:sz w:val="24"/>
          <w:szCs w:val="24"/>
          <w:rPrChange w:id="2021" w:author="gsc" w:date="2013-03-23T21:34:00Z">
            <w:rPr>
              <w:rFonts w:ascii="Times New Roman" w:hAnsi="Times New Roman" w:cs="Times New Roman"/>
              <w:color w:val="00B0F0"/>
              <w:sz w:val="24"/>
              <w:szCs w:val="24"/>
            </w:rPr>
          </w:rPrChange>
        </w:rPr>
        <w:t>hy</w:t>
      </w:r>
      <w:r w:rsidR="008134FC" w:rsidRPr="00FC6CCF">
        <w:rPr>
          <w:rFonts w:asciiTheme="minorHAnsi" w:eastAsiaTheme="minorEastAsia" w:hAnsiTheme="minorHAnsi" w:cs="Times New Roman"/>
          <w:color w:val="00B0F0"/>
          <w:sz w:val="24"/>
          <w:szCs w:val="24"/>
          <w:rPrChange w:id="2022" w:author="gsc" w:date="2013-03-23T21:34:00Z">
            <w:rPr>
              <w:rFonts w:ascii="Times New Roman" w:eastAsiaTheme="minorEastAsia" w:hAnsi="Times New Roman" w:cs="Times New Roman"/>
              <w:color w:val="00B0F0"/>
              <w:sz w:val="24"/>
              <w:szCs w:val="24"/>
            </w:rPr>
          </w:rPrChange>
        </w:rPr>
        <w:t xml:space="preserve"> </w:t>
      </w:r>
      <w:r w:rsidRPr="00FC6CCF">
        <w:rPr>
          <w:rFonts w:asciiTheme="minorHAnsi" w:hAnsiTheme="minorHAnsi" w:cs="Times New Roman"/>
          <w:color w:val="00B0F0"/>
          <w:sz w:val="24"/>
          <w:szCs w:val="24"/>
          <w:rPrChange w:id="2023" w:author="gsc" w:date="2013-03-23T21:34:00Z">
            <w:rPr>
              <w:rFonts w:ascii="Times New Roman" w:hAnsi="Times New Roman" w:cs="Times New Roman"/>
              <w:color w:val="00B0F0"/>
              <w:sz w:val="24"/>
              <w:szCs w:val="24"/>
            </w:rPr>
          </w:rPrChange>
        </w:rPr>
        <w:t>the MAF don’t show a linear association with the gout prevalence, we think the answer may be environment.</w:t>
      </w:r>
    </w:p>
    <w:p w:rsidR="002B7DDE" w:rsidRPr="00FC6CCF" w:rsidRDefault="00E627BD" w:rsidP="000D5A23">
      <w:pPr>
        <w:ind w:firstLineChars="200" w:firstLine="480"/>
        <w:rPr>
          <w:rFonts w:asciiTheme="minorHAnsi" w:hAnsiTheme="minorHAnsi" w:cs="Times New Roman"/>
          <w:sz w:val="24"/>
          <w:szCs w:val="24"/>
          <w:rPrChange w:id="2024" w:author="gsc" w:date="2013-03-23T21:34:00Z">
            <w:rPr>
              <w:rFonts w:ascii="Times New Roman" w:hAnsi="Times New Roman" w:cs="Times New Roman"/>
              <w:sz w:val="24"/>
              <w:szCs w:val="24"/>
            </w:rPr>
          </w:rPrChange>
        </w:rPr>
      </w:pPr>
      <w:r w:rsidRPr="00FC6CCF">
        <w:rPr>
          <w:rFonts w:asciiTheme="minorHAnsi" w:eastAsiaTheme="minorEastAsia" w:hAnsiTheme="minorHAnsi" w:cs="Times New Roman"/>
          <w:sz w:val="24"/>
          <w:szCs w:val="24"/>
          <w:rPrChange w:id="2025" w:author="gsc" w:date="2013-03-23T21:34:00Z">
            <w:rPr>
              <w:rFonts w:ascii="Times New Roman" w:eastAsiaTheme="minorEastAsia" w:hAnsi="Times New Roman" w:cs="Times New Roman" w:hint="eastAsia"/>
              <w:sz w:val="24"/>
              <w:szCs w:val="24"/>
            </w:rPr>
          </w:rPrChange>
        </w:rPr>
        <w:t>In our study</w:t>
      </w:r>
      <w:r w:rsidR="002B7DDE" w:rsidRPr="00FC6CCF">
        <w:rPr>
          <w:rFonts w:asciiTheme="minorHAnsi" w:hAnsiTheme="minorHAnsi" w:cs="Times New Roman"/>
          <w:sz w:val="24"/>
          <w:szCs w:val="24"/>
          <w:rPrChange w:id="2026" w:author="gsc" w:date="2013-03-23T21:34:00Z">
            <w:rPr>
              <w:rFonts w:ascii="Times New Roman" w:hAnsi="Times New Roman" w:cs="Times New Roman"/>
              <w:sz w:val="24"/>
              <w:szCs w:val="24"/>
            </w:rPr>
          </w:rPrChange>
        </w:rPr>
        <w:t xml:space="preserve">, sex </w:t>
      </w:r>
      <w:r w:rsidR="0027251F" w:rsidRPr="00FC6CCF">
        <w:rPr>
          <w:rFonts w:asciiTheme="minorHAnsi" w:eastAsiaTheme="minorEastAsia" w:hAnsiTheme="minorHAnsi" w:cs="Times New Roman"/>
          <w:sz w:val="24"/>
          <w:szCs w:val="24"/>
          <w:rPrChange w:id="2027" w:author="gsc" w:date="2013-03-23T21:34:00Z">
            <w:rPr>
              <w:rFonts w:ascii="Times New Roman" w:eastAsiaTheme="minorEastAsia" w:hAnsi="Times New Roman" w:cs="Times New Roman" w:hint="eastAsia"/>
              <w:sz w:val="24"/>
              <w:szCs w:val="24"/>
            </w:rPr>
          </w:rPrChange>
        </w:rPr>
        <w:t xml:space="preserve">isn’t </w:t>
      </w:r>
      <w:r w:rsidR="002B7DDE" w:rsidRPr="00FC6CCF">
        <w:rPr>
          <w:rFonts w:asciiTheme="minorHAnsi" w:hAnsiTheme="minorHAnsi" w:cs="Times New Roman"/>
          <w:sz w:val="24"/>
          <w:szCs w:val="24"/>
          <w:rPrChange w:id="2028" w:author="gsc" w:date="2013-03-23T21:34:00Z">
            <w:rPr>
              <w:rFonts w:ascii="Times New Roman" w:hAnsi="Times New Roman" w:cs="Times New Roman"/>
              <w:sz w:val="24"/>
              <w:szCs w:val="24"/>
            </w:rPr>
          </w:rPrChange>
        </w:rPr>
        <w:t>the source</w:t>
      </w:r>
      <w:r w:rsidR="00843A6F" w:rsidRPr="00FC6CCF">
        <w:rPr>
          <w:rFonts w:asciiTheme="minorHAnsi" w:eastAsiaTheme="minorEastAsia" w:hAnsiTheme="minorHAnsi" w:cs="Times New Roman"/>
          <w:sz w:val="24"/>
          <w:szCs w:val="24"/>
          <w:rPrChange w:id="2029" w:author="gsc" w:date="2013-03-23T21:34:00Z">
            <w:rPr>
              <w:rFonts w:ascii="Times New Roman" w:eastAsiaTheme="minorEastAsia" w:hAnsi="Times New Roman" w:cs="Times New Roman"/>
              <w:sz w:val="24"/>
              <w:szCs w:val="24"/>
            </w:rPr>
          </w:rPrChange>
        </w:rPr>
        <w:t>s</w:t>
      </w:r>
      <w:r w:rsidR="002B7DDE" w:rsidRPr="00FC6CCF">
        <w:rPr>
          <w:rFonts w:asciiTheme="minorHAnsi" w:hAnsiTheme="minorHAnsi" w:cs="Times New Roman"/>
          <w:sz w:val="24"/>
          <w:szCs w:val="24"/>
          <w:rPrChange w:id="2030" w:author="gsc" w:date="2013-03-23T21:34:00Z">
            <w:rPr>
              <w:rFonts w:ascii="Times New Roman" w:hAnsi="Times New Roman" w:cs="Times New Roman"/>
              <w:sz w:val="24"/>
              <w:szCs w:val="24"/>
            </w:rPr>
          </w:rPrChange>
        </w:rPr>
        <w:t xml:space="preserve"> of </w:t>
      </w:r>
      <w:r w:rsidR="00843A6F" w:rsidRPr="00FC6CCF">
        <w:rPr>
          <w:rFonts w:asciiTheme="minorHAnsi" w:eastAsiaTheme="minorEastAsia" w:hAnsiTheme="minorHAnsi" w:cs="Times New Roman"/>
          <w:sz w:val="24"/>
          <w:szCs w:val="24"/>
          <w:rPrChange w:id="2031" w:author="gsc" w:date="2013-03-23T21:34:00Z">
            <w:rPr>
              <w:rFonts w:ascii="Times New Roman" w:eastAsiaTheme="minorEastAsia" w:hAnsi="Times New Roman" w:cs="Times New Roman"/>
              <w:sz w:val="24"/>
              <w:szCs w:val="24"/>
            </w:rPr>
          </w:rPrChange>
        </w:rPr>
        <w:t>heterogeneity</w:t>
      </w:r>
      <w:r w:rsidR="0027251F" w:rsidRPr="00FC6CCF">
        <w:rPr>
          <w:rFonts w:asciiTheme="minorHAnsi" w:eastAsiaTheme="minorEastAsia" w:hAnsiTheme="minorHAnsi" w:cs="Times New Roman"/>
          <w:sz w:val="24"/>
          <w:szCs w:val="24"/>
          <w:rPrChange w:id="2032" w:author="gsc" w:date="2013-03-23T21:34:00Z">
            <w:rPr>
              <w:rFonts w:ascii="Times New Roman" w:eastAsiaTheme="minorEastAsia" w:hAnsi="Times New Roman" w:cs="Times New Roman" w:hint="eastAsia"/>
              <w:sz w:val="24"/>
              <w:szCs w:val="24"/>
            </w:rPr>
          </w:rPrChange>
        </w:rPr>
        <w:t xml:space="preserve"> in both meta-regression and subgroup analysis</w:t>
      </w:r>
      <w:r w:rsidR="002B7DDE" w:rsidRPr="00FC6CCF">
        <w:rPr>
          <w:rFonts w:asciiTheme="minorHAnsi" w:hAnsiTheme="minorHAnsi" w:cs="Times New Roman"/>
          <w:sz w:val="24"/>
          <w:szCs w:val="24"/>
          <w:rPrChange w:id="2033" w:author="gsc" w:date="2013-03-23T21:34:00Z">
            <w:rPr>
              <w:rFonts w:ascii="Times New Roman" w:hAnsi="Times New Roman" w:cs="Times New Roman"/>
              <w:sz w:val="24"/>
              <w:szCs w:val="24"/>
            </w:rPr>
          </w:rPrChange>
        </w:rPr>
        <w:t xml:space="preserve">, and in subgroup research the </w:t>
      </w:r>
      <w:r w:rsidR="0027251F" w:rsidRPr="00FC6CCF">
        <w:rPr>
          <w:rFonts w:asciiTheme="minorHAnsi" w:eastAsiaTheme="minorEastAsia" w:hAnsiTheme="minorHAnsi" w:cs="Times New Roman"/>
          <w:sz w:val="24"/>
          <w:szCs w:val="24"/>
          <w:rPrChange w:id="2034" w:author="gsc" w:date="2013-03-23T21:34:00Z">
            <w:rPr>
              <w:rFonts w:ascii="Times New Roman" w:eastAsiaTheme="minorEastAsia" w:hAnsi="Times New Roman" w:cs="Times New Roman" w:hint="eastAsia"/>
              <w:sz w:val="24"/>
              <w:szCs w:val="24"/>
            </w:rPr>
          </w:rPrChange>
        </w:rPr>
        <w:t>pool OR value</w:t>
      </w:r>
      <w:r w:rsidR="002B7DDE" w:rsidRPr="00FC6CCF">
        <w:rPr>
          <w:rFonts w:asciiTheme="minorHAnsi" w:hAnsiTheme="minorHAnsi" w:cs="Times New Roman"/>
          <w:sz w:val="24"/>
          <w:szCs w:val="24"/>
          <w:rPrChange w:id="2035" w:author="gsc" w:date="2013-03-23T21:34:00Z">
            <w:rPr>
              <w:rFonts w:ascii="Times New Roman" w:hAnsi="Times New Roman" w:cs="Times New Roman"/>
              <w:sz w:val="24"/>
              <w:szCs w:val="24"/>
            </w:rPr>
          </w:rPrChange>
        </w:rPr>
        <w:t xml:space="preserve"> of male and female have no significant differences. Those suggest the sex have no effect in the association between rs2231142 and gout risk. </w:t>
      </w:r>
      <w:r w:rsidR="008134FC" w:rsidRPr="00FC6CCF">
        <w:rPr>
          <w:rFonts w:asciiTheme="minorHAnsi" w:eastAsiaTheme="minorEastAsia" w:hAnsiTheme="minorHAnsi" w:cs="Times New Roman"/>
          <w:sz w:val="24"/>
          <w:szCs w:val="24"/>
          <w:rPrChange w:id="2036" w:author="gsc" w:date="2013-03-23T21:34:00Z">
            <w:rPr>
              <w:rFonts w:ascii="Times New Roman" w:eastAsiaTheme="minorEastAsia" w:hAnsi="Times New Roman" w:cs="Times New Roman"/>
              <w:sz w:val="24"/>
              <w:szCs w:val="24"/>
            </w:rPr>
          </w:rPrChange>
        </w:rPr>
        <w:t>B</w:t>
      </w:r>
      <w:r w:rsidR="002B7DDE" w:rsidRPr="00FC6CCF">
        <w:rPr>
          <w:rFonts w:asciiTheme="minorHAnsi" w:hAnsiTheme="minorHAnsi" w:cs="Times New Roman"/>
          <w:sz w:val="24"/>
          <w:szCs w:val="24"/>
          <w:rPrChange w:id="2037" w:author="gsc" w:date="2013-03-23T21:34:00Z">
            <w:rPr>
              <w:rFonts w:ascii="Times New Roman" w:hAnsi="Times New Roman" w:cs="Times New Roman"/>
              <w:sz w:val="24"/>
              <w:szCs w:val="24"/>
            </w:rPr>
          </w:rPrChange>
        </w:rPr>
        <w:t>ut some studies have show</w:t>
      </w:r>
      <w:r w:rsidR="008134FC" w:rsidRPr="00FC6CCF">
        <w:rPr>
          <w:rFonts w:asciiTheme="minorHAnsi" w:eastAsiaTheme="minorEastAsia" w:hAnsiTheme="minorHAnsi" w:cs="Times New Roman"/>
          <w:sz w:val="24"/>
          <w:szCs w:val="24"/>
          <w:rPrChange w:id="2038" w:author="gsc" w:date="2013-03-23T21:34:00Z">
            <w:rPr>
              <w:rFonts w:ascii="Times New Roman" w:eastAsiaTheme="minorEastAsia" w:hAnsi="Times New Roman" w:cs="Times New Roman"/>
              <w:sz w:val="24"/>
              <w:szCs w:val="24"/>
            </w:rPr>
          </w:rPrChange>
        </w:rPr>
        <w:t>n</w:t>
      </w:r>
      <w:r w:rsidR="002B7DDE" w:rsidRPr="00FC6CCF">
        <w:rPr>
          <w:rFonts w:asciiTheme="minorHAnsi" w:hAnsiTheme="minorHAnsi" w:cs="Times New Roman"/>
          <w:sz w:val="24"/>
          <w:szCs w:val="24"/>
          <w:rPrChange w:id="2039" w:author="gsc" w:date="2013-03-23T21:34:00Z">
            <w:rPr>
              <w:rFonts w:ascii="Times New Roman" w:hAnsi="Times New Roman" w:cs="Times New Roman"/>
              <w:sz w:val="24"/>
              <w:szCs w:val="24"/>
            </w:rPr>
          </w:rPrChange>
        </w:rPr>
        <w:t xml:space="preserve"> the association between them and gout or uric acid</w:t>
      </w:r>
      <w:r w:rsidR="008134FC" w:rsidRPr="00FC6CCF">
        <w:rPr>
          <w:rFonts w:asciiTheme="minorHAnsi" w:eastAsiaTheme="minorEastAsia" w:hAnsiTheme="minorHAnsi" w:cs="Times New Roman"/>
          <w:sz w:val="24"/>
          <w:szCs w:val="24"/>
          <w:rPrChange w:id="2040" w:author="gsc" w:date="2013-03-23T21:34:00Z">
            <w:rPr>
              <w:rFonts w:ascii="Times New Roman" w:eastAsiaTheme="minorEastAsia" w:hAnsi="Times New Roman" w:cs="Times New Roman"/>
              <w:sz w:val="24"/>
              <w:szCs w:val="24"/>
            </w:rPr>
          </w:rPrChange>
        </w:rPr>
        <w:t xml:space="preserve"> </w:t>
      </w:r>
      <w:r w:rsidR="00F44A9E" w:rsidRPr="00FC6CCF">
        <w:rPr>
          <w:rFonts w:asciiTheme="minorHAnsi" w:hAnsiTheme="minorHAnsi" w:cs="Times New Roman"/>
          <w:sz w:val="24"/>
          <w:szCs w:val="24"/>
          <w:rPrChange w:id="2041" w:author="gsc" w:date="2013-03-23T21:34:00Z">
            <w:rPr>
              <w:rFonts w:ascii="Times New Roman" w:hAnsi="Times New Roman" w:cs="Times New Roman"/>
              <w:sz w:val="24"/>
              <w:szCs w:val="24"/>
            </w:rPr>
          </w:rPrChange>
        </w:rPr>
        <w:fldChar w:fldCharType="begin">
          <w:fldData xml:space="preserve">PEVuZE5vdGU+PENpdGU+PEF1dGhvcj5EZWhnaGFuPC9BdXRob3I+PFllYXI+MjAwODwvWWVhcj48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</w:fldData>
        </w:fldChar>
      </w:r>
      <w:r w:rsidR="00DC67F8" w:rsidRPr="00FC6CCF">
        <w:rPr>
          <w:rFonts w:asciiTheme="minorHAnsi" w:hAnsiTheme="minorHAnsi" w:cs="Times New Roman"/>
          <w:sz w:val="24"/>
          <w:szCs w:val="24"/>
          <w:rPrChange w:id="2042" w:author="gsc" w:date="2013-03-23T21:34:00Z">
            <w:rPr>
              <w:rFonts w:ascii="Times New Roman" w:hAnsi="Times New Roman" w:cs="Times New Roman"/>
              <w:sz w:val="24"/>
              <w:szCs w:val="24"/>
            </w:rPr>
          </w:rPrChange>
        </w:rPr>
        <w:instrText xml:space="preserve"> ADDIN EN.CITE </w:instrText>
      </w:r>
      <w:r w:rsidR="00F44A9E" w:rsidRPr="00FC6CCF">
        <w:rPr>
          <w:rFonts w:asciiTheme="minorHAnsi" w:hAnsiTheme="minorHAnsi" w:cs="Times New Roman"/>
          <w:sz w:val="24"/>
          <w:szCs w:val="24"/>
          <w:rPrChange w:id="2043" w:author="gsc" w:date="2013-03-23T21:34:00Z">
            <w:rPr>
              <w:rFonts w:ascii="Times New Roman" w:hAnsi="Times New Roman" w:cs="Times New Roman"/>
              <w:sz w:val="24"/>
              <w:szCs w:val="24"/>
            </w:rPr>
          </w:rPrChange>
        </w:rPr>
        <w:fldChar w:fldCharType="begin">
          <w:fldData xml:space="preserve">PEVuZE5vdGU+PENpdGU+PEF1dGhvcj5EZWhnaGFuPC9BdXRob3I+PFllYXI+MjAwODwvWWVhcj48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</w:fldData>
        </w:fldChar>
      </w:r>
      <w:r w:rsidR="00DC67F8" w:rsidRPr="00FC6CCF">
        <w:rPr>
          <w:rFonts w:asciiTheme="minorHAnsi" w:hAnsiTheme="minorHAnsi" w:cs="Times New Roman"/>
          <w:sz w:val="24"/>
          <w:szCs w:val="24"/>
          <w:rPrChange w:id="2044" w:author="gsc" w:date="2013-03-23T21:34:00Z">
            <w:rPr>
              <w:rFonts w:ascii="Times New Roman" w:hAnsi="Times New Roman" w:cs="Times New Roman"/>
              <w:sz w:val="24"/>
              <w:szCs w:val="24"/>
            </w:rPr>
          </w:rPrChange>
        </w:rPr>
        <w:instrText xml:space="preserve"> ADDIN EN.CITE.DATA </w:instrText>
      </w:r>
      <w:r w:rsidR="00F44A9E" w:rsidRPr="00FC6CCF">
        <w:rPr>
          <w:rFonts w:asciiTheme="minorHAnsi" w:hAnsiTheme="minorHAnsi" w:cs="Times New Roman"/>
          <w:sz w:val="24"/>
          <w:szCs w:val="24"/>
          <w:rPrChange w:id="2045" w:author="gsc" w:date="2013-03-23T21:34:00Z">
            <w:rPr>
              <w:rFonts w:ascii="Times New Roman" w:hAnsi="Times New Roman" w:cs="Times New Roman"/>
              <w:sz w:val="24"/>
              <w:szCs w:val="24"/>
            </w:rPr>
          </w:rPrChange>
        </w:rPr>
      </w:r>
      <w:r w:rsidR="00F44A9E" w:rsidRPr="00FC6CCF">
        <w:rPr>
          <w:rFonts w:asciiTheme="minorHAnsi" w:hAnsiTheme="minorHAnsi" w:cs="Times New Roman"/>
          <w:sz w:val="24"/>
          <w:szCs w:val="24"/>
          <w:rPrChange w:id="2046" w:author="gsc" w:date="2013-03-23T21:34:00Z">
            <w:rPr>
              <w:rFonts w:ascii="Times New Roman" w:hAnsi="Times New Roman" w:cs="Times New Roman"/>
              <w:sz w:val="24"/>
              <w:szCs w:val="24"/>
            </w:rPr>
          </w:rPrChange>
        </w:rPr>
        <w:fldChar w:fldCharType="end"/>
      </w:r>
      <w:r w:rsidR="00F44A9E" w:rsidRPr="00FC6CCF">
        <w:rPr>
          <w:rFonts w:asciiTheme="minorHAnsi" w:hAnsiTheme="minorHAnsi" w:cs="Times New Roman"/>
          <w:sz w:val="24"/>
          <w:szCs w:val="24"/>
          <w:rPrChange w:id="2047" w:author="gsc" w:date="2013-03-23T21:34:00Z">
            <w:rPr>
              <w:rFonts w:ascii="Times New Roman" w:hAnsi="Times New Roman" w:cs="Times New Roman"/>
              <w:sz w:val="24"/>
              <w:szCs w:val="24"/>
            </w:rPr>
          </w:rPrChange>
        </w:rPr>
      </w:r>
      <w:r w:rsidR="00F44A9E" w:rsidRPr="00FC6CCF">
        <w:rPr>
          <w:rFonts w:asciiTheme="minorHAnsi" w:hAnsiTheme="minorHAnsi" w:cs="Times New Roman"/>
          <w:sz w:val="24"/>
          <w:szCs w:val="24"/>
          <w:rPrChange w:id="2048" w:author="gsc" w:date="2013-03-23T21:34:00Z">
            <w:rPr>
              <w:rFonts w:ascii="Times New Roman" w:hAnsi="Times New Roman" w:cs="Times New Roman"/>
              <w:sz w:val="24"/>
              <w:szCs w:val="24"/>
            </w:rPr>
          </w:rPrChange>
        </w:rPr>
        <w:fldChar w:fldCharType="separate"/>
      </w:r>
      <w:r w:rsidR="00DC67F8" w:rsidRPr="00FC6CCF">
        <w:rPr>
          <w:rFonts w:asciiTheme="minorHAnsi" w:hAnsiTheme="minorHAnsi" w:cs="Times New Roman"/>
          <w:noProof/>
          <w:sz w:val="24"/>
          <w:szCs w:val="24"/>
          <w:rPrChange w:id="2049" w:author="gsc" w:date="2013-03-23T21:34:00Z">
            <w:rPr>
              <w:rFonts w:ascii="Times New Roman" w:hAnsi="Times New Roman" w:cs="Times New Roman"/>
              <w:noProof/>
              <w:sz w:val="24"/>
              <w:szCs w:val="24"/>
            </w:rPr>
          </w:rPrChange>
        </w:rPr>
        <w:t>[</w:t>
      </w:r>
      <w:r w:rsidR="00FC6CCF" w:rsidRPr="00FC6CCF">
        <w:rPr>
          <w:rFonts w:asciiTheme="minorHAnsi" w:hAnsiTheme="minorHAnsi"/>
          <w:rPrChange w:id="2050" w:author="gsc" w:date="2013-03-23T21:34:00Z">
            <w:rPr/>
          </w:rPrChange>
        </w:rPr>
        <w:fldChar w:fldCharType="begin"/>
      </w:r>
      <w:r w:rsidR="00FC6CCF" w:rsidRPr="00FC6CCF">
        <w:rPr>
          <w:rFonts w:asciiTheme="minorHAnsi" w:hAnsiTheme="minorHAnsi"/>
          <w:rPrChange w:id="2051" w:author="gsc" w:date="2013-03-23T21:34:00Z">
            <w:rPr/>
          </w:rPrChange>
        </w:rPr>
        <w:instrText xml:space="preserve"> HYPERLINK \l "_ENREF_5" \o "Dehghan, 2008 #6" </w:instrText>
      </w:r>
      <w:r w:rsidR="00FC6CCF" w:rsidRPr="00FC6CCF">
        <w:rPr>
          <w:rFonts w:asciiTheme="minorHAnsi" w:hAnsiTheme="minorHAnsi"/>
          <w:rPrChange w:id="2052" w:author="gsc" w:date="2013-03-23T21:34:00Z">
            <w:rPr/>
          </w:rPrChange>
        </w:rPr>
        <w:fldChar w:fldCharType="separate"/>
      </w:r>
      <w:r w:rsidR="00DC67F8" w:rsidRPr="00FC6CCF">
        <w:rPr>
          <w:rFonts w:asciiTheme="minorHAnsi" w:hAnsiTheme="minorHAnsi" w:cs="Times New Roman"/>
          <w:noProof/>
          <w:sz w:val="24"/>
          <w:szCs w:val="24"/>
          <w:rPrChange w:id="2053" w:author="gsc" w:date="2013-03-23T21:34:00Z">
            <w:rPr>
              <w:rFonts w:ascii="Times New Roman" w:hAnsi="Times New Roman" w:cs="Times New Roman"/>
              <w:noProof/>
              <w:sz w:val="24"/>
              <w:szCs w:val="24"/>
            </w:rPr>
          </w:rPrChange>
        </w:rPr>
        <w:t>5</w:t>
      </w:r>
      <w:r w:rsidR="00FC6CCF" w:rsidRPr="00FC6CCF">
        <w:rPr>
          <w:rFonts w:asciiTheme="minorHAnsi" w:hAnsiTheme="minorHAnsi" w:cs="Times New Roman"/>
          <w:noProof/>
          <w:sz w:val="24"/>
          <w:szCs w:val="24"/>
          <w:rPrChange w:id="2054" w:author="gsc" w:date="2013-03-23T21:34:00Z">
            <w:rPr>
              <w:rFonts w:ascii="Times New Roman" w:hAnsi="Times New Roman" w:cs="Times New Roman"/>
              <w:noProof/>
              <w:sz w:val="24"/>
              <w:szCs w:val="24"/>
            </w:rPr>
          </w:rPrChange>
        </w:rPr>
        <w:fldChar w:fldCharType="end"/>
      </w:r>
      <w:r w:rsidR="00DC67F8" w:rsidRPr="00FC6CCF">
        <w:rPr>
          <w:rFonts w:asciiTheme="minorHAnsi" w:hAnsiTheme="minorHAnsi" w:cs="Times New Roman"/>
          <w:noProof/>
          <w:sz w:val="24"/>
          <w:szCs w:val="24"/>
          <w:rPrChange w:id="2055" w:author="gsc" w:date="2013-03-23T21:34:00Z">
            <w:rPr>
              <w:rFonts w:ascii="Times New Roman" w:hAnsi="Times New Roman" w:cs="Times New Roman"/>
              <w:noProof/>
              <w:sz w:val="24"/>
              <w:szCs w:val="24"/>
            </w:rPr>
          </w:rPrChange>
        </w:rPr>
        <w:t>,</w:t>
      </w:r>
      <w:r w:rsidR="00FC6CCF" w:rsidRPr="00FC6CCF">
        <w:rPr>
          <w:rFonts w:asciiTheme="minorHAnsi" w:hAnsiTheme="minorHAnsi"/>
          <w:rPrChange w:id="2056" w:author="gsc" w:date="2013-03-23T21:34:00Z">
            <w:rPr/>
          </w:rPrChange>
        </w:rPr>
        <w:fldChar w:fldCharType="begin"/>
      </w:r>
      <w:r w:rsidR="00FC6CCF" w:rsidRPr="00FC6CCF">
        <w:rPr>
          <w:rFonts w:asciiTheme="minorHAnsi" w:hAnsiTheme="minorHAnsi"/>
          <w:rPrChange w:id="2057" w:author="gsc" w:date="2013-03-23T21:34:00Z">
            <w:rPr/>
          </w:rPrChange>
        </w:rPr>
        <w:instrText xml:space="preserve"> HYPERLINK \l "_ENREF_32" \o "Phipps-Green, 2010 #23" </w:instrText>
      </w:r>
      <w:r w:rsidR="00FC6CCF" w:rsidRPr="00FC6CCF">
        <w:rPr>
          <w:rFonts w:asciiTheme="minorHAnsi" w:hAnsiTheme="minorHAnsi"/>
          <w:rPrChange w:id="2058" w:author="gsc" w:date="2013-03-23T21:34:00Z">
            <w:rPr/>
          </w:rPrChange>
        </w:rPr>
        <w:fldChar w:fldCharType="separate"/>
      </w:r>
      <w:r w:rsidR="00DC67F8" w:rsidRPr="00FC6CCF">
        <w:rPr>
          <w:rFonts w:asciiTheme="minorHAnsi" w:hAnsiTheme="minorHAnsi" w:cs="Times New Roman"/>
          <w:noProof/>
          <w:sz w:val="24"/>
          <w:szCs w:val="24"/>
          <w:rPrChange w:id="2059" w:author="gsc" w:date="2013-03-23T21:34:00Z">
            <w:rPr>
              <w:rFonts w:ascii="Times New Roman" w:hAnsi="Times New Roman" w:cs="Times New Roman"/>
              <w:noProof/>
              <w:sz w:val="24"/>
              <w:szCs w:val="24"/>
            </w:rPr>
          </w:rPrChange>
        </w:rPr>
        <w:t>32</w:t>
      </w:r>
      <w:r w:rsidR="00FC6CCF" w:rsidRPr="00FC6CCF">
        <w:rPr>
          <w:rFonts w:asciiTheme="minorHAnsi" w:hAnsiTheme="minorHAnsi" w:cs="Times New Roman"/>
          <w:noProof/>
          <w:sz w:val="24"/>
          <w:szCs w:val="24"/>
          <w:rPrChange w:id="2060" w:author="gsc" w:date="2013-03-23T21:34:00Z">
            <w:rPr>
              <w:rFonts w:ascii="Times New Roman" w:hAnsi="Times New Roman" w:cs="Times New Roman"/>
              <w:noProof/>
              <w:sz w:val="24"/>
              <w:szCs w:val="24"/>
            </w:rPr>
          </w:rPrChange>
        </w:rPr>
        <w:fldChar w:fldCharType="end"/>
      </w:r>
      <w:r w:rsidR="00DC67F8" w:rsidRPr="00FC6CCF">
        <w:rPr>
          <w:rFonts w:asciiTheme="minorHAnsi" w:hAnsiTheme="minorHAnsi" w:cs="Times New Roman"/>
          <w:noProof/>
          <w:sz w:val="24"/>
          <w:szCs w:val="24"/>
          <w:rPrChange w:id="2061" w:author="gsc" w:date="2013-03-23T21:34:00Z">
            <w:rPr>
              <w:rFonts w:ascii="Times New Roman" w:hAnsi="Times New Roman" w:cs="Times New Roman"/>
              <w:noProof/>
              <w:sz w:val="24"/>
              <w:szCs w:val="24"/>
            </w:rPr>
          </w:rPrChange>
        </w:rPr>
        <w:t>,</w:t>
      </w:r>
      <w:r w:rsidR="00FC6CCF" w:rsidRPr="00FC6CCF">
        <w:rPr>
          <w:rFonts w:asciiTheme="minorHAnsi" w:hAnsiTheme="minorHAnsi"/>
          <w:rPrChange w:id="2062" w:author="gsc" w:date="2013-03-23T21:34:00Z">
            <w:rPr/>
          </w:rPrChange>
        </w:rPr>
        <w:fldChar w:fldCharType="begin"/>
      </w:r>
      <w:r w:rsidR="00FC6CCF" w:rsidRPr="00FC6CCF">
        <w:rPr>
          <w:rFonts w:asciiTheme="minorHAnsi" w:hAnsiTheme="minorHAnsi"/>
          <w:rPrChange w:id="2063" w:author="gsc" w:date="2013-03-23T21:34:00Z">
            <w:rPr/>
          </w:rPrChange>
        </w:rPr>
        <w:instrText xml:space="preserve"> HYPERLINK \l "_ENREF_47" \o "Kolz, 2009 #42" </w:instrText>
      </w:r>
      <w:r w:rsidR="00FC6CCF" w:rsidRPr="00FC6CCF">
        <w:rPr>
          <w:rFonts w:asciiTheme="minorHAnsi" w:hAnsiTheme="minorHAnsi"/>
          <w:rPrChange w:id="2064" w:author="gsc" w:date="2013-03-23T21:34:00Z">
            <w:rPr/>
          </w:rPrChange>
        </w:rPr>
        <w:fldChar w:fldCharType="separate"/>
      </w:r>
      <w:r w:rsidR="00DC67F8" w:rsidRPr="00FC6CCF">
        <w:rPr>
          <w:rFonts w:asciiTheme="minorHAnsi" w:hAnsiTheme="minorHAnsi" w:cs="Times New Roman"/>
          <w:noProof/>
          <w:sz w:val="24"/>
          <w:szCs w:val="24"/>
          <w:rPrChange w:id="2065" w:author="gsc" w:date="2013-03-23T21:34:00Z">
            <w:rPr>
              <w:rFonts w:ascii="Times New Roman" w:hAnsi="Times New Roman" w:cs="Times New Roman"/>
              <w:noProof/>
              <w:sz w:val="24"/>
              <w:szCs w:val="24"/>
            </w:rPr>
          </w:rPrChange>
        </w:rPr>
        <w:t>47</w:t>
      </w:r>
      <w:r w:rsidR="00FC6CCF" w:rsidRPr="00FC6CCF">
        <w:rPr>
          <w:rFonts w:asciiTheme="minorHAnsi" w:hAnsiTheme="minorHAnsi" w:cs="Times New Roman"/>
          <w:noProof/>
          <w:sz w:val="24"/>
          <w:szCs w:val="24"/>
          <w:rPrChange w:id="2066" w:author="gsc" w:date="2013-03-23T21:34:00Z">
            <w:rPr>
              <w:rFonts w:ascii="Times New Roman" w:hAnsi="Times New Roman" w:cs="Times New Roman"/>
              <w:noProof/>
              <w:sz w:val="24"/>
              <w:szCs w:val="24"/>
            </w:rPr>
          </w:rPrChange>
        </w:rPr>
        <w:fldChar w:fldCharType="end"/>
      </w:r>
      <w:r w:rsidR="00DC67F8" w:rsidRPr="00FC6CCF">
        <w:rPr>
          <w:rFonts w:asciiTheme="minorHAnsi" w:hAnsiTheme="minorHAnsi" w:cs="Times New Roman"/>
          <w:noProof/>
          <w:sz w:val="24"/>
          <w:szCs w:val="24"/>
          <w:rPrChange w:id="2067" w:author="gsc" w:date="2013-03-23T21:34:00Z">
            <w:rPr>
              <w:rFonts w:ascii="Times New Roman" w:hAnsi="Times New Roman" w:cs="Times New Roman"/>
              <w:noProof/>
              <w:sz w:val="24"/>
              <w:szCs w:val="24"/>
            </w:rPr>
          </w:rPrChange>
        </w:rPr>
        <w:t>]</w:t>
      </w:r>
      <w:r w:rsidR="00F44A9E" w:rsidRPr="00FC6CCF">
        <w:rPr>
          <w:rFonts w:asciiTheme="minorHAnsi" w:hAnsiTheme="minorHAnsi" w:cs="Times New Roman"/>
          <w:sz w:val="24"/>
          <w:szCs w:val="24"/>
          <w:rPrChange w:id="2068" w:author="gsc" w:date="2013-03-23T21:34:00Z">
            <w:rPr>
              <w:rFonts w:ascii="Times New Roman" w:hAnsi="Times New Roman" w:cs="Times New Roman"/>
              <w:sz w:val="24"/>
              <w:szCs w:val="24"/>
            </w:rPr>
          </w:rPrChange>
        </w:rPr>
        <w:fldChar w:fldCharType="end"/>
      </w:r>
      <w:r w:rsidR="002B7DDE" w:rsidRPr="00FC6CCF">
        <w:rPr>
          <w:rFonts w:asciiTheme="minorHAnsi" w:hAnsiTheme="minorHAnsi" w:cs="Times New Roman"/>
          <w:sz w:val="24"/>
          <w:szCs w:val="24"/>
          <w:rPrChange w:id="2069" w:author="gsc" w:date="2013-03-23T21:34:00Z">
            <w:rPr>
              <w:rFonts w:ascii="Times New Roman" w:hAnsi="Times New Roman" w:cs="Times New Roman"/>
              <w:sz w:val="24"/>
              <w:szCs w:val="24"/>
            </w:rPr>
          </w:rPrChange>
        </w:rPr>
        <w:t xml:space="preserve">. For example, </w:t>
      </w:r>
      <w:proofErr w:type="spellStart"/>
      <w:r w:rsidR="002B7DDE" w:rsidRPr="00FC6CCF">
        <w:rPr>
          <w:rFonts w:asciiTheme="minorHAnsi" w:hAnsiTheme="minorHAnsi" w:cs="Times New Roman"/>
          <w:sz w:val="24"/>
          <w:szCs w:val="24"/>
          <w:rPrChange w:id="2070" w:author="gsc" w:date="2013-03-23T21:34:00Z">
            <w:rPr>
              <w:rFonts w:ascii="Times New Roman" w:hAnsi="Times New Roman" w:cs="Times New Roman"/>
              <w:sz w:val="24"/>
              <w:szCs w:val="24"/>
            </w:rPr>
          </w:rPrChange>
        </w:rPr>
        <w:t>Dehghan</w:t>
      </w:r>
      <w:proofErr w:type="spellEnd"/>
      <w:r w:rsidR="00F44A9E" w:rsidRPr="00FC6CCF">
        <w:rPr>
          <w:rFonts w:asciiTheme="minorHAnsi" w:hAnsiTheme="minorHAnsi" w:cs="Times New Roman"/>
          <w:sz w:val="24"/>
          <w:szCs w:val="24"/>
          <w:rPrChange w:id="2071" w:author="gsc" w:date="2013-03-23T21:34:00Z">
            <w:rPr>
              <w:rFonts w:ascii="Times New Roman" w:hAnsi="Times New Roman" w:cs="Times New Roman"/>
              <w:sz w:val="24"/>
              <w:szCs w:val="24"/>
            </w:rPr>
          </w:rPrChange>
        </w:rPr>
        <w:fldChar w:fldCharType="begin"/>
      </w:r>
      <w:r w:rsidR="002B7DDE" w:rsidRPr="00FC6CCF">
        <w:rPr>
          <w:rFonts w:asciiTheme="minorHAnsi" w:hAnsiTheme="minorHAnsi" w:cs="Times New Roman"/>
          <w:sz w:val="24"/>
          <w:szCs w:val="24"/>
          <w:rPrChange w:id="2072" w:author="gsc" w:date="2013-03-23T21:34:00Z">
            <w:rPr>
              <w:rFonts w:ascii="Times New Roman" w:hAnsi="Times New Roman" w:cs="Times New Roman"/>
              <w:sz w:val="24"/>
              <w:szCs w:val="24"/>
            </w:rPr>
          </w:rPrChange>
        </w:rPr>
        <w:instrText xml:space="preserve"> ADDIN EN.CITE &lt;EndNote&gt;&lt;Cite&gt;&lt;Author&gt;Dehghan&lt;/Author&gt;&lt;Year&gt;2008&lt;/Year&gt;&lt;RecNum&gt;6&lt;/RecNum&gt;&lt;DisplayText&gt;[5]&lt;/DisplayText&gt;&lt;record&gt;&lt;rec-number&gt;6&lt;/rec-number&gt;&lt;foreign-keys&gt;&lt;key app="EN" db-id="epp0etz2j0es5fetve1xvf0xs0vfxv5f2xz5"&gt;6&lt;/key&gt;&lt;/foreign-keys&gt;&lt;ref-type name="Journal Article"&gt;17&lt;/ref-type&gt;&lt;contributors&gt;&lt;authors&gt;&lt;author&gt;Dehghan, A.&lt;/author&gt;&lt;author&gt;Kottgen, A.&lt;/author&gt;&lt;author&gt;Yang, Q.&lt;/author&gt;&lt;author&gt;Hwang, S.&lt;/author&gt;&lt;author&gt;Kao, W.&lt;/author&gt;&lt;author&gt;Rivadeneira, F.&lt;/author&gt;&lt;author&gt;Boerwinkle, E.&lt;/author&gt;&lt;author&gt;Levy, D.&lt;/author&gt;&lt;author&gt;Hofman, A.&lt;/author&gt;&lt;author&gt;Astor, B.&lt;/author&gt;&lt;/authors&gt;&lt;/contributors&gt;&lt;titles&gt;&lt;title&gt;Association of three genetic loci with uric acid concentration and risk of gout: a genome-wide association study&lt;/title&gt;&lt;secondary-title&gt;The Lancet&lt;/secondary-title&gt;&lt;/titles&gt;&lt;periodical&gt;&lt;full-title&gt;The Lancet&lt;/full-title&gt;&lt;/periodical&gt;&lt;pages&gt;1953-1961&lt;/pages&gt;&lt;volume&gt;372&lt;/volume&gt;&lt;number&gt;9654&lt;/number&gt;&lt;dates&gt;&lt;year&gt;2008&lt;/year&gt;&lt;/dates&gt;&lt;isbn&gt;01406736&lt;/isbn&gt;&lt;urls&gt;&lt;/urls&gt;&lt;electronic-resource-num&gt;10.1016/s0140-6736(08)61343-4&lt;/electronic-resource-num&gt;&lt;remote-database-provider&gt;5&lt;/remote-database-provider&gt;&lt;/record&gt;&lt;/Cite&gt;&lt;/EndNote&gt;</w:instrText>
      </w:r>
      <w:r w:rsidR="00F44A9E" w:rsidRPr="00FC6CCF">
        <w:rPr>
          <w:rFonts w:asciiTheme="minorHAnsi" w:hAnsiTheme="minorHAnsi" w:cs="Times New Roman"/>
          <w:sz w:val="24"/>
          <w:szCs w:val="24"/>
          <w:rPrChange w:id="2073" w:author="gsc" w:date="2013-03-23T21:34:00Z">
            <w:rPr>
              <w:rFonts w:ascii="Times New Roman" w:hAnsi="Times New Roman" w:cs="Times New Roman"/>
              <w:sz w:val="24"/>
              <w:szCs w:val="24"/>
            </w:rPr>
          </w:rPrChange>
        </w:rPr>
        <w:fldChar w:fldCharType="separate"/>
      </w:r>
      <w:r w:rsidR="002B7DDE" w:rsidRPr="00FC6CCF">
        <w:rPr>
          <w:rFonts w:asciiTheme="minorHAnsi" w:hAnsiTheme="minorHAnsi" w:cs="Times New Roman"/>
          <w:noProof/>
          <w:sz w:val="24"/>
          <w:szCs w:val="24"/>
          <w:rPrChange w:id="2074" w:author="gsc" w:date="2013-03-23T21:34:00Z">
            <w:rPr>
              <w:rFonts w:ascii="Times New Roman" w:hAnsi="Times New Roman" w:cs="Times New Roman"/>
              <w:noProof/>
              <w:sz w:val="24"/>
              <w:szCs w:val="24"/>
            </w:rPr>
          </w:rPrChange>
        </w:rPr>
        <w:t>[</w:t>
      </w:r>
      <w:r w:rsidR="00FC6CCF" w:rsidRPr="00FC6CCF">
        <w:rPr>
          <w:rFonts w:asciiTheme="minorHAnsi" w:hAnsiTheme="minorHAnsi"/>
          <w:rPrChange w:id="2075" w:author="gsc" w:date="2013-03-23T21:34:00Z">
            <w:rPr/>
          </w:rPrChange>
        </w:rPr>
        <w:fldChar w:fldCharType="begin"/>
      </w:r>
      <w:r w:rsidR="00FC6CCF" w:rsidRPr="00FC6CCF">
        <w:rPr>
          <w:rFonts w:asciiTheme="minorHAnsi" w:hAnsiTheme="minorHAnsi"/>
          <w:rPrChange w:id="2076" w:author="gsc" w:date="2013-03-23T21:34:00Z">
            <w:rPr/>
          </w:rPrChange>
        </w:rPr>
        <w:instrText xml:space="preserve"> HYPERLINK \l "_ENREF_5" \o "Dehgha</w:instrText>
      </w:r>
      <w:r w:rsidR="00FC6CCF" w:rsidRPr="00FC6CCF">
        <w:rPr>
          <w:rFonts w:asciiTheme="minorHAnsi" w:hAnsiTheme="minorHAnsi"/>
          <w:rPrChange w:id="2077" w:author="gsc" w:date="2013-03-23T21:34:00Z">
            <w:rPr/>
          </w:rPrChange>
        </w:rPr>
        <w:instrText xml:space="preserve">n, 2008 #6" </w:instrText>
      </w:r>
      <w:r w:rsidR="00FC6CCF" w:rsidRPr="00FC6CCF">
        <w:rPr>
          <w:rFonts w:asciiTheme="minorHAnsi" w:hAnsiTheme="minorHAnsi"/>
          <w:rPrChange w:id="2078" w:author="gsc" w:date="2013-03-23T21:34:00Z">
            <w:rPr/>
          </w:rPrChange>
        </w:rPr>
        <w:fldChar w:fldCharType="separate"/>
      </w:r>
      <w:r w:rsidR="00DC67F8" w:rsidRPr="00FC6CCF">
        <w:rPr>
          <w:rFonts w:asciiTheme="minorHAnsi" w:hAnsiTheme="minorHAnsi" w:cs="Times New Roman"/>
          <w:noProof/>
          <w:sz w:val="24"/>
          <w:szCs w:val="24"/>
          <w:rPrChange w:id="2079" w:author="gsc" w:date="2013-03-23T21:34:00Z">
            <w:rPr>
              <w:rFonts w:ascii="Times New Roman" w:hAnsi="Times New Roman" w:cs="Times New Roman"/>
              <w:noProof/>
              <w:sz w:val="24"/>
              <w:szCs w:val="24"/>
            </w:rPr>
          </w:rPrChange>
        </w:rPr>
        <w:t>5</w:t>
      </w:r>
      <w:r w:rsidR="00FC6CCF" w:rsidRPr="00FC6CCF">
        <w:rPr>
          <w:rFonts w:asciiTheme="minorHAnsi" w:hAnsiTheme="minorHAnsi" w:cs="Times New Roman"/>
          <w:noProof/>
          <w:sz w:val="24"/>
          <w:szCs w:val="24"/>
          <w:rPrChange w:id="2080" w:author="gsc" w:date="2013-03-23T21:34:00Z">
            <w:rPr>
              <w:rFonts w:ascii="Times New Roman" w:hAnsi="Times New Roman" w:cs="Times New Roman"/>
              <w:noProof/>
              <w:sz w:val="24"/>
              <w:szCs w:val="24"/>
            </w:rPr>
          </w:rPrChange>
        </w:rPr>
        <w:fldChar w:fldCharType="end"/>
      </w:r>
      <w:r w:rsidR="002B7DDE" w:rsidRPr="00FC6CCF">
        <w:rPr>
          <w:rFonts w:asciiTheme="minorHAnsi" w:hAnsiTheme="minorHAnsi" w:cs="Times New Roman"/>
          <w:noProof/>
          <w:sz w:val="24"/>
          <w:szCs w:val="24"/>
          <w:rPrChange w:id="2081" w:author="gsc" w:date="2013-03-23T21:34:00Z">
            <w:rPr>
              <w:rFonts w:ascii="Times New Roman" w:hAnsi="Times New Roman" w:cs="Times New Roman"/>
              <w:noProof/>
              <w:sz w:val="24"/>
              <w:szCs w:val="24"/>
            </w:rPr>
          </w:rPrChange>
        </w:rPr>
        <w:t>]</w:t>
      </w:r>
      <w:r w:rsidR="00F44A9E" w:rsidRPr="00FC6CCF">
        <w:rPr>
          <w:rFonts w:asciiTheme="minorHAnsi" w:hAnsiTheme="minorHAnsi" w:cs="Times New Roman"/>
          <w:sz w:val="24"/>
          <w:szCs w:val="24"/>
          <w:rPrChange w:id="2082" w:author="gsc" w:date="2013-03-23T21:34:00Z">
            <w:rPr>
              <w:rFonts w:ascii="Times New Roman" w:hAnsi="Times New Roman" w:cs="Times New Roman"/>
              <w:sz w:val="24"/>
              <w:szCs w:val="24"/>
            </w:rPr>
          </w:rPrChange>
        </w:rPr>
        <w:fldChar w:fldCharType="end"/>
      </w:r>
      <w:r w:rsidR="002B7DDE" w:rsidRPr="00FC6CCF">
        <w:rPr>
          <w:rFonts w:asciiTheme="minorHAnsi" w:eastAsiaTheme="minorEastAsia" w:hAnsiTheme="minorHAnsi" w:cs="Times New Roman"/>
          <w:sz w:val="24"/>
          <w:szCs w:val="24"/>
          <w:rPrChange w:id="2083" w:author="gsc" w:date="2013-03-23T21:34:00Z">
            <w:rPr>
              <w:rFonts w:ascii="Times New Roman" w:eastAsiaTheme="minorEastAsia" w:hAnsi="Times New Roman" w:cs="Times New Roman"/>
              <w:sz w:val="24"/>
              <w:szCs w:val="24"/>
            </w:rPr>
          </w:rPrChange>
        </w:rPr>
        <w:t xml:space="preserve"> proved it that The </w:t>
      </w:r>
      <w:r w:rsidR="002B7DDE" w:rsidRPr="00FC6CCF">
        <w:rPr>
          <w:rFonts w:asciiTheme="minorHAnsi" w:eastAsiaTheme="minorEastAsia" w:hAnsiTheme="minorHAnsi" w:cs="Times New Roman"/>
          <w:i/>
          <w:iCs/>
          <w:sz w:val="24"/>
          <w:szCs w:val="24"/>
          <w:rPrChange w:id="2084" w:author="gsc" w:date="2013-03-23T21:34:00Z">
            <w:rPr>
              <w:rFonts w:ascii="Times New Roman" w:eastAsiaTheme="minorEastAsia" w:hAnsi="Times New Roman" w:cs="Times New Roman"/>
              <w:i/>
              <w:iCs/>
              <w:sz w:val="24"/>
              <w:szCs w:val="24"/>
            </w:rPr>
          </w:rPrChange>
        </w:rPr>
        <w:t xml:space="preserve">ABCG2 </w:t>
      </w:r>
      <w:r w:rsidR="002B7DDE" w:rsidRPr="00FC6CCF">
        <w:rPr>
          <w:rFonts w:asciiTheme="minorHAnsi" w:eastAsiaTheme="minorEastAsia" w:hAnsiTheme="minorHAnsi" w:cs="Times New Roman"/>
          <w:sz w:val="24"/>
          <w:szCs w:val="24"/>
          <w:rPrChange w:id="2085" w:author="gsc" w:date="2013-03-23T21:34:00Z">
            <w:rPr>
              <w:rFonts w:ascii="Times New Roman" w:eastAsiaTheme="minorEastAsia" w:hAnsi="Times New Roman" w:cs="Times New Roman"/>
              <w:sz w:val="24"/>
              <w:szCs w:val="24"/>
            </w:rPr>
          </w:rPrChange>
        </w:rPr>
        <w:t xml:space="preserve">Q141K variant have stronger effect in men than women in both whites and blacks </w:t>
      </w:r>
      <w:r w:rsidRPr="00FC6CCF">
        <w:rPr>
          <w:rFonts w:asciiTheme="minorHAnsi" w:eastAsiaTheme="minorEastAsia" w:hAnsiTheme="minorHAnsi" w:cs="Times New Roman"/>
          <w:sz w:val="24"/>
          <w:szCs w:val="24"/>
          <w:rPrChange w:id="2086" w:author="gsc" w:date="2013-03-23T21:34:00Z">
            <w:rPr>
              <w:rFonts w:ascii="Times New Roman" w:eastAsiaTheme="minorEastAsia" w:hAnsi="Times New Roman" w:cs="Times New Roman" w:hint="eastAsia"/>
              <w:sz w:val="24"/>
              <w:szCs w:val="24"/>
            </w:rPr>
          </w:rPrChange>
        </w:rPr>
        <w:t>but</w:t>
      </w:r>
      <w:r w:rsidR="002B7DDE" w:rsidRPr="00FC6CCF">
        <w:rPr>
          <w:rFonts w:asciiTheme="minorHAnsi" w:hAnsiTheme="minorHAnsi" w:cs="Times New Roman"/>
          <w:sz w:val="24"/>
          <w:szCs w:val="24"/>
          <w:rPrChange w:id="2087" w:author="gsc" w:date="2013-03-23T21:34:00Z">
            <w:rPr>
              <w:rFonts w:ascii="Times New Roman" w:hAnsi="Times New Roman" w:cs="Times New Roman"/>
              <w:sz w:val="24"/>
              <w:szCs w:val="24"/>
            </w:rPr>
          </w:rPrChange>
        </w:rPr>
        <w:t xml:space="preserve"> Choi</w:t>
      </w:r>
      <w:r w:rsidR="00F44A9E" w:rsidRPr="00FC6CCF">
        <w:rPr>
          <w:rFonts w:asciiTheme="minorHAnsi" w:hAnsiTheme="minorHAnsi" w:cs="Times New Roman"/>
          <w:sz w:val="24"/>
          <w:szCs w:val="24"/>
          <w:rPrChange w:id="2088" w:author="gsc" w:date="2013-03-23T21:34:00Z">
            <w:rPr>
              <w:rFonts w:ascii="Times New Roman" w:hAnsi="Times New Roman" w:cs="Times New Roman"/>
              <w:sz w:val="24"/>
              <w:szCs w:val="24"/>
            </w:rPr>
          </w:rPrChange>
        </w:rPr>
        <w:fldChar w:fldCharType="begin">
          <w:fldData xml:space="preserve">PEVuZE5vdGU+PENpdGU+PEF1dGhvcj5DaG9pPC9BdXRob3I+PFllYXI+MjAxMDwvWWVhcj48UmVj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=
</w:fldData>
        </w:fldChar>
      </w:r>
      <w:r w:rsidR="00DC67F8" w:rsidRPr="00FC6CCF">
        <w:rPr>
          <w:rFonts w:asciiTheme="minorHAnsi" w:hAnsiTheme="minorHAnsi" w:cs="Times New Roman"/>
          <w:sz w:val="24"/>
          <w:szCs w:val="24"/>
          <w:rPrChange w:id="2089" w:author="gsc" w:date="2013-03-23T21:34:00Z">
            <w:rPr>
              <w:rFonts w:ascii="Times New Roman" w:hAnsi="Times New Roman" w:cs="Times New Roman"/>
              <w:sz w:val="24"/>
              <w:szCs w:val="24"/>
            </w:rPr>
          </w:rPrChange>
        </w:rPr>
        <w:instrText xml:space="preserve"> ADDIN EN.CITE </w:instrText>
      </w:r>
      <w:r w:rsidR="00F44A9E" w:rsidRPr="00FC6CCF">
        <w:rPr>
          <w:rFonts w:asciiTheme="minorHAnsi" w:hAnsiTheme="minorHAnsi" w:cs="Times New Roman"/>
          <w:sz w:val="24"/>
          <w:szCs w:val="24"/>
          <w:rPrChange w:id="2090" w:author="gsc" w:date="2013-03-23T21:34:00Z">
            <w:rPr>
              <w:rFonts w:ascii="Times New Roman" w:hAnsi="Times New Roman" w:cs="Times New Roman"/>
              <w:sz w:val="24"/>
              <w:szCs w:val="24"/>
            </w:rPr>
          </w:rPrChange>
        </w:rPr>
        <w:fldChar w:fldCharType="begin">
          <w:fldData xml:space="preserve">PEVuZE5vdGU+PENpdGU+PEF1dGhvcj5DaG9pPC9BdXRob3I+PFllYXI+MjAxMDwvWWVhcj48UmVj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=
</w:fldData>
        </w:fldChar>
      </w:r>
      <w:r w:rsidR="00DC67F8" w:rsidRPr="00FC6CCF">
        <w:rPr>
          <w:rFonts w:asciiTheme="minorHAnsi" w:hAnsiTheme="minorHAnsi" w:cs="Times New Roman"/>
          <w:sz w:val="24"/>
          <w:szCs w:val="24"/>
          <w:rPrChange w:id="2091" w:author="gsc" w:date="2013-03-23T21:34:00Z">
            <w:rPr>
              <w:rFonts w:ascii="Times New Roman" w:hAnsi="Times New Roman" w:cs="Times New Roman"/>
              <w:sz w:val="24"/>
              <w:szCs w:val="24"/>
            </w:rPr>
          </w:rPrChange>
        </w:rPr>
        <w:instrText xml:space="preserve"> ADDIN EN.CITE.DATA </w:instrText>
      </w:r>
      <w:r w:rsidR="00F44A9E" w:rsidRPr="00FC6CCF">
        <w:rPr>
          <w:rFonts w:asciiTheme="minorHAnsi" w:hAnsiTheme="minorHAnsi" w:cs="Times New Roman"/>
          <w:sz w:val="24"/>
          <w:szCs w:val="24"/>
          <w:rPrChange w:id="2092" w:author="gsc" w:date="2013-03-23T21:34:00Z">
            <w:rPr>
              <w:rFonts w:ascii="Times New Roman" w:hAnsi="Times New Roman" w:cs="Times New Roman"/>
              <w:sz w:val="24"/>
              <w:szCs w:val="24"/>
            </w:rPr>
          </w:rPrChange>
        </w:rPr>
      </w:r>
      <w:r w:rsidR="00F44A9E" w:rsidRPr="00FC6CCF">
        <w:rPr>
          <w:rFonts w:asciiTheme="minorHAnsi" w:hAnsiTheme="minorHAnsi" w:cs="Times New Roman"/>
          <w:sz w:val="24"/>
          <w:szCs w:val="24"/>
          <w:rPrChange w:id="2093" w:author="gsc" w:date="2013-03-23T21:34:00Z">
            <w:rPr>
              <w:rFonts w:ascii="Times New Roman" w:hAnsi="Times New Roman" w:cs="Times New Roman"/>
              <w:sz w:val="24"/>
              <w:szCs w:val="24"/>
            </w:rPr>
          </w:rPrChange>
        </w:rPr>
        <w:fldChar w:fldCharType="end"/>
      </w:r>
      <w:r w:rsidR="00F44A9E" w:rsidRPr="00FC6CCF">
        <w:rPr>
          <w:rFonts w:asciiTheme="minorHAnsi" w:hAnsiTheme="minorHAnsi" w:cs="Times New Roman"/>
          <w:sz w:val="24"/>
          <w:szCs w:val="24"/>
          <w:rPrChange w:id="2094" w:author="gsc" w:date="2013-03-23T21:34:00Z">
            <w:rPr>
              <w:rFonts w:ascii="Times New Roman" w:hAnsi="Times New Roman" w:cs="Times New Roman"/>
              <w:sz w:val="24"/>
              <w:szCs w:val="24"/>
            </w:rPr>
          </w:rPrChange>
        </w:rPr>
      </w:r>
      <w:r w:rsidR="00F44A9E" w:rsidRPr="00FC6CCF">
        <w:rPr>
          <w:rFonts w:asciiTheme="minorHAnsi" w:hAnsiTheme="minorHAnsi" w:cs="Times New Roman"/>
          <w:sz w:val="24"/>
          <w:szCs w:val="24"/>
          <w:rPrChange w:id="2095" w:author="gsc" w:date="2013-03-23T21:34:00Z">
            <w:rPr>
              <w:rFonts w:ascii="Times New Roman" w:hAnsi="Times New Roman" w:cs="Times New Roman"/>
              <w:sz w:val="24"/>
              <w:szCs w:val="24"/>
            </w:rPr>
          </w:rPrChange>
        </w:rPr>
        <w:fldChar w:fldCharType="separate"/>
      </w:r>
      <w:r w:rsidR="00DC67F8" w:rsidRPr="00FC6CCF">
        <w:rPr>
          <w:rFonts w:asciiTheme="minorHAnsi" w:hAnsiTheme="minorHAnsi" w:cs="Times New Roman"/>
          <w:noProof/>
          <w:sz w:val="24"/>
          <w:szCs w:val="24"/>
          <w:rPrChange w:id="2096" w:author="gsc" w:date="2013-03-23T21:34:00Z">
            <w:rPr>
              <w:rFonts w:ascii="Times New Roman" w:hAnsi="Times New Roman" w:cs="Times New Roman"/>
              <w:noProof/>
              <w:sz w:val="24"/>
              <w:szCs w:val="24"/>
            </w:rPr>
          </w:rPrChange>
        </w:rPr>
        <w:t>[</w:t>
      </w:r>
      <w:r w:rsidR="00FC6CCF" w:rsidRPr="00FC6CCF">
        <w:rPr>
          <w:rFonts w:asciiTheme="minorHAnsi" w:hAnsiTheme="minorHAnsi"/>
          <w:rPrChange w:id="2097" w:author="gsc" w:date="2013-03-23T21:34:00Z">
            <w:rPr/>
          </w:rPrChange>
        </w:rPr>
        <w:fldChar w:fldCharType="begin"/>
      </w:r>
      <w:r w:rsidR="00FC6CCF" w:rsidRPr="00FC6CCF">
        <w:rPr>
          <w:rFonts w:asciiTheme="minorHAnsi" w:hAnsiTheme="minorHAnsi"/>
          <w:rPrChange w:id="2098" w:author="gsc" w:date="2013-03-23T21:34:00Z">
            <w:rPr/>
          </w:rPrChange>
        </w:rPr>
        <w:instrText xml:space="preserve"> HYPERLINK \l "_ENREF_48" \o "Choi, 2010 #41" </w:instrText>
      </w:r>
      <w:r w:rsidR="00FC6CCF" w:rsidRPr="00FC6CCF">
        <w:rPr>
          <w:rFonts w:asciiTheme="minorHAnsi" w:hAnsiTheme="minorHAnsi"/>
          <w:rPrChange w:id="2099" w:author="gsc" w:date="2013-03-23T21:34:00Z">
            <w:rPr/>
          </w:rPrChange>
        </w:rPr>
        <w:fldChar w:fldCharType="separate"/>
      </w:r>
      <w:r w:rsidR="00DC67F8" w:rsidRPr="00FC6CCF">
        <w:rPr>
          <w:rFonts w:asciiTheme="minorHAnsi" w:hAnsiTheme="minorHAnsi" w:cs="Times New Roman"/>
          <w:noProof/>
          <w:sz w:val="24"/>
          <w:szCs w:val="24"/>
          <w:rPrChange w:id="2100" w:author="gsc" w:date="2013-03-23T21:34:00Z">
            <w:rPr>
              <w:rFonts w:ascii="Times New Roman" w:hAnsi="Times New Roman" w:cs="Times New Roman"/>
              <w:noProof/>
              <w:sz w:val="24"/>
              <w:szCs w:val="24"/>
            </w:rPr>
          </w:rPrChange>
        </w:rPr>
        <w:t>48</w:t>
      </w:r>
      <w:r w:rsidR="00FC6CCF" w:rsidRPr="00FC6CCF">
        <w:rPr>
          <w:rFonts w:asciiTheme="minorHAnsi" w:hAnsiTheme="minorHAnsi" w:cs="Times New Roman"/>
          <w:noProof/>
          <w:sz w:val="24"/>
          <w:szCs w:val="24"/>
          <w:rPrChange w:id="2101" w:author="gsc" w:date="2013-03-23T21:34:00Z">
            <w:rPr>
              <w:rFonts w:ascii="Times New Roman" w:hAnsi="Times New Roman" w:cs="Times New Roman"/>
              <w:noProof/>
              <w:sz w:val="24"/>
              <w:szCs w:val="24"/>
            </w:rPr>
          </w:rPrChange>
        </w:rPr>
        <w:fldChar w:fldCharType="end"/>
      </w:r>
      <w:r w:rsidR="00DC67F8" w:rsidRPr="00FC6CCF">
        <w:rPr>
          <w:rFonts w:asciiTheme="minorHAnsi" w:hAnsiTheme="minorHAnsi" w:cs="Times New Roman"/>
          <w:noProof/>
          <w:sz w:val="24"/>
          <w:szCs w:val="24"/>
          <w:rPrChange w:id="2102" w:author="gsc" w:date="2013-03-23T21:34:00Z">
            <w:rPr>
              <w:rFonts w:ascii="Times New Roman" w:hAnsi="Times New Roman" w:cs="Times New Roman"/>
              <w:noProof/>
              <w:sz w:val="24"/>
              <w:szCs w:val="24"/>
            </w:rPr>
          </w:rPrChange>
        </w:rPr>
        <w:t>]</w:t>
      </w:r>
      <w:r w:rsidR="00F44A9E" w:rsidRPr="00FC6CCF">
        <w:rPr>
          <w:rFonts w:asciiTheme="minorHAnsi" w:hAnsiTheme="minorHAnsi" w:cs="Times New Roman"/>
          <w:sz w:val="24"/>
          <w:szCs w:val="24"/>
          <w:rPrChange w:id="2103" w:author="gsc" w:date="2013-03-23T21:34:00Z">
            <w:rPr>
              <w:rFonts w:ascii="Times New Roman" w:hAnsi="Times New Roman" w:cs="Times New Roman"/>
              <w:sz w:val="24"/>
              <w:szCs w:val="24"/>
            </w:rPr>
          </w:rPrChange>
        </w:rPr>
        <w:fldChar w:fldCharType="end"/>
      </w:r>
      <w:r w:rsidR="008134FC" w:rsidRPr="00FC6CCF">
        <w:rPr>
          <w:rFonts w:asciiTheme="minorHAnsi" w:hAnsiTheme="minorHAnsi" w:cs="Times New Roman"/>
          <w:sz w:val="24"/>
          <w:szCs w:val="24"/>
          <w:rPrChange w:id="2104" w:author="gsc" w:date="2013-03-23T21:34:00Z">
            <w:rPr>
              <w:rFonts w:ascii="Times New Roman" w:hAnsi="Times New Roman" w:cs="Times New Roman"/>
              <w:sz w:val="24"/>
              <w:szCs w:val="24"/>
            </w:rPr>
          </w:rPrChange>
        </w:rPr>
        <w:t>have</w:t>
      </w:r>
      <w:r w:rsidR="008134FC" w:rsidRPr="00FC6CCF">
        <w:rPr>
          <w:rFonts w:asciiTheme="minorHAnsi" w:eastAsiaTheme="minorEastAsia" w:hAnsiTheme="minorHAnsi" w:cs="Times New Roman"/>
          <w:sz w:val="24"/>
          <w:szCs w:val="24"/>
          <w:rPrChange w:id="2105" w:author="gsc" w:date="2013-03-23T21:34:00Z">
            <w:rPr>
              <w:rFonts w:ascii="Times New Roman" w:eastAsiaTheme="minorEastAsia" w:hAnsi="Times New Roman" w:cs="Times New Roman"/>
              <w:sz w:val="24"/>
              <w:szCs w:val="24"/>
            </w:rPr>
          </w:rPrChange>
        </w:rPr>
        <w:t xml:space="preserve"> </w:t>
      </w:r>
      <w:r w:rsidR="00EB6175" w:rsidRPr="00FC6CCF">
        <w:rPr>
          <w:rFonts w:asciiTheme="minorHAnsi" w:eastAsiaTheme="minorEastAsia" w:hAnsiTheme="minorHAnsi" w:cs="Times New Roman"/>
          <w:sz w:val="24"/>
          <w:szCs w:val="24"/>
          <w:rPrChange w:id="2106" w:author="gsc" w:date="2013-03-23T21:34:00Z">
            <w:rPr>
              <w:rFonts w:ascii="Times New Roman" w:eastAsiaTheme="minorEastAsia" w:hAnsi="Times New Roman" w:cs="Times New Roman" w:hint="eastAsia"/>
              <w:sz w:val="24"/>
              <w:szCs w:val="24"/>
            </w:rPr>
          </w:rPrChange>
        </w:rPr>
        <w:t>question</w:t>
      </w:r>
      <w:r w:rsidRPr="00FC6CCF">
        <w:rPr>
          <w:rFonts w:asciiTheme="minorHAnsi" w:eastAsiaTheme="minorEastAsia" w:hAnsiTheme="minorHAnsi" w:cs="Times New Roman"/>
          <w:sz w:val="24"/>
          <w:szCs w:val="24"/>
          <w:rPrChange w:id="2107" w:author="gsc" w:date="2013-03-23T21:34:00Z">
            <w:rPr>
              <w:rFonts w:ascii="Times New Roman" w:eastAsiaTheme="minorEastAsia" w:hAnsi="Times New Roman" w:cs="Times New Roman" w:hint="eastAsia"/>
              <w:sz w:val="24"/>
              <w:szCs w:val="24"/>
            </w:rPr>
          </w:rPrChange>
        </w:rPr>
        <w:t xml:space="preserve"> to</w:t>
      </w:r>
      <w:r w:rsidR="008134FC" w:rsidRPr="00FC6CCF">
        <w:rPr>
          <w:rFonts w:asciiTheme="minorHAnsi" w:eastAsiaTheme="minorEastAsia" w:hAnsiTheme="minorHAnsi" w:cs="Times New Roman"/>
          <w:sz w:val="24"/>
          <w:szCs w:val="24"/>
          <w:rPrChange w:id="2108" w:author="gsc" w:date="2013-03-23T21:34:00Z">
            <w:rPr>
              <w:rFonts w:ascii="Times New Roman" w:eastAsiaTheme="minorEastAsia" w:hAnsi="Times New Roman" w:cs="Times New Roman"/>
              <w:sz w:val="24"/>
              <w:szCs w:val="24"/>
            </w:rPr>
          </w:rPrChange>
        </w:rPr>
        <w:t xml:space="preserve"> </w:t>
      </w:r>
      <w:r w:rsidR="002B7DDE" w:rsidRPr="00FC6CCF">
        <w:rPr>
          <w:rFonts w:asciiTheme="minorHAnsi" w:hAnsiTheme="minorHAnsi" w:cs="Times New Roman"/>
          <w:sz w:val="24"/>
          <w:szCs w:val="24"/>
          <w:rPrChange w:id="2109" w:author="gsc" w:date="2013-03-23T21:34:00Z">
            <w:rPr>
              <w:rFonts w:ascii="Times New Roman" w:hAnsi="Times New Roman" w:cs="Times New Roman"/>
              <w:sz w:val="24"/>
              <w:szCs w:val="24"/>
            </w:rPr>
          </w:rPrChange>
        </w:rPr>
        <w:t xml:space="preserve">the situation. </w:t>
      </w:r>
      <w:r w:rsidR="00EB6175" w:rsidRPr="00FC6CCF">
        <w:rPr>
          <w:rFonts w:asciiTheme="minorHAnsi" w:eastAsiaTheme="minorEastAsia" w:hAnsiTheme="minorHAnsi" w:cs="Times New Roman"/>
          <w:sz w:val="24"/>
          <w:szCs w:val="24"/>
          <w:rPrChange w:id="2110" w:author="gsc" w:date="2013-03-23T21:34:00Z">
            <w:rPr>
              <w:rFonts w:ascii="Times New Roman" w:eastAsiaTheme="minorEastAsia" w:hAnsi="Times New Roman" w:cs="Times New Roman" w:hint="eastAsia"/>
              <w:sz w:val="24"/>
              <w:szCs w:val="24"/>
            </w:rPr>
          </w:rPrChange>
        </w:rPr>
        <w:t>His point of view</w:t>
      </w:r>
      <w:r w:rsidR="002B7DDE" w:rsidRPr="00FC6CCF">
        <w:rPr>
          <w:rFonts w:asciiTheme="minorHAnsi" w:hAnsiTheme="minorHAnsi" w:cs="Times New Roman"/>
          <w:sz w:val="24"/>
          <w:szCs w:val="24"/>
          <w:rPrChange w:id="2111" w:author="gsc" w:date="2013-03-23T21:34:00Z">
            <w:rPr>
              <w:rFonts w:ascii="Times New Roman" w:hAnsi="Times New Roman" w:cs="Times New Roman"/>
              <w:sz w:val="24"/>
              <w:szCs w:val="24"/>
            </w:rPr>
          </w:rPrChange>
        </w:rPr>
        <w:t xml:space="preserve"> that the OR for gout among women from this study was not significant could be due to the lower prevalence of gout among women than men as well as the use of a less specific gout definition in this study </w:t>
      </w:r>
      <w:r w:rsidR="00F44A9E" w:rsidRPr="00FC6CCF">
        <w:rPr>
          <w:rFonts w:asciiTheme="minorHAnsi" w:hAnsiTheme="minorHAnsi" w:cs="Times New Roman"/>
          <w:sz w:val="24"/>
          <w:szCs w:val="24"/>
          <w:rPrChange w:id="2112" w:author="gsc" w:date="2013-03-23T21:34:00Z">
            <w:rPr>
              <w:rFonts w:ascii="Times New Roman" w:hAnsi="Times New Roman" w:cs="Times New Roman"/>
              <w:sz w:val="24"/>
              <w:szCs w:val="24"/>
            </w:rPr>
          </w:rPrChange>
        </w:rPr>
        <w:fldChar w:fldCharType="begin">
          <w:fldData xml:space="preserve">PEVuZE5vdGU+PENpdGU+PEF1dGhvcj5DaG9pPC9BdXRob3I+PFllYXI+MjAxMDwvWWVhcj48UmVj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=
</w:fldData>
        </w:fldChar>
      </w:r>
      <w:r w:rsidR="00DC67F8" w:rsidRPr="00FC6CCF">
        <w:rPr>
          <w:rFonts w:asciiTheme="minorHAnsi" w:hAnsiTheme="minorHAnsi" w:cs="Times New Roman"/>
          <w:sz w:val="24"/>
          <w:szCs w:val="24"/>
          <w:rPrChange w:id="2113" w:author="gsc" w:date="2013-03-23T21:34:00Z">
            <w:rPr>
              <w:rFonts w:ascii="Times New Roman" w:hAnsi="Times New Roman" w:cs="Times New Roman"/>
              <w:sz w:val="24"/>
              <w:szCs w:val="24"/>
            </w:rPr>
          </w:rPrChange>
        </w:rPr>
        <w:instrText xml:space="preserve"> ADDIN EN.CITE </w:instrText>
      </w:r>
      <w:r w:rsidR="00F44A9E" w:rsidRPr="00FC6CCF">
        <w:rPr>
          <w:rFonts w:asciiTheme="minorHAnsi" w:hAnsiTheme="minorHAnsi" w:cs="Times New Roman"/>
          <w:sz w:val="24"/>
          <w:szCs w:val="24"/>
          <w:rPrChange w:id="2114" w:author="gsc" w:date="2013-03-23T21:34:00Z">
            <w:rPr>
              <w:rFonts w:ascii="Times New Roman" w:hAnsi="Times New Roman" w:cs="Times New Roman"/>
              <w:sz w:val="24"/>
              <w:szCs w:val="24"/>
            </w:rPr>
          </w:rPrChange>
        </w:rPr>
        <w:fldChar w:fldCharType="begin">
          <w:fldData xml:space="preserve">PEVuZE5vdGU+PENpdGU+PEF1dGhvcj5DaG9pPC9BdXRob3I+PFllYXI+MjAxMDwvWWVhcj48UmVj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=
</w:fldData>
        </w:fldChar>
      </w:r>
      <w:r w:rsidR="00DC67F8" w:rsidRPr="00FC6CCF">
        <w:rPr>
          <w:rFonts w:asciiTheme="minorHAnsi" w:hAnsiTheme="minorHAnsi" w:cs="Times New Roman"/>
          <w:sz w:val="24"/>
          <w:szCs w:val="24"/>
          <w:rPrChange w:id="2115" w:author="gsc" w:date="2013-03-23T21:34:00Z">
            <w:rPr>
              <w:rFonts w:ascii="Times New Roman" w:hAnsi="Times New Roman" w:cs="Times New Roman"/>
              <w:sz w:val="24"/>
              <w:szCs w:val="24"/>
            </w:rPr>
          </w:rPrChange>
        </w:rPr>
        <w:instrText xml:space="preserve"> ADDIN EN.CITE.DATA </w:instrText>
      </w:r>
      <w:r w:rsidR="00F44A9E" w:rsidRPr="00FC6CCF">
        <w:rPr>
          <w:rFonts w:asciiTheme="minorHAnsi" w:hAnsiTheme="minorHAnsi" w:cs="Times New Roman"/>
          <w:sz w:val="24"/>
          <w:szCs w:val="24"/>
          <w:rPrChange w:id="2116" w:author="gsc" w:date="2013-03-23T21:34:00Z">
            <w:rPr>
              <w:rFonts w:ascii="Times New Roman" w:hAnsi="Times New Roman" w:cs="Times New Roman"/>
              <w:sz w:val="24"/>
              <w:szCs w:val="24"/>
            </w:rPr>
          </w:rPrChange>
        </w:rPr>
      </w:r>
      <w:r w:rsidR="00F44A9E" w:rsidRPr="00FC6CCF">
        <w:rPr>
          <w:rFonts w:asciiTheme="minorHAnsi" w:hAnsiTheme="minorHAnsi" w:cs="Times New Roman"/>
          <w:sz w:val="24"/>
          <w:szCs w:val="24"/>
          <w:rPrChange w:id="2117" w:author="gsc" w:date="2013-03-23T21:34:00Z">
            <w:rPr>
              <w:rFonts w:ascii="Times New Roman" w:hAnsi="Times New Roman" w:cs="Times New Roman"/>
              <w:sz w:val="24"/>
              <w:szCs w:val="24"/>
            </w:rPr>
          </w:rPrChange>
        </w:rPr>
        <w:fldChar w:fldCharType="end"/>
      </w:r>
      <w:r w:rsidR="00F44A9E" w:rsidRPr="00FC6CCF">
        <w:rPr>
          <w:rFonts w:asciiTheme="minorHAnsi" w:hAnsiTheme="minorHAnsi" w:cs="Times New Roman"/>
          <w:sz w:val="24"/>
          <w:szCs w:val="24"/>
          <w:rPrChange w:id="2118" w:author="gsc" w:date="2013-03-23T21:34:00Z">
            <w:rPr>
              <w:rFonts w:ascii="Times New Roman" w:hAnsi="Times New Roman" w:cs="Times New Roman"/>
              <w:sz w:val="24"/>
              <w:szCs w:val="24"/>
            </w:rPr>
          </w:rPrChange>
        </w:rPr>
      </w:r>
      <w:r w:rsidR="00F44A9E" w:rsidRPr="00FC6CCF">
        <w:rPr>
          <w:rFonts w:asciiTheme="minorHAnsi" w:hAnsiTheme="minorHAnsi" w:cs="Times New Roman"/>
          <w:sz w:val="24"/>
          <w:szCs w:val="24"/>
          <w:rPrChange w:id="2119" w:author="gsc" w:date="2013-03-23T21:34:00Z">
            <w:rPr>
              <w:rFonts w:ascii="Times New Roman" w:hAnsi="Times New Roman" w:cs="Times New Roman"/>
              <w:sz w:val="24"/>
              <w:szCs w:val="24"/>
            </w:rPr>
          </w:rPrChange>
        </w:rPr>
        <w:fldChar w:fldCharType="separate"/>
      </w:r>
      <w:r w:rsidR="00DC67F8" w:rsidRPr="00FC6CCF">
        <w:rPr>
          <w:rFonts w:asciiTheme="minorHAnsi" w:hAnsiTheme="minorHAnsi" w:cs="Times New Roman"/>
          <w:noProof/>
          <w:sz w:val="24"/>
          <w:szCs w:val="24"/>
          <w:rPrChange w:id="2120" w:author="gsc" w:date="2013-03-23T21:34:00Z">
            <w:rPr>
              <w:rFonts w:ascii="Times New Roman" w:hAnsi="Times New Roman" w:cs="Times New Roman"/>
              <w:noProof/>
              <w:sz w:val="24"/>
              <w:szCs w:val="24"/>
            </w:rPr>
          </w:rPrChange>
        </w:rPr>
        <w:t>[</w:t>
      </w:r>
      <w:r w:rsidR="00FC6CCF" w:rsidRPr="00FC6CCF">
        <w:rPr>
          <w:rFonts w:asciiTheme="minorHAnsi" w:hAnsiTheme="minorHAnsi"/>
          <w:rPrChange w:id="2121" w:author="gsc" w:date="2013-03-23T21:34:00Z">
            <w:rPr/>
          </w:rPrChange>
        </w:rPr>
        <w:fldChar w:fldCharType="begin"/>
      </w:r>
      <w:r w:rsidR="00FC6CCF" w:rsidRPr="00FC6CCF">
        <w:rPr>
          <w:rFonts w:asciiTheme="minorHAnsi" w:hAnsiTheme="minorHAnsi"/>
          <w:rPrChange w:id="2122" w:author="gsc" w:date="2013-03-23T21:34:00Z">
            <w:rPr/>
          </w:rPrChange>
        </w:rPr>
        <w:instrText xml:space="preserve"> HYPERLINK \l "_ENREF_48" \o "Choi, 2010 #41" </w:instrText>
      </w:r>
      <w:r w:rsidR="00FC6CCF" w:rsidRPr="00FC6CCF">
        <w:rPr>
          <w:rFonts w:asciiTheme="minorHAnsi" w:hAnsiTheme="minorHAnsi"/>
          <w:rPrChange w:id="2123" w:author="gsc" w:date="2013-03-23T21:34:00Z">
            <w:rPr/>
          </w:rPrChange>
        </w:rPr>
        <w:fldChar w:fldCharType="separate"/>
      </w:r>
      <w:r w:rsidR="00DC67F8" w:rsidRPr="00FC6CCF">
        <w:rPr>
          <w:rFonts w:asciiTheme="minorHAnsi" w:hAnsiTheme="minorHAnsi" w:cs="Times New Roman"/>
          <w:noProof/>
          <w:sz w:val="24"/>
          <w:szCs w:val="24"/>
          <w:rPrChange w:id="2124" w:author="gsc" w:date="2013-03-23T21:34:00Z">
            <w:rPr>
              <w:rFonts w:ascii="Times New Roman" w:hAnsi="Times New Roman" w:cs="Times New Roman"/>
              <w:noProof/>
              <w:sz w:val="24"/>
              <w:szCs w:val="24"/>
            </w:rPr>
          </w:rPrChange>
        </w:rPr>
        <w:t>48</w:t>
      </w:r>
      <w:r w:rsidR="00FC6CCF" w:rsidRPr="00FC6CCF">
        <w:rPr>
          <w:rFonts w:asciiTheme="minorHAnsi" w:hAnsiTheme="minorHAnsi" w:cs="Times New Roman"/>
          <w:noProof/>
          <w:sz w:val="24"/>
          <w:szCs w:val="24"/>
          <w:rPrChange w:id="2125" w:author="gsc" w:date="2013-03-23T21:34:00Z">
            <w:rPr>
              <w:rFonts w:ascii="Times New Roman" w:hAnsi="Times New Roman" w:cs="Times New Roman"/>
              <w:noProof/>
              <w:sz w:val="24"/>
              <w:szCs w:val="24"/>
            </w:rPr>
          </w:rPrChange>
        </w:rPr>
        <w:fldChar w:fldCharType="end"/>
      </w:r>
      <w:r w:rsidR="00DC67F8" w:rsidRPr="00FC6CCF">
        <w:rPr>
          <w:rFonts w:asciiTheme="minorHAnsi" w:hAnsiTheme="minorHAnsi" w:cs="Times New Roman"/>
          <w:noProof/>
          <w:sz w:val="24"/>
          <w:szCs w:val="24"/>
          <w:rPrChange w:id="2126" w:author="gsc" w:date="2013-03-23T21:34:00Z">
            <w:rPr>
              <w:rFonts w:ascii="Times New Roman" w:hAnsi="Times New Roman" w:cs="Times New Roman"/>
              <w:noProof/>
              <w:sz w:val="24"/>
              <w:szCs w:val="24"/>
            </w:rPr>
          </w:rPrChange>
        </w:rPr>
        <w:t>]</w:t>
      </w:r>
      <w:r w:rsidR="00F44A9E" w:rsidRPr="00FC6CCF">
        <w:rPr>
          <w:rFonts w:asciiTheme="minorHAnsi" w:hAnsiTheme="minorHAnsi" w:cs="Times New Roman"/>
          <w:sz w:val="24"/>
          <w:szCs w:val="24"/>
          <w:rPrChange w:id="2127" w:author="gsc" w:date="2013-03-23T21:34:00Z">
            <w:rPr>
              <w:rFonts w:ascii="Times New Roman" w:hAnsi="Times New Roman" w:cs="Times New Roman"/>
              <w:sz w:val="24"/>
              <w:szCs w:val="24"/>
            </w:rPr>
          </w:rPrChange>
        </w:rPr>
        <w:fldChar w:fldCharType="end"/>
      </w:r>
      <w:r w:rsidR="002B7DDE" w:rsidRPr="00FC6CCF">
        <w:rPr>
          <w:rFonts w:asciiTheme="minorHAnsi" w:hAnsiTheme="minorHAnsi" w:cs="Times New Roman"/>
          <w:sz w:val="24"/>
          <w:szCs w:val="24"/>
          <w:rPrChange w:id="2128" w:author="gsc" w:date="2013-03-23T21:34:00Z">
            <w:rPr>
              <w:rFonts w:ascii="Times New Roman" w:hAnsi="Times New Roman" w:cs="Times New Roman"/>
              <w:sz w:val="24"/>
              <w:szCs w:val="24"/>
            </w:rPr>
          </w:rPrChange>
        </w:rPr>
        <w:t>.</w:t>
      </w:r>
      <w:r w:rsidR="000D5A23" w:rsidRPr="00FC6CCF">
        <w:rPr>
          <w:rFonts w:asciiTheme="minorHAnsi" w:eastAsiaTheme="minorEastAsia" w:hAnsiTheme="minorHAnsi" w:cs="Times New Roman"/>
          <w:sz w:val="24"/>
          <w:szCs w:val="24"/>
          <w:rPrChange w:id="2129" w:author="gsc" w:date="2013-03-23T21:34:00Z">
            <w:rPr>
              <w:rFonts w:ascii="Times New Roman" w:eastAsiaTheme="minorEastAsia" w:hAnsi="Times New Roman" w:cs="Times New Roman" w:hint="eastAsia"/>
              <w:sz w:val="24"/>
              <w:szCs w:val="24"/>
            </w:rPr>
          </w:rPrChange>
        </w:rPr>
        <w:t xml:space="preserve"> </w:t>
      </w:r>
      <w:r w:rsidR="00EB6175" w:rsidRPr="00FC6CCF">
        <w:rPr>
          <w:rFonts w:asciiTheme="minorHAnsi" w:eastAsiaTheme="minorEastAsia" w:hAnsiTheme="minorHAnsi" w:cs="Times New Roman"/>
          <w:sz w:val="24"/>
          <w:szCs w:val="24"/>
          <w:rPrChange w:id="2130" w:author="gsc" w:date="2013-03-23T21:34:00Z">
            <w:rPr>
              <w:rFonts w:ascii="Times New Roman" w:eastAsiaTheme="minorEastAsia" w:hAnsi="Times New Roman" w:cs="Times New Roman" w:hint="eastAsia"/>
              <w:sz w:val="24"/>
              <w:szCs w:val="24"/>
            </w:rPr>
          </w:rPrChange>
        </w:rPr>
        <w:t xml:space="preserve">And we think this may be a cause for the result. </w:t>
      </w:r>
      <w:r w:rsidR="00C34D89" w:rsidRPr="00FC6CCF">
        <w:rPr>
          <w:rFonts w:asciiTheme="minorHAnsi" w:eastAsiaTheme="minorEastAsia" w:hAnsiTheme="minorHAnsi" w:cs="Times New Roman"/>
          <w:sz w:val="24"/>
          <w:szCs w:val="24"/>
          <w:rPrChange w:id="2131" w:author="gsc" w:date="2013-03-23T21:34:00Z">
            <w:rPr>
              <w:rFonts w:ascii="Times New Roman" w:eastAsiaTheme="minorEastAsia" w:hAnsi="Times New Roman" w:cs="Times New Roman" w:hint="eastAsia"/>
              <w:sz w:val="24"/>
              <w:szCs w:val="24"/>
            </w:rPr>
          </w:rPrChange>
        </w:rPr>
        <w:t>So rs2231142 can be a signal for gout diagnosis in both male and female. And the result remind</w:t>
      </w:r>
      <w:r w:rsidR="00A67735" w:rsidRPr="00FC6CCF">
        <w:rPr>
          <w:rFonts w:asciiTheme="minorHAnsi" w:eastAsiaTheme="minorEastAsia" w:hAnsiTheme="minorHAnsi" w:cs="Times New Roman"/>
          <w:sz w:val="24"/>
          <w:szCs w:val="24"/>
          <w:rPrChange w:id="2132" w:author="gsc" w:date="2013-03-23T21:34:00Z">
            <w:rPr>
              <w:rFonts w:ascii="Times New Roman" w:eastAsiaTheme="minorEastAsia" w:hAnsi="Times New Roman" w:cs="Times New Roman" w:hint="eastAsia"/>
              <w:sz w:val="24"/>
              <w:szCs w:val="24"/>
            </w:rPr>
          </w:rPrChange>
        </w:rPr>
        <w:t>ed</w:t>
      </w:r>
      <w:r w:rsidR="00C34D89" w:rsidRPr="00FC6CCF">
        <w:rPr>
          <w:rFonts w:asciiTheme="minorHAnsi" w:eastAsiaTheme="minorEastAsia" w:hAnsiTheme="minorHAnsi" w:cs="Times New Roman"/>
          <w:sz w:val="24"/>
          <w:szCs w:val="24"/>
          <w:rPrChange w:id="2133" w:author="gsc" w:date="2013-03-23T21:34:00Z">
            <w:rPr>
              <w:rFonts w:ascii="Times New Roman" w:eastAsiaTheme="minorEastAsia" w:hAnsi="Times New Roman" w:cs="Times New Roman" w:hint="eastAsia"/>
              <w:sz w:val="24"/>
              <w:szCs w:val="24"/>
            </w:rPr>
          </w:rPrChange>
        </w:rPr>
        <w:t xml:space="preserve"> us gout</w:t>
      </w:r>
      <w:r w:rsidR="001845CC" w:rsidRPr="00FC6CCF">
        <w:rPr>
          <w:rFonts w:asciiTheme="minorHAnsi" w:eastAsiaTheme="minorEastAsia" w:hAnsiTheme="minorHAnsi" w:cs="Times New Roman"/>
          <w:sz w:val="24"/>
          <w:szCs w:val="24"/>
          <w:rPrChange w:id="2134" w:author="gsc" w:date="2013-03-23T21:34:00Z">
            <w:rPr>
              <w:rFonts w:ascii="Times New Roman" w:eastAsiaTheme="minorEastAsia" w:hAnsi="Times New Roman" w:cs="Times New Roman" w:hint="eastAsia"/>
              <w:sz w:val="24"/>
              <w:szCs w:val="24"/>
            </w:rPr>
          </w:rPrChange>
        </w:rPr>
        <w:t xml:space="preserve"> genetic risk factors</w:t>
      </w:r>
      <w:r w:rsidR="00C34D89" w:rsidRPr="00FC6CCF">
        <w:rPr>
          <w:rFonts w:asciiTheme="minorHAnsi" w:eastAsiaTheme="minorEastAsia" w:hAnsiTheme="minorHAnsi" w:cs="Times New Roman"/>
          <w:sz w:val="24"/>
          <w:szCs w:val="24"/>
          <w:rPrChange w:id="2135" w:author="gsc" w:date="2013-03-23T21:34:00Z">
            <w:rPr>
              <w:rFonts w:ascii="Times New Roman" w:eastAsiaTheme="minorEastAsia" w:hAnsi="Times New Roman" w:cs="Times New Roman" w:hint="eastAsia"/>
              <w:sz w:val="24"/>
              <w:szCs w:val="24"/>
            </w:rPr>
          </w:rPrChange>
        </w:rPr>
        <w:t xml:space="preserve"> in female </w:t>
      </w:r>
      <w:r w:rsidR="001845CC" w:rsidRPr="00FC6CCF">
        <w:rPr>
          <w:rFonts w:asciiTheme="minorHAnsi" w:eastAsiaTheme="minorEastAsia" w:hAnsiTheme="minorHAnsi" w:cs="Times New Roman"/>
          <w:sz w:val="24"/>
          <w:szCs w:val="24"/>
          <w:rPrChange w:id="2136" w:author="gsc" w:date="2013-03-23T21:34:00Z">
            <w:rPr>
              <w:rFonts w:ascii="Times New Roman" w:eastAsiaTheme="minorEastAsia" w:hAnsi="Times New Roman" w:cs="Times New Roman" w:hint="eastAsia"/>
              <w:sz w:val="24"/>
              <w:szCs w:val="24"/>
            </w:rPr>
          </w:rPrChange>
        </w:rPr>
        <w:t>as</w:t>
      </w:r>
      <w:r w:rsidR="00C34D89" w:rsidRPr="00FC6CCF">
        <w:rPr>
          <w:rFonts w:asciiTheme="minorHAnsi" w:eastAsiaTheme="minorEastAsia" w:hAnsiTheme="minorHAnsi" w:cs="Times New Roman"/>
          <w:sz w:val="24"/>
          <w:szCs w:val="24"/>
          <w:rPrChange w:id="2137" w:author="gsc" w:date="2013-03-23T21:34:00Z">
            <w:rPr>
              <w:rFonts w:ascii="Times New Roman" w:eastAsiaTheme="minorEastAsia" w:hAnsi="Times New Roman" w:cs="Times New Roman" w:hint="eastAsia"/>
              <w:sz w:val="24"/>
              <w:szCs w:val="24"/>
            </w:rPr>
          </w:rPrChange>
        </w:rPr>
        <w:t xml:space="preserve"> important as male. </w:t>
      </w:r>
      <w:r w:rsidR="002B7DDE" w:rsidRPr="00FC6CCF">
        <w:rPr>
          <w:rFonts w:asciiTheme="minorHAnsi" w:hAnsiTheme="minorHAnsi" w:cs="Times New Roman"/>
          <w:sz w:val="24"/>
          <w:szCs w:val="24"/>
          <w:rPrChange w:id="2138" w:author="gsc" w:date="2013-03-23T21:34:00Z">
            <w:rPr>
              <w:rFonts w:ascii="Times New Roman" w:hAnsi="Times New Roman" w:cs="Times New Roman"/>
              <w:sz w:val="24"/>
              <w:szCs w:val="24"/>
            </w:rPr>
          </w:rPrChange>
        </w:rPr>
        <w:t>As for age,</w:t>
      </w:r>
      <w:r w:rsidR="002B7DDE" w:rsidRPr="00FC6CCF">
        <w:rPr>
          <w:rFonts w:asciiTheme="minorHAnsi" w:eastAsiaTheme="minorEastAsia" w:hAnsiTheme="minorHAnsi" w:cs="Times New Roman"/>
          <w:sz w:val="24"/>
          <w:szCs w:val="24"/>
          <w:rPrChange w:id="2139" w:author="gsc" w:date="2013-03-23T21:34:00Z">
            <w:rPr>
              <w:rFonts w:ascii="Times New Roman" w:eastAsiaTheme="minorEastAsia" w:hAnsi="Times New Roman" w:cs="Times New Roman"/>
              <w:sz w:val="24"/>
              <w:szCs w:val="24"/>
            </w:rPr>
          </w:rPrChange>
        </w:rPr>
        <w:t xml:space="preserve"> </w:t>
      </w:r>
      <w:r w:rsidR="002B7DDE" w:rsidRPr="00FC6CCF">
        <w:rPr>
          <w:rFonts w:asciiTheme="minorHAnsi" w:hAnsiTheme="minorHAnsi" w:cs="Times New Roman"/>
          <w:sz w:val="24"/>
          <w:szCs w:val="24"/>
          <w:rPrChange w:id="2140" w:author="gsc" w:date="2013-03-23T21:34:00Z">
            <w:rPr>
              <w:rFonts w:ascii="Times New Roman" w:hAnsi="Times New Roman" w:cs="Times New Roman"/>
              <w:sz w:val="24"/>
              <w:szCs w:val="24"/>
            </w:rPr>
          </w:rPrChange>
        </w:rPr>
        <w:t xml:space="preserve">we only know it is associated with uric acid </w:t>
      </w:r>
      <w:r w:rsidR="00F44A9E" w:rsidRPr="00FC6CCF">
        <w:rPr>
          <w:rFonts w:asciiTheme="minorHAnsi" w:hAnsiTheme="minorHAnsi" w:cs="Times New Roman"/>
          <w:sz w:val="24"/>
          <w:szCs w:val="24"/>
          <w:rPrChange w:id="2141" w:author="gsc" w:date="2013-03-23T21:34:00Z">
            <w:rPr>
              <w:rFonts w:ascii="Times New Roman" w:hAnsi="Times New Roman" w:cs="Times New Roman"/>
              <w:sz w:val="24"/>
              <w:szCs w:val="24"/>
            </w:rPr>
          </w:rPrChange>
        </w:rPr>
        <w:fldChar w:fldCharType="begin">
          <w:fldData xml:space="preserve">PEVuZE5vdGU+PENpdGU+PEF1dGhvcj5Lb2x6PC9BdXRob3I+PFllYXI+MjAwOTwvWWVhcj48UmVj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</w:fldData>
        </w:fldChar>
      </w:r>
      <w:r w:rsidR="00DC67F8" w:rsidRPr="00FC6CCF">
        <w:rPr>
          <w:rFonts w:asciiTheme="minorHAnsi" w:hAnsiTheme="minorHAnsi" w:cs="Times New Roman"/>
          <w:sz w:val="24"/>
          <w:szCs w:val="24"/>
          <w:rPrChange w:id="2142" w:author="gsc" w:date="2013-03-23T21:34:00Z">
            <w:rPr>
              <w:rFonts w:ascii="Times New Roman" w:hAnsi="Times New Roman" w:cs="Times New Roman"/>
              <w:sz w:val="24"/>
              <w:szCs w:val="24"/>
            </w:rPr>
          </w:rPrChange>
        </w:rPr>
        <w:instrText xml:space="preserve"> ADDIN EN.CITE </w:instrText>
      </w:r>
      <w:r w:rsidR="00F44A9E" w:rsidRPr="00FC6CCF">
        <w:rPr>
          <w:rFonts w:asciiTheme="minorHAnsi" w:hAnsiTheme="minorHAnsi" w:cs="Times New Roman"/>
          <w:sz w:val="24"/>
          <w:szCs w:val="24"/>
          <w:rPrChange w:id="2143" w:author="gsc" w:date="2013-03-23T21:34:00Z">
            <w:rPr>
              <w:rFonts w:ascii="Times New Roman" w:hAnsi="Times New Roman" w:cs="Times New Roman"/>
              <w:sz w:val="24"/>
              <w:szCs w:val="24"/>
            </w:rPr>
          </w:rPrChange>
        </w:rPr>
        <w:fldChar w:fldCharType="begin">
          <w:fldData xml:space="preserve">PEVuZE5vdGU+PENpdGU+PEF1dGhvcj5Lb2x6PC9BdXRob3I+PFllYXI+MjAwOTwvWWVhcj48UmVj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</w:fldData>
        </w:fldChar>
      </w:r>
      <w:r w:rsidR="00DC67F8" w:rsidRPr="00FC6CCF">
        <w:rPr>
          <w:rFonts w:asciiTheme="minorHAnsi" w:hAnsiTheme="minorHAnsi" w:cs="Times New Roman"/>
          <w:sz w:val="24"/>
          <w:szCs w:val="24"/>
          <w:rPrChange w:id="2144" w:author="gsc" w:date="2013-03-23T21:34:00Z">
            <w:rPr>
              <w:rFonts w:ascii="Times New Roman" w:hAnsi="Times New Roman" w:cs="Times New Roman"/>
              <w:sz w:val="24"/>
              <w:szCs w:val="24"/>
            </w:rPr>
          </w:rPrChange>
        </w:rPr>
        <w:instrText xml:space="preserve"> ADDIN EN.CITE.DATA </w:instrText>
      </w:r>
      <w:r w:rsidR="00F44A9E" w:rsidRPr="00FC6CCF">
        <w:rPr>
          <w:rFonts w:asciiTheme="minorHAnsi" w:hAnsiTheme="minorHAnsi" w:cs="Times New Roman"/>
          <w:sz w:val="24"/>
          <w:szCs w:val="24"/>
          <w:rPrChange w:id="2145" w:author="gsc" w:date="2013-03-23T21:34:00Z">
            <w:rPr>
              <w:rFonts w:ascii="Times New Roman" w:hAnsi="Times New Roman" w:cs="Times New Roman"/>
              <w:sz w:val="24"/>
              <w:szCs w:val="24"/>
            </w:rPr>
          </w:rPrChange>
        </w:rPr>
      </w:r>
      <w:r w:rsidR="00F44A9E" w:rsidRPr="00FC6CCF">
        <w:rPr>
          <w:rFonts w:asciiTheme="minorHAnsi" w:hAnsiTheme="minorHAnsi" w:cs="Times New Roman"/>
          <w:sz w:val="24"/>
          <w:szCs w:val="24"/>
          <w:rPrChange w:id="2146" w:author="gsc" w:date="2013-03-23T21:34:00Z">
            <w:rPr>
              <w:rFonts w:ascii="Times New Roman" w:hAnsi="Times New Roman" w:cs="Times New Roman"/>
              <w:sz w:val="24"/>
              <w:szCs w:val="24"/>
            </w:rPr>
          </w:rPrChange>
        </w:rPr>
        <w:fldChar w:fldCharType="end"/>
      </w:r>
      <w:r w:rsidR="00F44A9E" w:rsidRPr="00FC6CCF">
        <w:rPr>
          <w:rFonts w:asciiTheme="minorHAnsi" w:hAnsiTheme="minorHAnsi" w:cs="Times New Roman"/>
          <w:sz w:val="24"/>
          <w:szCs w:val="24"/>
          <w:rPrChange w:id="2147" w:author="gsc" w:date="2013-03-23T21:34:00Z">
            <w:rPr>
              <w:rFonts w:ascii="Times New Roman" w:hAnsi="Times New Roman" w:cs="Times New Roman"/>
              <w:sz w:val="24"/>
              <w:szCs w:val="24"/>
            </w:rPr>
          </w:rPrChange>
        </w:rPr>
      </w:r>
      <w:r w:rsidR="00F44A9E" w:rsidRPr="00FC6CCF">
        <w:rPr>
          <w:rFonts w:asciiTheme="minorHAnsi" w:hAnsiTheme="minorHAnsi" w:cs="Times New Roman"/>
          <w:sz w:val="24"/>
          <w:szCs w:val="24"/>
          <w:rPrChange w:id="2148" w:author="gsc" w:date="2013-03-23T21:34:00Z">
            <w:rPr>
              <w:rFonts w:ascii="Times New Roman" w:hAnsi="Times New Roman" w:cs="Times New Roman"/>
              <w:sz w:val="24"/>
              <w:szCs w:val="24"/>
            </w:rPr>
          </w:rPrChange>
        </w:rPr>
        <w:fldChar w:fldCharType="separate"/>
      </w:r>
      <w:r w:rsidR="00DC67F8" w:rsidRPr="00FC6CCF">
        <w:rPr>
          <w:rFonts w:asciiTheme="minorHAnsi" w:hAnsiTheme="minorHAnsi" w:cs="Times New Roman"/>
          <w:noProof/>
          <w:sz w:val="24"/>
          <w:szCs w:val="24"/>
          <w:rPrChange w:id="2149" w:author="gsc" w:date="2013-03-23T21:34:00Z">
            <w:rPr>
              <w:rFonts w:ascii="Times New Roman" w:hAnsi="Times New Roman" w:cs="Times New Roman"/>
              <w:noProof/>
              <w:sz w:val="24"/>
              <w:szCs w:val="24"/>
            </w:rPr>
          </w:rPrChange>
        </w:rPr>
        <w:t>[</w:t>
      </w:r>
      <w:r w:rsidR="00FC6CCF" w:rsidRPr="00FC6CCF">
        <w:rPr>
          <w:rFonts w:asciiTheme="minorHAnsi" w:hAnsiTheme="minorHAnsi"/>
          <w:rPrChange w:id="2150" w:author="gsc" w:date="2013-03-23T21:34:00Z">
            <w:rPr/>
          </w:rPrChange>
        </w:rPr>
        <w:fldChar w:fldCharType="begin"/>
      </w:r>
      <w:r w:rsidR="00FC6CCF" w:rsidRPr="00FC6CCF">
        <w:rPr>
          <w:rFonts w:asciiTheme="minorHAnsi" w:hAnsiTheme="minorHAnsi"/>
          <w:rPrChange w:id="2151" w:author="gsc" w:date="2013-03-23T21:34:00Z">
            <w:rPr/>
          </w:rPrChange>
        </w:rPr>
        <w:instrText xml:space="preserve"> HYPERLINK \l "_ENREF_47" \o "Kolz</w:instrText>
      </w:r>
      <w:r w:rsidR="00FC6CCF" w:rsidRPr="00FC6CCF">
        <w:rPr>
          <w:rFonts w:asciiTheme="minorHAnsi" w:hAnsiTheme="minorHAnsi"/>
          <w:rPrChange w:id="2152" w:author="gsc" w:date="2013-03-23T21:34:00Z">
            <w:rPr/>
          </w:rPrChange>
        </w:rPr>
        <w:instrText xml:space="preserve">, 2009 #42" </w:instrText>
      </w:r>
      <w:r w:rsidR="00FC6CCF" w:rsidRPr="00FC6CCF">
        <w:rPr>
          <w:rFonts w:asciiTheme="minorHAnsi" w:hAnsiTheme="minorHAnsi"/>
          <w:rPrChange w:id="2153" w:author="gsc" w:date="2013-03-23T21:34:00Z">
            <w:rPr/>
          </w:rPrChange>
        </w:rPr>
        <w:fldChar w:fldCharType="separate"/>
      </w:r>
      <w:r w:rsidR="00DC67F8" w:rsidRPr="00FC6CCF">
        <w:rPr>
          <w:rFonts w:asciiTheme="minorHAnsi" w:hAnsiTheme="minorHAnsi" w:cs="Times New Roman"/>
          <w:noProof/>
          <w:sz w:val="24"/>
          <w:szCs w:val="24"/>
          <w:rPrChange w:id="2154" w:author="gsc" w:date="2013-03-23T21:34:00Z">
            <w:rPr>
              <w:rFonts w:ascii="Times New Roman" w:hAnsi="Times New Roman" w:cs="Times New Roman"/>
              <w:noProof/>
              <w:sz w:val="24"/>
              <w:szCs w:val="24"/>
            </w:rPr>
          </w:rPrChange>
        </w:rPr>
        <w:t>47</w:t>
      </w:r>
      <w:r w:rsidR="00FC6CCF" w:rsidRPr="00FC6CCF">
        <w:rPr>
          <w:rFonts w:asciiTheme="minorHAnsi" w:hAnsiTheme="minorHAnsi" w:cs="Times New Roman"/>
          <w:noProof/>
          <w:sz w:val="24"/>
          <w:szCs w:val="24"/>
          <w:rPrChange w:id="2155" w:author="gsc" w:date="2013-03-23T21:34:00Z">
            <w:rPr>
              <w:rFonts w:ascii="Times New Roman" w:hAnsi="Times New Roman" w:cs="Times New Roman"/>
              <w:noProof/>
              <w:sz w:val="24"/>
              <w:szCs w:val="24"/>
            </w:rPr>
          </w:rPrChange>
        </w:rPr>
        <w:fldChar w:fldCharType="end"/>
      </w:r>
      <w:r w:rsidR="00DC67F8" w:rsidRPr="00FC6CCF">
        <w:rPr>
          <w:rFonts w:asciiTheme="minorHAnsi" w:hAnsiTheme="minorHAnsi" w:cs="Times New Roman"/>
          <w:noProof/>
          <w:sz w:val="24"/>
          <w:szCs w:val="24"/>
          <w:rPrChange w:id="2156" w:author="gsc" w:date="2013-03-23T21:34:00Z">
            <w:rPr>
              <w:rFonts w:ascii="Times New Roman" w:hAnsi="Times New Roman" w:cs="Times New Roman"/>
              <w:noProof/>
              <w:sz w:val="24"/>
              <w:szCs w:val="24"/>
            </w:rPr>
          </w:rPrChange>
        </w:rPr>
        <w:t>]</w:t>
      </w:r>
      <w:r w:rsidR="00F44A9E" w:rsidRPr="00FC6CCF">
        <w:rPr>
          <w:rFonts w:asciiTheme="minorHAnsi" w:hAnsiTheme="minorHAnsi" w:cs="Times New Roman"/>
          <w:sz w:val="24"/>
          <w:szCs w:val="24"/>
          <w:rPrChange w:id="2157" w:author="gsc" w:date="2013-03-23T21:34:00Z">
            <w:rPr>
              <w:rFonts w:ascii="Times New Roman" w:hAnsi="Times New Roman" w:cs="Times New Roman"/>
              <w:sz w:val="24"/>
              <w:szCs w:val="24"/>
            </w:rPr>
          </w:rPrChange>
        </w:rPr>
        <w:fldChar w:fldCharType="end"/>
      </w:r>
      <w:r w:rsidR="002B7DDE" w:rsidRPr="00FC6CCF">
        <w:rPr>
          <w:rFonts w:asciiTheme="minorHAnsi" w:hAnsiTheme="minorHAnsi" w:cs="Times New Roman"/>
          <w:sz w:val="24"/>
          <w:szCs w:val="24"/>
          <w:rPrChange w:id="2158" w:author="gsc" w:date="2013-03-23T21:34:00Z">
            <w:rPr>
              <w:rFonts w:ascii="Times New Roman" w:hAnsi="Times New Roman" w:cs="Times New Roman"/>
              <w:sz w:val="24"/>
              <w:szCs w:val="24"/>
            </w:rPr>
          </w:rPrChange>
        </w:rPr>
        <w:t xml:space="preserve"> </w:t>
      </w:r>
      <w:r w:rsidR="000D5A23" w:rsidRPr="00FC6CCF">
        <w:rPr>
          <w:rFonts w:asciiTheme="minorHAnsi" w:eastAsiaTheme="minorEastAsia" w:hAnsiTheme="minorHAnsi" w:cs="Times New Roman"/>
          <w:sz w:val="24"/>
          <w:szCs w:val="24"/>
          <w:rPrChange w:id="2159" w:author="gsc" w:date="2013-03-23T21:34:00Z">
            <w:rPr>
              <w:rFonts w:ascii="Times New Roman" w:eastAsiaTheme="minorEastAsia" w:hAnsi="Times New Roman" w:cs="Times New Roman"/>
              <w:sz w:val="24"/>
              <w:szCs w:val="24"/>
            </w:rPr>
          </w:rPrChange>
        </w:rPr>
        <w:t>and</w:t>
      </w:r>
      <w:r w:rsidR="002B7DDE" w:rsidRPr="00FC6CCF">
        <w:rPr>
          <w:rFonts w:asciiTheme="minorHAnsi" w:hAnsiTheme="minorHAnsi" w:cs="Times New Roman"/>
          <w:sz w:val="24"/>
          <w:szCs w:val="24"/>
          <w:rPrChange w:id="2160" w:author="gsc" w:date="2013-03-23T21:34:00Z">
            <w:rPr>
              <w:rFonts w:ascii="Times New Roman" w:hAnsi="Times New Roman" w:cs="Times New Roman"/>
              <w:sz w:val="24"/>
              <w:szCs w:val="24"/>
            </w:rPr>
          </w:rPrChange>
        </w:rPr>
        <w:t xml:space="preserve"> </w:t>
      </w:r>
      <w:r w:rsidR="000D5A23" w:rsidRPr="00FC6CCF">
        <w:rPr>
          <w:rFonts w:asciiTheme="minorHAnsi" w:eastAsiaTheme="minorEastAsia" w:hAnsiTheme="minorHAnsi" w:cs="Times New Roman"/>
          <w:sz w:val="24"/>
          <w:szCs w:val="24"/>
          <w:rPrChange w:id="2161" w:author="gsc" w:date="2013-03-23T21:34:00Z">
            <w:rPr>
              <w:rFonts w:ascii="Times New Roman" w:eastAsiaTheme="minorEastAsia" w:hAnsi="Times New Roman" w:cs="Times New Roman" w:hint="eastAsia"/>
              <w:sz w:val="24"/>
              <w:szCs w:val="24"/>
            </w:rPr>
          </w:rPrChange>
        </w:rPr>
        <w:t>in our study</w:t>
      </w:r>
      <w:r w:rsidR="002B7DDE" w:rsidRPr="00FC6CCF">
        <w:rPr>
          <w:rFonts w:asciiTheme="minorHAnsi" w:hAnsiTheme="minorHAnsi" w:cs="Times New Roman"/>
          <w:sz w:val="24"/>
          <w:szCs w:val="24"/>
          <w:rPrChange w:id="2162" w:author="gsc" w:date="2013-03-23T21:34:00Z">
            <w:rPr>
              <w:rFonts w:ascii="Times New Roman" w:hAnsi="Times New Roman" w:cs="Times New Roman"/>
              <w:sz w:val="24"/>
              <w:szCs w:val="24"/>
            </w:rPr>
          </w:rPrChange>
        </w:rPr>
        <w:t xml:space="preserve"> </w:t>
      </w:r>
      <w:r w:rsidR="009C6BF5" w:rsidRPr="00FC6CCF">
        <w:rPr>
          <w:rFonts w:asciiTheme="minorHAnsi" w:eastAsiaTheme="minorEastAsia" w:hAnsiTheme="minorHAnsi" w:cs="Times New Roman"/>
          <w:sz w:val="24"/>
          <w:szCs w:val="24"/>
          <w:rPrChange w:id="2163" w:author="gsc" w:date="2013-03-23T21:34:00Z">
            <w:rPr>
              <w:rFonts w:ascii="Times New Roman" w:eastAsiaTheme="minorEastAsia" w:hAnsi="Times New Roman" w:cs="Times New Roman" w:hint="eastAsia"/>
              <w:sz w:val="24"/>
              <w:szCs w:val="24"/>
            </w:rPr>
          </w:rPrChange>
        </w:rPr>
        <w:t>suggest</w:t>
      </w:r>
      <w:r w:rsidR="002B7DDE" w:rsidRPr="00FC6CCF">
        <w:rPr>
          <w:rFonts w:asciiTheme="minorHAnsi" w:hAnsiTheme="minorHAnsi" w:cs="Times New Roman"/>
          <w:sz w:val="24"/>
          <w:szCs w:val="24"/>
          <w:rPrChange w:id="2164" w:author="gsc" w:date="2013-03-23T21:34:00Z">
            <w:rPr>
              <w:rFonts w:ascii="Times New Roman" w:hAnsi="Times New Roman" w:cs="Times New Roman"/>
              <w:sz w:val="24"/>
              <w:szCs w:val="24"/>
            </w:rPr>
          </w:rPrChange>
        </w:rPr>
        <w:t xml:space="preserve"> it have </w:t>
      </w:r>
      <w:r w:rsidR="000D5A23" w:rsidRPr="00FC6CCF">
        <w:rPr>
          <w:rFonts w:asciiTheme="minorHAnsi" w:eastAsiaTheme="minorEastAsia" w:hAnsiTheme="minorHAnsi" w:cs="Times New Roman"/>
          <w:sz w:val="24"/>
          <w:szCs w:val="24"/>
          <w:rPrChange w:id="2165" w:author="gsc" w:date="2013-03-23T21:34:00Z">
            <w:rPr>
              <w:rFonts w:ascii="Times New Roman" w:eastAsiaTheme="minorEastAsia" w:hAnsi="Times New Roman" w:cs="Times New Roman" w:hint="eastAsia"/>
              <w:sz w:val="24"/>
              <w:szCs w:val="24"/>
            </w:rPr>
          </w:rPrChange>
        </w:rPr>
        <w:t xml:space="preserve">no </w:t>
      </w:r>
      <w:r w:rsidR="002B7DDE" w:rsidRPr="00FC6CCF">
        <w:rPr>
          <w:rFonts w:asciiTheme="minorHAnsi" w:hAnsiTheme="minorHAnsi" w:cs="Times New Roman"/>
          <w:sz w:val="24"/>
          <w:szCs w:val="24"/>
          <w:rPrChange w:id="2166" w:author="gsc" w:date="2013-03-23T21:34:00Z">
            <w:rPr>
              <w:rFonts w:ascii="Times New Roman" w:hAnsi="Times New Roman" w:cs="Times New Roman"/>
              <w:sz w:val="24"/>
              <w:szCs w:val="24"/>
            </w:rPr>
          </w:rPrChange>
        </w:rPr>
        <w:t>relationship with gout</w:t>
      </w:r>
      <w:r w:rsidR="00F9434F" w:rsidRPr="00FC6CCF">
        <w:rPr>
          <w:rFonts w:asciiTheme="minorHAnsi" w:eastAsiaTheme="minorEastAsia" w:hAnsiTheme="minorHAnsi" w:cs="Times New Roman"/>
          <w:sz w:val="24"/>
          <w:szCs w:val="24"/>
          <w:rPrChange w:id="2167" w:author="gsc" w:date="2013-03-23T21:34:00Z">
            <w:rPr>
              <w:rFonts w:ascii="Times New Roman" w:eastAsiaTheme="minorEastAsia" w:hAnsi="Times New Roman" w:cs="Times New Roman" w:hint="eastAsia"/>
              <w:sz w:val="24"/>
              <w:szCs w:val="24"/>
            </w:rPr>
          </w:rPrChange>
        </w:rPr>
        <w:t xml:space="preserve"> by meta-regression</w:t>
      </w:r>
      <w:r w:rsidR="002B7DDE" w:rsidRPr="00FC6CCF">
        <w:rPr>
          <w:rFonts w:asciiTheme="minorHAnsi" w:hAnsiTheme="minorHAnsi" w:cs="Times New Roman"/>
          <w:sz w:val="24"/>
          <w:szCs w:val="24"/>
          <w:rPrChange w:id="2168" w:author="gsc" w:date="2013-03-23T21:34:00Z">
            <w:rPr>
              <w:rFonts w:ascii="Times New Roman" w:hAnsi="Times New Roman" w:cs="Times New Roman"/>
              <w:sz w:val="24"/>
              <w:szCs w:val="24"/>
            </w:rPr>
          </w:rPrChange>
        </w:rPr>
        <w:t>.</w:t>
      </w:r>
    </w:p>
    <w:p w:rsidR="002B7DDE" w:rsidRPr="00FC6CCF" w:rsidRDefault="000F132E" w:rsidP="00A64346">
      <w:pPr>
        <w:ind w:firstLineChars="200" w:firstLine="480"/>
        <w:rPr>
          <w:rFonts w:asciiTheme="minorHAnsi" w:eastAsiaTheme="minorEastAsia" w:hAnsiTheme="minorHAnsi" w:cs="Times New Roman"/>
          <w:sz w:val="24"/>
          <w:szCs w:val="24"/>
          <w:rPrChange w:id="2169" w:author="gsc" w:date="2013-03-23T21:34:00Z">
            <w:rPr>
              <w:rFonts w:ascii="Times New Roman" w:eastAsiaTheme="minorEastAsia" w:hAnsi="Times New Roman" w:cs="Times New Roman"/>
              <w:sz w:val="24"/>
              <w:szCs w:val="24"/>
            </w:rPr>
          </w:rPrChange>
        </w:rPr>
      </w:pPr>
      <w:r w:rsidRPr="00FC6CCF">
        <w:rPr>
          <w:rFonts w:asciiTheme="minorHAnsi" w:eastAsiaTheme="minorEastAsia" w:hAnsiTheme="minorHAnsi" w:cs="Times New Roman"/>
          <w:sz w:val="24"/>
          <w:szCs w:val="24"/>
          <w:rPrChange w:id="2170" w:author="gsc" w:date="2013-03-23T21:34:00Z">
            <w:rPr>
              <w:rFonts w:ascii="Times New Roman" w:eastAsiaTheme="minorEastAsia" w:hAnsi="Times New Roman" w:cs="Times New Roman"/>
              <w:sz w:val="24"/>
              <w:szCs w:val="24"/>
            </w:rPr>
          </w:rPrChange>
        </w:rPr>
        <w:t>H</w:t>
      </w:r>
      <w:r w:rsidR="002B7DDE" w:rsidRPr="00FC6CCF">
        <w:rPr>
          <w:rFonts w:asciiTheme="minorHAnsi" w:hAnsiTheme="minorHAnsi" w:cs="Times New Roman"/>
          <w:sz w:val="24"/>
          <w:szCs w:val="24"/>
          <w:rPrChange w:id="2171" w:author="gsc" w:date="2013-03-23T21:34:00Z">
            <w:rPr>
              <w:rFonts w:ascii="Times New Roman" w:hAnsi="Times New Roman" w:cs="Times New Roman"/>
              <w:sz w:val="24"/>
              <w:szCs w:val="24"/>
            </w:rPr>
          </w:rPrChange>
        </w:rPr>
        <w:t xml:space="preserve">igh level of uric acid could increase the risk of gout. Recently the study made by </w:t>
      </w:r>
      <w:r w:rsidR="002B7DDE" w:rsidRPr="00FC6CCF">
        <w:rPr>
          <w:rFonts w:asciiTheme="minorHAnsi" w:hAnsiTheme="minorHAnsi" w:cs="Times New Roman"/>
          <w:bCs/>
          <w:sz w:val="24"/>
          <w:szCs w:val="24"/>
          <w:rPrChange w:id="2172" w:author="gsc" w:date="2013-03-23T21:34:00Z">
            <w:rPr>
              <w:rFonts w:ascii="Times New Roman" w:hAnsi="Times New Roman" w:cs="Times New Roman"/>
              <w:bCs/>
              <w:sz w:val="24"/>
              <w:szCs w:val="24"/>
            </w:rPr>
          </w:rPrChange>
        </w:rPr>
        <w:t>Yang</w:t>
      </w:r>
      <w:r w:rsidRPr="00FC6CCF">
        <w:rPr>
          <w:rFonts w:asciiTheme="minorHAnsi" w:eastAsiaTheme="minorEastAsia" w:hAnsiTheme="minorHAnsi" w:cs="Times New Roman"/>
          <w:bCs/>
          <w:sz w:val="24"/>
          <w:szCs w:val="24"/>
          <w:rPrChange w:id="2173" w:author="gsc" w:date="2013-03-23T21:34:00Z">
            <w:rPr>
              <w:rFonts w:ascii="Times New Roman" w:eastAsiaTheme="minorEastAsia" w:hAnsi="Times New Roman" w:cs="Times New Roman"/>
              <w:bCs/>
              <w:sz w:val="24"/>
              <w:szCs w:val="24"/>
            </w:rPr>
          </w:rPrChange>
        </w:rPr>
        <w:t xml:space="preserve"> </w:t>
      </w:r>
      <w:r w:rsidR="00F44A9E" w:rsidRPr="00FC6CCF">
        <w:rPr>
          <w:rFonts w:asciiTheme="minorHAnsi" w:hAnsiTheme="minorHAnsi" w:cs="Times New Roman"/>
          <w:bCs/>
          <w:sz w:val="24"/>
          <w:szCs w:val="24"/>
          <w:rPrChange w:id="2174" w:author="gsc" w:date="2013-03-23T21:34:00Z">
            <w:rPr>
              <w:rFonts w:ascii="Times New Roman" w:hAnsi="Times New Roman" w:cs="Times New Roman"/>
              <w:bCs/>
              <w:sz w:val="24"/>
              <w:szCs w:val="24"/>
            </w:rPr>
          </w:rPrChange>
        </w:rPr>
        <w:fldChar w:fldCharType="begin">
          <w:fldData xml:space="preserve">PEVuZE5vdGU+PENpdGU+PEF1dGhvcj5ZYW5nPC9BdXRob3I+PFllYXI+MjAxMDwvWWVhcj48UmVj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</w:fldData>
        </w:fldChar>
      </w:r>
      <w:r w:rsidR="005E73F6" w:rsidRPr="00FC6CCF">
        <w:rPr>
          <w:rFonts w:asciiTheme="minorHAnsi" w:hAnsiTheme="minorHAnsi" w:cs="Times New Roman"/>
          <w:bCs/>
          <w:sz w:val="24"/>
          <w:szCs w:val="24"/>
          <w:rPrChange w:id="2175" w:author="gsc" w:date="2013-03-23T21:34:00Z">
            <w:rPr>
              <w:rFonts w:ascii="Times New Roman" w:hAnsi="Times New Roman" w:cs="Times New Roman"/>
              <w:bCs/>
              <w:sz w:val="24"/>
              <w:szCs w:val="24"/>
            </w:rPr>
          </w:rPrChange>
        </w:rPr>
        <w:instrText xml:space="preserve"> ADDIN EN.CITE </w:instrText>
      </w:r>
      <w:r w:rsidR="00F44A9E" w:rsidRPr="00FC6CCF">
        <w:rPr>
          <w:rFonts w:asciiTheme="minorHAnsi" w:hAnsiTheme="minorHAnsi" w:cs="Times New Roman"/>
          <w:bCs/>
          <w:sz w:val="24"/>
          <w:szCs w:val="24"/>
          <w:rPrChange w:id="2176" w:author="gsc" w:date="2013-03-23T21:34:00Z">
            <w:rPr>
              <w:rFonts w:ascii="Times New Roman" w:hAnsi="Times New Roman" w:cs="Times New Roman"/>
              <w:bCs/>
              <w:sz w:val="24"/>
              <w:szCs w:val="24"/>
            </w:rPr>
          </w:rPrChange>
        </w:rPr>
        <w:fldChar w:fldCharType="begin">
          <w:fldData xml:space="preserve">PEVuZE5vdGU+PENpdGU+PEF1dGhvcj5ZYW5nPC9BdXRob3I+PFllYXI+MjAxMDwvWWVhcj48UmVj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</w:fldData>
        </w:fldChar>
      </w:r>
      <w:r w:rsidR="005E73F6" w:rsidRPr="00FC6CCF">
        <w:rPr>
          <w:rFonts w:asciiTheme="minorHAnsi" w:hAnsiTheme="minorHAnsi" w:cs="Times New Roman"/>
          <w:bCs/>
          <w:sz w:val="24"/>
          <w:szCs w:val="24"/>
          <w:rPrChange w:id="2177" w:author="gsc" w:date="2013-03-23T21:34:00Z">
            <w:rPr>
              <w:rFonts w:ascii="Times New Roman" w:hAnsi="Times New Roman" w:cs="Times New Roman"/>
              <w:bCs/>
              <w:sz w:val="24"/>
              <w:szCs w:val="24"/>
            </w:rPr>
          </w:rPrChange>
        </w:rPr>
        <w:instrText xml:space="preserve"> ADDIN EN.CITE.DATA </w:instrText>
      </w:r>
      <w:r w:rsidR="00F44A9E" w:rsidRPr="00FC6CCF">
        <w:rPr>
          <w:rFonts w:asciiTheme="minorHAnsi" w:hAnsiTheme="minorHAnsi" w:cs="Times New Roman"/>
          <w:bCs/>
          <w:sz w:val="24"/>
          <w:szCs w:val="24"/>
          <w:rPrChange w:id="2178" w:author="gsc" w:date="2013-03-23T21:34:00Z">
            <w:rPr>
              <w:rFonts w:ascii="Times New Roman" w:hAnsi="Times New Roman" w:cs="Times New Roman"/>
              <w:bCs/>
              <w:sz w:val="24"/>
              <w:szCs w:val="24"/>
            </w:rPr>
          </w:rPrChange>
        </w:rPr>
      </w:r>
      <w:r w:rsidR="00F44A9E" w:rsidRPr="00FC6CCF">
        <w:rPr>
          <w:rFonts w:asciiTheme="minorHAnsi" w:hAnsiTheme="minorHAnsi" w:cs="Times New Roman"/>
          <w:bCs/>
          <w:sz w:val="24"/>
          <w:szCs w:val="24"/>
          <w:rPrChange w:id="2179" w:author="gsc" w:date="2013-03-23T21:34:00Z">
            <w:rPr>
              <w:rFonts w:ascii="Times New Roman" w:hAnsi="Times New Roman" w:cs="Times New Roman"/>
              <w:bCs/>
              <w:sz w:val="24"/>
              <w:szCs w:val="24"/>
            </w:rPr>
          </w:rPrChange>
        </w:rPr>
        <w:fldChar w:fldCharType="end"/>
      </w:r>
      <w:r w:rsidR="00F44A9E" w:rsidRPr="00FC6CCF">
        <w:rPr>
          <w:rFonts w:asciiTheme="minorHAnsi" w:hAnsiTheme="minorHAnsi" w:cs="Times New Roman"/>
          <w:bCs/>
          <w:sz w:val="24"/>
          <w:szCs w:val="24"/>
          <w:rPrChange w:id="2180" w:author="gsc" w:date="2013-03-23T21:34:00Z">
            <w:rPr>
              <w:rFonts w:ascii="Times New Roman" w:hAnsi="Times New Roman" w:cs="Times New Roman"/>
              <w:bCs/>
              <w:sz w:val="24"/>
              <w:szCs w:val="24"/>
            </w:rPr>
          </w:rPrChange>
        </w:rPr>
      </w:r>
      <w:r w:rsidR="00F44A9E" w:rsidRPr="00FC6CCF">
        <w:rPr>
          <w:rFonts w:asciiTheme="minorHAnsi" w:hAnsiTheme="minorHAnsi" w:cs="Times New Roman"/>
          <w:bCs/>
          <w:sz w:val="24"/>
          <w:szCs w:val="24"/>
          <w:rPrChange w:id="2181" w:author="gsc" w:date="2013-03-23T21:34:00Z">
            <w:rPr>
              <w:rFonts w:ascii="Times New Roman" w:hAnsi="Times New Roman" w:cs="Times New Roman"/>
              <w:bCs/>
              <w:sz w:val="24"/>
              <w:szCs w:val="24"/>
            </w:rPr>
          </w:rPrChange>
        </w:rPr>
        <w:fldChar w:fldCharType="separate"/>
      </w:r>
      <w:r w:rsidR="005E73F6" w:rsidRPr="00FC6CCF">
        <w:rPr>
          <w:rFonts w:asciiTheme="minorHAnsi" w:hAnsiTheme="minorHAnsi" w:cs="Times New Roman"/>
          <w:bCs/>
          <w:noProof/>
          <w:sz w:val="24"/>
          <w:szCs w:val="24"/>
          <w:rPrChange w:id="2182" w:author="gsc" w:date="2013-03-23T21:34:00Z">
            <w:rPr>
              <w:rFonts w:ascii="Times New Roman" w:hAnsi="Times New Roman" w:cs="Times New Roman"/>
              <w:bCs/>
              <w:noProof/>
              <w:sz w:val="24"/>
              <w:szCs w:val="24"/>
            </w:rPr>
          </w:rPrChange>
        </w:rPr>
        <w:t>[</w:t>
      </w:r>
      <w:r w:rsidR="00FC6CCF" w:rsidRPr="00FC6CCF">
        <w:rPr>
          <w:rFonts w:asciiTheme="minorHAnsi" w:hAnsiTheme="minorHAnsi"/>
          <w:rPrChange w:id="2183" w:author="gsc" w:date="2013-03-23T21:34:00Z">
            <w:rPr/>
          </w:rPrChange>
        </w:rPr>
        <w:fldChar w:fldCharType="begin"/>
      </w:r>
      <w:r w:rsidR="00FC6CCF" w:rsidRPr="00FC6CCF">
        <w:rPr>
          <w:rFonts w:asciiTheme="minorHAnsi" w:hAnsiTheme="minorHAnsi"/>
          <w:rPrChange w:id="2184" w:author="gsc" w:date="2013-03-23T21:34:00Z">
            <w:rPr/>
          </w:rPrChange>
        </w:rPr>
        <w:instrText xml:space="preserve"> HYPERLINK \l "_ENREF_13" \o "Yang, 2010 #43" </w:instrText>
      </w:r>
      <w:r w:rsidR="00FC6CCF" w:rsidRPr="00FC6CCF">
        <w:rPr>
          <w:rFonts w:asciiTheme="minorHAnsi" w:hAnsiTheme="minorHAnsi"/>
          <w:rPrChange w:id="2185" w:author="gsc" w:date="2013-03-23T21:34:00Z">
            <w:rPr/>
          </w:rPrChange>
        </w:rPr>
        <w:fldChar w:fldCharType="separate"/>
      </w:r>
      <w:r w:rsidR="00DC67F8" w:rsidRPr="00FC6CCF">
        <w:rPr>
          <w:rFonts w:asciiTheme="minorHAnsi" w:hAnsiTheme="minorHAnsi" w:cs="Times New Roman"/>
          <w:bCs/>
          <w:noProof/>
          <w:sz w:val="24"/>
          <w:szCs w:val="24"/>
          <w:rPrChange w:id="2186" w:author="gsc" w:date="2013-03-23T21:34:00Z">
            <w:rPr>
              <w:rFonts w:ascii="Times New Roman" w:hAnsi="Times New Roman" w:cs="Times New Roman"/>
              <w:bCs/>
              <w:noProof/>
              <w:sz w:val="24"/>
              <w:szCs w:val="24"/>
            </w:rPr>
          </w:rPrChange>
        </w:rPr>
        <w:t>13</w:t>
      </w:r>
      <w:r w:rsidR="00FC6CCF" w:rsidRPr="00FC6CCF">
        <w:rPr>
          <w:rFonts w:asciiTheme="minorHAnsi" w:hAnsiTheme="minorHAnsi" w:cs="Times New Roman"/>
          <w:bCs/>
          <w:noProof/>
          <w:sz w:val="24"/>
          <w:szCs w:val="24"/>
          <w:rPrChange w:id="2187" w:author="gsc" w:date="2013-03-23T21:34:00Z">
            <w:rPr>
              <w:rFonts w:ascii="Times New Roman" w:hAnsi="Times New Roman" w:cs="Times New Roman"/>
              <w:bCs/>
              <w:noProof/>
              <w:sz w:val="24"/>
              <w:szCs w:val="24"/>
            </w:rPr>
          </w:rPrChange>
        </w:rPr>
        <w:fldChar w:fldCharType="end"/>
      </w:r>
      <w:r w:rsidR="005E73F6" w:rsidRPr="00FC6CCF">
        <w:rPr>
          <w:rFonts w:asciiTheme="minorHAnsi" w:hAnsiTheme="minorHAnsi" w:cs="Times New Roman"/>
          <w:bCs/>
          <w:noProof/>
          <w:sz w:val="24"/>
          <w:szCs w:val="24"/>
          <w:rPrChange w:id="2188" w:author="gsc" w:date="2013-03-23T21:34:00Z">
            <w:rPr>
              <w:rFonts w:ascii="Times New Roman" w:hAnsi="Times New Roman" w:cs="Times New Roman"/>
              <w:bCs/>
              <w:noProof/>
              <w:sz w:val="24"/>
              <w:szCs w:val="24"/>
            </w:rPr>
          </w:rPrChange>
        </w:rPr>
        <w:t>]</w:t>
      </w:r>
      <w:r w:rsidR="00F44A9E" w:rsidRPr="00FC6CCF">
        <w:rPr>
          <w:rFonts w:asciiTheme="minorHAnsi" w:hAnsiTheme="minorHAnsi" w:cs="Times New Roman"/>
          <w:bCs/>
          <w:sz w:val="24"/>
          <w:szCs w:val="24"/>
          <w:rPrChange w:id="2189" w:author="gsc" w:date="2013-03-23T21:34:00Z">
            <w:rPr>
              <w:rFonts w:ascii="Times New Roman" w:hAnsi="Times New Roman" w:cs="Times New Roman"/>
              <w:bCs/>
              <w:sz w:val="24"/>
              <w:szCs w:val="24"/>
            </w:rPr>
          </w:rPrChange>
        </w:rPr>
        <w:fldChar w:fldCharType="end"/>
      </w:r>
      <w:r w:rsidR="002B7DDE" w:rsidRPr="00FC6CCF">
        <w:rPr>
          <w:rFonts w:asciiTheme="minorHAnsi" w:hAnsiTheme="minorHAnsi" w:cs="Times New Roman"/>
          <w:sz w:val="24"/>
          <w:szCs w:val="24"/>
          <w:rPrChange w:id="2190" w:author="gsc" w:date="2013-03-23T21:34:00Z">
            <w:rPr>
              <w:rFonts w:ascii="Times New Roman" w:hAnsi="Times New Roman" w:cs="Times New Roman"/>
              <w:sz w:val="24"/>
              <w:szCs w:val="24"/>
            </w:rPr>
          </w:rPrChange>
        </w:rPr>
        <w:t xml:space="preserve"> suggested a causal relationship between serum </w:t>
      </w:r>
      <w:proofErr w:type="spellStart"/>
      <w:r w:rsidR="002B7DDE" w:rsidRPr="00FC6CCF">
        <w:rPr>
          <w:rFonts w:asciiTheme="minorHAnsi" w:hAnsiTheme="minorHAnsi" w:cs="Times New Roman"/>
          <w:sz w:val="24"/>
          <w:szCs w:val="24"/>
          <w:rPrChange w:id="2191" w:author="gsc" w:date="2013-03-23T21:34:00Z">
            <w:rPr>
              <w:rFonts w:ascii="Times New Roman" w:hAnsi="Times New Roman" w:cs="Times New Roman"/>
              <w:sz w:val="24"/>
              <w:szCs w:val="24"/>
            </w:rPr>
          </w:rPrChange>
        </w:rPr>
        <w:t>urate</w:t>
      </w:r>
      <w:proofErr w:type="spellEnd"/>
      <w:r w:rsidR="002B7DDE" w:rsidRPr="00FC6CCF">
        <w:rPr>
          <w:rFonts w:asciiTheme="minorHAnsi" w:hAnsiTheme="minorHAnsi" w:cs="Times New Roman"/>
          <w:sz w:val="24"/>
          <w:szCs w:val="24"/>
          <w:rPrChange w:id="2192" w:author="gsc" w:date="2013-03-23T21:34:00Z">
            <w:rPr>
              <w:rFonts w:ascii="Times New Roman" w:hAnsi="Times New Roman" w:cs="Times New Roman"/>
              <w:sz w:val="24"/>
              <w:szCs w:val="24"/>
            </w:rPr>
          </w:rPrChange>
        </w:rPr>
        <w:t xml:space="preserve"> and gout with eight SNPs. And in our study, three new important SNPs were chosen to find the relation between uric acid and gout. The result show</w:t>
      </w:r>
      <w:r w:rsidR="00A15D5C" w:rsidRPr="00FC6CCF">
        <w:rPr>
          <w:rFonts w:asciiTheme="minorHAnsi" w:eastAsiaTheme="minorEastAsia" w:hAnsiTheme="minorHAnsi" w:cs="Times New Roman"/>
          <w:sz w:val="24"/>
          <w:szCs w:val="24"/>
          <w:rPrChange w:id="2193" w:author="gsc" w:date="2013-03-23T21:34:00Z">
            <w:rPr>
              <w:rFonts w:ascii="Times New Roman" w:eastAsiaTheme="minorEastAsia" w:hAnsi="Times New Roman" w:cs="Times New Roman"/>
              <w:sz w:val="24"/>
              <w:szCs w:val="24"/>
            </w:rPr>
          </w:rPrChange>
        </w:rPr>
        <w:t>ed</w:t>
      </w:r>
      <w:r w:rsidR="002B7DDE" w:rsidRPr="00FC6CCF">
        <w:rPr>
          <w:rFonts w:asciiTheme="minorHAnsi" w:hAnsiTheme="minorHAnsi" w:cs="Times New Roman"/>
          <w:sz w:val="24"/>
          <w:szCs w:val="24"/>
          <w:rPrChange w:id="2194" w:author="gsc" w:date="2013-03-23T21:34:00Z">
            <w:rPr>
              <w:rFonts w:ascii="Times New Roman" w:hAnsi="Times New Roman" w:cs="Times New Roman"/>
              <w:sz w:val="24"/>
              <w:szCs w:val="24"/>
            </w:rPr>
          </w:rPrChange>
        </w:rPr>
        <w:t xml:space="preserve"> a linear relationship between uric acid and gout</w:t>
      </w:r>
      <w:r w:rsidR="00AD11A1" w:rsidRPr="00FC6CCF">
        <w:rPr>
          <w:rFonts w:asciiTheme="minorHAnsi" w:eastAsiaTheme="minorEastAsia" w:hAnsiTheme="minorHAnsi" w:cs="Times New Roman"/>
          <w:sz w:val="24"/>
          <w:szCs w:val="24"/>
          <w:rPrChange w:id="2195" w:author="gsc" w:date="2013-03-23T21:34:00Z">
            <w:rPr>
              <w:rFonts w:ascii="Times New Roman" w:eastAsiaTheme="minorEastAsia" w:hAnsi="Times New Roman" w:cs="Times New Roman" w:hint="eastAsia"/>
              <w:sz w:val="24"/>
              <w:szCs w:val="24"/>
            </w:rPr>
          </w:rPrChange>
        </w:rPr>
        <w:t xml:space="preserve"> and suggest</w:t>
      </w:r>
      <w:r w:rsidR="00191FC0" w:rsidRPr="00FC6CCF">
        <w:rPr>
          <w:rFonts w:asciiTheme="minorHAnsi" w:eastAsiaTheme="minorEastAsia" w:hAnsiTheme="minorHAnsi" w:cs="Times New Roman"/>
          <w:sz w:val="24"/>
          <w:szCs w:val="24"/>
          <w:rPrChange w:id="2196" w:author="gsc" w:date="2013-03-23T21:34:00Z">
            <w:rPr>
              <w:rFonts w:ascii="Times New Roman" w:eastAsiaTheme="minorEastAsia" w:hAnsi="Times New Roman" w:cs="Times New Roman" w:hint="eastAsia"/>
              <w:sz w:val="24"/>
              <w:szCs w:val="24"/>
            </w:rPr>
          </w:rPrChange>
        </w:rPr>
        <w:t>ed</w:t>
      </w:r>
      <w:r w:rsidR="00AD11A1" w:rsidRPr="00FC6CCF">
        <w:rPr>
          <w:rFonts w:asciiTheme="minorHAnsi" w:eastAsiaTheme="minorEastAsia" w:hAnsiTheme="minorHAnsi" w:cs="Times New Roman"/>
          <w:sz w:val="24"/>
          <w:szCs w:val="24"/>
          <w:rPrChange w:id="2197" w:author="gsc" w:date="2013-03-23T21:34:00Z">
            <w:rPr>
              <w:rFonts w:ascii="Times New Roman" w:eastAsiaTheme="minorEastAsia" w:hAnsi="Times New Roman" w:cs="Times New Roman"/>
              <w:sz w:val="24"/>
              <w:szCs w:val="24"/>
            </w:rPr>
          </w:rPrChange>
        </w:rPr>
        <w:t xml:space="preserve"> SNPs cause gout through the change of uric acid level</w:t>
      </w:r>
      <w:r w:rsidR="002B7DDE" w:rsidRPr="00FC6CCF">
        <w:rPr>
          <w:rFonts w:asciiTheme="minorHAnsi" w:hAnsiTheme="minorHAnsi" w:cs="Times New Roman"/>
          <w:sz w:val="24"/>
          <w:szCs w:val="24"/>
          <w:rPrChange w:id="2198" w:author="gsc" w:date="2013-03-23T21:34:00Z">
            <w:rPr>
              <w:rFonts w:ascii="Times New Roman" w:hAnsi="Times New Roman" w:cs="Times New Roman"/>
              <w:sz w:val="24"/>
              <w:szCs w:val="24"/>
            </w:rPr>
          </w:rPrChange>
        </w:rPr>
        <w:t>. Those findings call attention to the level of uric acid in gout prediction and treatment</w:t>
      </w:r>
      <w:r w:rsidR="00AD11A1" w:rsidRPr="00FC6CCF">
        <w:rPr>
          <w:rFonts w:asciiTheme="minorHAnsi" w:eastAsiaTheme="minorEastAsia" w:hAnsiTheme="minorHAnsi" w:cs="Times New Roman"/>
          <w:sz w:val="24"/>
          <w:szCs w:val="24"/>
          <w:rPrChange w:id="2199" w:author="gsc" w:date="2013-03-23T21:34:00Z">
            <w:rPr>
              <w:rFonts w:ascii="Times New Roman" w:eastAsiaTheme="minorEastAsia" w:hAnsi="Times New Roman" w:cs="Times New Roman" w:hint="eastAsia"/>
              <w:sz w:val="24"/>
              <w:szCs w:val="24"/>
            </w:rPr>
          </w:rPrChange>
        </w:rPr>
        <w:t>.</w:t>
      </w:r>
    </w:p>
    <w:p w:rsidR="001669FB" w:rsidRPr="00FC6CCF" w:rsidRDefault="00AF4EC2" w:rsidP="00690AF7">
      <w:pPr>
        <w:ind w:firstLineChars="200" w:firstLine="480"/>
        <w:rPr>
          <w:rFonts w:asciiTheme="minorHAnsi" w:eastAsiaTheme="minorEastAsia" w:hAnsiTheme="minorHAnsi" w:cs="Times New Roman"/>
          <w:sz w:val="24"/>
          <w:szCs w:val="24"/>
          <w:rPrChange w:id="2200" w:author="gsc" w:date="2013-03-23T21:34:00Z">
            <w:rPr>
              <w:rFonts w:ascii="Times New Roman" w:eastAsiaTheme="minorEastAsia" w:hAnsi="Times New Roman" w:cs="Times New Roman"/>
              <w:sz w:val="24"/>
              <w:szCs w:val="24"/>
            </w:rPr>
          </w:rPrChange>
        </w:rPr>
      </w:pPr>
      <w:r w:rsidRPr="00FC6CCF">
        <w:rPr>
          <w:rFonts w:asciiTheme="minorHAnsi" w:eastAsiaTheme="minorEastAsia" w:hAnsiTheme="minorHAnsi" w:cs="Times New Roman"/>
          <w:sz w:val="24"/>
          <w:szCs w:val="24"/>
          <w:rPrChange w:id="2201" w:author="gsc" w:date="2013-03-23T21:34:00Z">
            <w:rPr>
              <w:rFonts w:ascii="Times New Roman" w:eastAsiaTheme="minorEastAsia" w:hAnsi="Times New Roman" w:cs="Times New Roman" w:hint="eastAsia"/>
              <w:sz w:val="24"/>
              <w:szCs w:val="24"/>
            </w:rPr>
          </w:rPrChange>
        </w:rPr>
        <w:t xml:space="preserve">Certainly, some unavoidable limitations in our meta-analysis could be not ignored. Firstly, the </w:t>
      </w:r>
      <w:r w:rsidRPr="00FC6CCF">
        <w:rPr>
          <w:rFonts w:asciiTheme="minorHAnsi" w:hAnsiTheme="minorHAnsi" w:cs="Times New Roman"/>
          <w:sz w:val="24"/>
          <w:szCs w:val="24"/>
          <w:rPrChange w:id="2202" w:author="gsc" w:date="2013-03-23T21:34:00Z">
            <w:rPr>
              <w:rFonts w:ascii="Times New Roman" w:hAnsi="Times New Roman" w:cs="Times New Roman"/>
              <w:sz w:val="24"/>
              <w:szCs w:val="24"/>
            </w:rPr>
          </w:rPrChange>
        </w:rPr>
        <w:t>genetic model</w:t>
      </w:r>
      <w:r w:rsidRPr="00FC6CCF">
        <w:rPr>
          <w:rFonts w:asciiTheme="minorHAnsi" w:eastAsiaTheme="minorEastAsia" w:hAnsiTheme="minorHAnsi" w:cs="Times New Roman"/>
          <w:sz w:val="24"/>
          <w:szCs w:val="24"/>
          <w:rPrChange w:id="2203" w:author="gsc" w:date="2013-03-23T21:34:00Z">
            <w:rPr>
              <w:rFonts w:ascii="Times New Roman" w:eastAsiaTheme="minorEastAsia" w:hAnsi="Times New Roman" w:cs="Times New Roman" w:hint="eastAsia"/>
              <w:sz w:val="24"/>
              <w:szCs w:val="24"/>
            </w:rPr>
          </w:rPrChange>
        </w:rPr>
        <w:t xml:space="preserve"> we choose may be not the real genetic model. </w:t>
      </w:r>
      <w:r w:rsidR="008016FA" w:rsidRPr="00FC6CCF">
        <w:rPr>
          <w:rFonts w:asciiTheme="minorHAnsi" w:eastAsiaTheme="minorEastAsia" w:hAnsiTheme="minorHAnsi" w:cs="Times New Roman"/>
          <w:sz w:val="24"/>
          <w:szCs w:val="24"/>
          <w:rPrChange w:id="2204" w:author="gsc" w:date="2013-03-23T21:34:00Z">
            <w:rPr>
              <w:rFonts w:ascii="Times New Roman" w:eastAsiaTheme="minorEastAsia" w:hAnsi="Times New Roman" w:cs="Times New Roman" w:hint="eastAsia"/>
              <w:sz w:val="24"/>
              <w:szCs w:val="24"/>
            </w:rPr>
          </w:rPrChange>
        </w:rPr>
        <w:t xml:space="preserve">The genetic model of gene is very difficult to </w:t>
      </w:r>
      <w:proofErr w:type="spellStart"/>
      <w:r w:rsidR="008016FA" w:rsidRPr="00FC6CCF">
        <w:rPr>
          <w:rFonts w:asciiTheme="minorHAnsi" w:eastAsiaTheme="minorEastAsia" w:hAnsiTheme="minorHAnsi" w:cs="Times New Roman"/>
          <w:sz w:val="24"/>
          <w:szCs w:val="24"/>
          <w:rPrChange w:id="2205" w:author="gsc" w:date="2013-03-23T21:34:00Z">
            <w:rPr>
              <w:rFonts w:ascii="Times New Roman" w:eastAsiaTheme="minorEastAsia" w:hAnsi="Times New Roman" w:cs="Times New Roman" w:hint="eastAsia"/>
              <w:sz w:val="24"/>
              <w:szCs w:val="24"/>
            </w:rPr>
          </w:rPrChange>
        </w:rPr>
        <w:t>indentify</w:t>
      </w:r>
      <w:proofErr w:type="spellEnd"/>
      <w:r w:rsidR="008016FA" w:rsidRPr="00FC6CCF">
        <w:rPr>
          <w:rFonts w:asciiTheme="minorHAnsi" w:eastAsiaTheme="minorEastAsia" w:hAnsiTheme="minorHAnsi" w:cs="Times New Roman"/>
          <w:sz w:val="24"/>
          <w:szCs w:val="24"/>
          <w:rPrChange w:id="2206" w:author="gsc" w:date="2013-03-23T21:34:00Z">
            <w:rPr>
              <w:rFonts w:ascii="Times New Roman" w:eastAsiaTheme="minorEastAsia" w:hAnsi="Times New Roman" w:cs="Times New Roman" w:hint="eastAsia"/>
              <w:sz w:val="24"/>
              <w:szCs w:val="24"/>
            </w:rPr>
          </w:rPrChange>
        </w:rPr>
        <w:t>, because many gene associate with some phenotypes but not one phenotype and the gene expression isn’t clear.</w:t>
      </w:r>
      <w:r w:rsidR="00980395" w:rsidRPr="00FC6CCF">
        <w:rPr>
          <w:rFonts w:asciiTheme="minorHAnsi" w:eastAsiaTheme="minorEastAsia" w:hAnsiTheme="minorHAnsi" w:cs="Times New Roman"/>
          <w:sz w:val="24"/>
          <w:szCs w:val="24"/>
          <w:rPrChange w:id="2207" w:author="gsc" w:date="2013-03-23T21:34:00Z">
            <w:rPr>
              <w:rFonts w:ascii="Times New Roman" w:eastAsiaTheme="minorEastAsia" w:hAnsi="Times New Roman" w:cs="Times New Roman" w:hint="eastAsia"/>
              <w:sz w:val="24"/>
              <w:szCs w:val="24"/>
            </w:rPr>
          </w:rPrChange>
        </w:rPr>
        <w:t xml:space="preserve"> So we try to find </w:t>
      </w:r>
      <w:r w:rsidR="00980395" w:rsidRPr="00FC6CCF">
        <w:rPr>
          <w:rFonts w:asciiTheme="minorHAnsi" w:hAnsiTheme="minorHAnsi" w:cs="Times New Roman"/>
          <w:sz w:val="24"/>
          <w:szCs w:val="24"/>
          <w:rPrChange w:id="2208" w:author="gsc" w:date="2013-03-23T21:34:00Z">
            <w:rPr>
              <w:rFonts w:ascii="Times New Roman" w:hAnsi="Times New Roman" w:cs="Times New Roman"/>
              <w:sz w:val="24"/>
              <w:szCs w:val="24"/>
            </w:rPr>
          </w:rPrChange>
        </w:rPr>
        <w:t>the most probably appropriate genetic model</w:t>
      </w:r>
      <w:r w:rsidR="00980395" w:rsidRPr="00FC6CCF">
        <w:rPr>
          <w:rFonts w:asciiTheme="minorHAnsi" w:eastAsiaTheme="minorEastAsia" w:hAnsiTheme="minorHAnsi" w:cs="Times New Roman"/>
          <w:sz w:val="24"/>
          <w:szCs w:val="24"/>
          <w:rPrChange w:id="2209" w:author="gsc" w:date="2013-03-23T21:34:00Z">
            <w:rPr>
              <w:rFonts w:ascii="Times New Roman" w:eastAsiaTheme="minorEastAsia" w:hAnsi="Times New Roman" w:cs="Times New Roman" w:hint="eastAsia"/>
              <w:sz w:val="24"/>
              <w:szCs w:val="24"/>
            </w:rPr>
          </w:rPrChange>
        </w:rPr>
        <w:t>. Secondly, some information</w:t>
      </w:r>
      <w:r w:rsidR="007A540B" w:rsidRPr="00FC6CCF">
        <w:rPr>
          <w:rFonts w:asciiTheme="minorHAnsi" w:eastAsiaTheme="minorEastAsia" w:hAnsiTheme="minorHAnsi" w:cs="Times New Roman"/>
          <w:sz w:val="24"/>
          <w:szCs w:val="24"/>
          <w:rPrChange w:id="2210" w:author="gsc" w:date="2013-03-23T21:34:00Z">
            <w:rPr>
              <w:rFonts w:ascii="Times New Roman" w:eastAsiaTheme="minorEastAsia" w:hAnsi="Times New Roman" w:cs="Times New Roman" w:hint="eastAsia"/>
              <w:sz w:val="24"/>
              <w:szCs w:val="24"/>
            </w:rPr>
          </w:rPrChange>
        </w:rPr>
        <w:t xml:space="preserve"> </w:t>
      </w:r>
      <w:r w:rsidR="00980395" w:rsidRPr="00FC6CCF">
        <w:rPr>
          <w:rFonts w:asciiTheme="minorHAnsi" w:eastAsiaTheme="minorEastAsia" w:hAnsiTheme="minorHAnsi" w:cs="Times New Roman"/>
          <w:sz w:val="24"/>
          <w:szCs w:val="24"/>
          <w:rPrChange w:id="2211" w:author="gsc" w:date="2013-03-23T21:34:00Z">
            <w:rPr>
              <w:rFonts w:ascii="Times New Roman" w:eastAsiaTheme="minorEastAsia" w:hAnsi="Times New Roman" w:cs="Times New Roman"/>
              <w:sz w:val="24"/>
              <w:szCs w:val="24"/>
            </w:rPr>
          </w:rPrChange>
        </w:rPr>
        <w:t xml:space="preserve">about </w:t>
      </w:r>
      <w:r w:rsidR="007A540B" w:rsidRPr="00FC6CCF">
        <w:rPr>
          <w:rFonts w:asciiTheme="minorHAnsi" w:eastAsiaTheme="minorEastAsia" w:hAnsiTheme="minorHAnsi" w:cs="Times New Roman"/>
          <w:sz w:val="24"/>
          <w:szCs w:val="24"/>
          <w:rPrChange w:id="2212" w:author="gsc" w:date="2013-03-23T21:34:00Z">
            <w:rPr>
              <w:rFonts w:ascii="Times New Roman" w:eastAsiaTheme="minorEastAsia" w:hAnsi="Times New Roman" w:cs="Times New Roman" w:hint="eastAsia"/>
              <w:sz w:val="24"/>
              <w:szCs w:val="24"/>
            </w:rPr>
          </w:rPrChange>
        </w:rPr>
        <w:t xml:space="preserve">studies we selection is less provided. Some studies not support the original data, so we can do </w:t>
      </w:r>
      <w:r w:rsidR="00EE797D" w:rsidRPr="00FC6CCF">
        <w:rPr>
          <w:rFonts w:asciiTheme="minorHAnsi" w:eastAsiaTheme="minorEastAsia" w:hAnsiTheme="minorHAnsi" w:cs="Times New Roman"/>
          <w:sz w:val="24"/>
          <w:szCs w:val="24"/>
          <w:rPrChange w:id="2213" w:author="gsc" w:date="2013-03-23T21:34:00Z">
            <w:rPr>
              <w:rFonts w:ascii="Times New Roman" w:eastAsiaTheme="minorEastAsia" w:hAnsi="Times New Roman" w:cs="Times New Roman" w:hint="eastAsia"/>
              <w:sz w:val="24"/>
              <w:szCs w:val="24"/>
            </w:rPr>
          </w:rPrChange>
        </w:rPr>
        <w:t>few</w:t>
      </w:r>
      <w:r w:rsidR="007A540B" w:rsidRPr="00FC6CCF">
        <w:rPr>
          <w:rFonts w:asciiTheme="minorHAnsi" w:eastAsiaTheme="minorEastAsia" w:hAnsiTheme="minorHAnsi" w:cs="Times New Roman"/>
          <w:sz w:val="24"/>
          <w:szCs w:val="24"/>
          <w:rPrChange w:id="2214" w:author="gsc" w:date="2013-03-23T21:34:00Z">
            <w:rPr>
              <w:rFonts w:ascii="Times New Roman" w:eastAsiaTheme="minorEastAsia" w:hAnsi="Times New Roman" w:cs="Times New Roman" w:hint="eastAsia"/>
              <w:sz w:val="24"/>
              <w:szCs w:val="24"/>
            </w:rPr>
          </w:rPrChange>
        </w:rPr>
        <w:t xml:space="preserve"> research</w:t>
      </w:r>
      <w:r w:rsidR="005252B7" w:rsidRPr="00FC6CCF">
        <w:rPr>
          <w:rFonts w:asciiTheme="minorHAnsi" w:eastAsiaTheme="minorEastAsia" w:hAnsiTheme="minorHAnsi" w:cs="Times New Roman"/>
          <w:sz w:val="24"/>
          <w:szCs w:val="24"/>
          <w:rPrChange w:id="2215" w:author="gsc" w:date="2013-03-23T21:34:00Z">
            <w:rPr>
              <w:rFonts w:ascii="Times New Roman" w:eastAsiaTheme="minorEastAsia" w:hAnsi="Times New Roman" w:cs="Times New Roman" w:hint="eastAsia"/>
              <w:sz w:val="24"/>
              <w:szCs w:val="24"/>
            </w:rPr>
          </w:rPrChange>
        </w:rPr>
        <w:t>es</w:t>
      </w:r>
      <w:r w:rsidR="007A540B" w:rsidRPr="00FC6CCF">
        <w:rPr>
          <w:rFonts w:asciiTheme="minorHAnsi" w:eastAsiaTheme="minorEastAsia" w:hAnsiTheme="minorHAnsi" w:cs="Times New Roman"/>
          <w:sz w:val="24"/>
          <w:szCs w:val="24"/>
          <w:rPrChange w:id="2216" w:author="gsc" w:date="2013-03-23T21:34:00Z">
            <w:rPr>
              <w:rFonts w:ascii="Times New Roman" w:eastAsiaTheme="minorEastAsia" w:hAnsi="Times New Roman" w:cs="Times New Roman" w:hint="eastAsia"/>
              <w:sz w:val="24"/>
              <w:szCs w:val="24"/>
            </w:rPr>
          </w:rPrChange>
        </w:rPr>
        <w:t xml:space="preserve"> in detail. What’s more, Gout </w:t>
      </w:r>
      <w:r w:rsidR="003A4265" w:rsidRPr="00FC6CCF">
        <w:rPr>
          <w:rFonts w:asciiTheme="minorHAnsi" w:eastAsiaTheme="minorEastAsia" w:hAnsiTheme="minorHAnsi" w:cs="Times New Roman"/>
          <w:sz w:val="24"/>
          <w:szCs w:val="24"/>
          <w:rPrChange w:id="2217" w:author="gsc" w:date="2013-03-23T21:34:00Z">
            <w:rPr>
              <w:rFonts w:ascii="Times New Roman" w:eastAsiaTheme="minorEastAsia" w:hAnsi="Times New Roman" w:cs="Times New Roman" w:hint="eastAsia"/>
              <w:sz w:val="24"/>
              <w:szCs w:val="24"/>
            </w:rPr>
          </w:rPrChange>
        </w:rPr>
        <w:t>caused by many factors</w:t>
      </w:r>
      <w:r w:rsidR="00441A8E" w:rsidRPr="00FC6CCF">
        <w:rPr>
          <w:rFonts w:asciiTheme="minorHAnsi" w:eastAsiaTheme="minorEastAsia" w:hAnsiTheme="minorHAnsi" w:cs="Times New Roman"/>
          <w:sz w:val="24"/>
          <w:szCs w:val="24"/>
          <w:rPrChange w:id="2218" w:author="gsc" w:date="2013-03-23T21:34:00Z">
            <w:rPr>
              <w:rFonts w:ascii="Times New Roman" w:eastAsiaTheme="minorEastAsia" w:hAnsi="Times New Roman" w:cs="Times New Roman" w:hint="eastAsia"/>
              <w:sz w:val="24"/>
              <w:szCs w:val="24"/>
            </w:rPr>
          </w:rPrChange>
        </w:rPr>
        <w:t xml:space="preserve"> including genetic and environment, so </w:t>
      </w:r>
      <w:r w:rsidR="003A4265" w:rsidRPr="00FC6CCF">
        <w:rPr>
          <w:rFonts w:asciiTheme="minorHAnsi" w:eastAsiaTheme="minorEastAsia" w:hAnsiTheme="minorHAnsi" w:cs="Times New Roman"/>
          <w:sz w:val="24"/>
          <w:szCs w:val="24"/>
          <w:rPrChange w:id="2219" w:author="gsc" w:date="2013-03-23T21:34:00Z">
            <w:rPr>
              <w:rFonts w:ascii="Times New Roman" w:eastAsiaTheme="minorEastAsia" w:hAnsi="Times New Roman" w:cs="Times New Roman" w:hint="eastAsia"/>
              <w:sz w:val="24"/>
              <w:szCs w:val="24"/>
            </w:rPr>
          </w:rPrChange>
        </w:rPr>
        <w:t>one SNP’s study can</w:t>
      </w:r>
      <w:r w:rsidR="00183AB3" w:rsidRPr="00FC6CCF">
        <w:rPr>
          <w:rFonts w:asciiTheme="minorHAnsi" w:eastAsiaTheme="minorEastAsia" w:hAnsiTheme="minorHAnsi" w:cs="Times New Roman"/>
          <w:sz w:val="24"/>
          <w:szCs w:val="24"/>
          <w:rPrChange w:id="2220" w:author="gsc" w:date="2013-03-23T21:34:00Z">
            <w:rPr>
              <w:rFonts w:ascii="Times New Roman" w:eastAsiaTheme="minorEastAsia" w:hAnsi="Times New Roman" w:cs="Times New Roman"/>
              <w:sz w:val="24"/>
              <w:szCs w:val="24"/>
            </w:rPr>
          </w:rPrChange>
        </w:rPr>
        <w:t>’t</w:t>
      </w:r>
      <w:r w:rsidR="003A4265" w:rsidRPr="00FC6CCF">
        <w:rPr>
          <w:rFonts w:asciiTheme="minorHAnsi" w:eastAsiaTheme="minorEastAsia" w:hAnsiTheme="minorHAnsi" w:cs="Times New Roman"/>
          <w:sz w:val="24"/>
          <w:szCs w:val="24"/>
          <w:rPrChange w:id="2221" w:author="gsc" w:date="2013-03-23T21:34:00Z">
            <w:rPr>
              <w:rFonts w:ascii="Times New Roman" w:eastAsiaTheme="minorEastAsia" w:hAnsi="Times New Roman" w:cs="Times New Roman" w:hint="eastAsia"/>
              <w:sz w:val="24"/>
              <w:szCs w:val="24"/>
            </w:rPr>
          </w:rPrChange>
        </w:rPr>
        <w:t xml:space="preserve"> explain all.</w:t>
      </w:r>
    </w:p>
    <w:p w:rsidR="003E56DE" w:rsidRPr="00FC6CCF" w:rsidRDefault="003E56DE" w:rsidP="008441D1">
      <w:pPr>
        <w:ind w:firstLineChars="200" w:firstLine="480"/>
        <w:jc w:val="left"/>
        <w:rPr>
          <w:rFonts w:asciiTheme="minorHAnsi" w:eastAsiaTheme="minorEastAsia" w:hAnsiTheme="minorHAnsi" w:cs="Times New Roman"/>
          <w:sz w:val="24"/>
          <w:szCs w:val="24"/>
          <w:rPrChange w:id="2222" w:author="gsc" w:date="2013-03-23T21:34:00Z">
            <w:rPr>
              <w:rFonts w:ascii="Times New Roman" w:eastAsiaTheme="minorEastAsia" w:hAnsi="Times New Roman" w:cs="Times New Roman"/>
              <w:sz w:val="24"/>
              <w:szCs w:val="24"/>
            </w:rPr>
          </w:rPrChange>
        </w:rPr>
      </w:pPr>
    </w:p>
    <w:p w:rsidR="002B7DDE" w:rsidRPr="00FC6CCF" w:rsidRDefault="002B7DDE" w:rsidP="002B7DDE">
      <w:pPr>
        <w:rPr>
          <w:rFonts w:asciiTheme="minorHAnsi" w:eastAsiaTheme="minorEastAsia" w:hAnsiTheme="minorHAnsi" w:cs="Times New Roman"/>
          <w:b/>
          <w:sz w:val="24"/>
          <w:szCs w:val="24"/>
          <w:rPrChange w:id="2223" w:author="gsc" w:date="2013-03-23T21:34:00Z">
            <w:rPr>
              <w:rFonts w:ascii="Times New Roman" w:eastAsiaTheme="minorEastAsia" w:hAnsi="Times New Roman" w:cs="Times New Roman"/>
              <w:b/>
              <w:sz w:val="24"/>
              <w:szCs w:val="24"/>
            </w:rPr>
          </w:rPrChange>
        </w:rPr>
      </w:pPr>
      <w:r w:rsidRPr="00FC6CCF">
        <w:rPr>
          <w:rFonts w:asciiTheme="minorHAnsi" w:eastAsiaTheme="minorEastAsia" w:hAnsiTheme="minorHAnsi" w:cs="Times New Roman"/>
          <w:b/>
          <w:sz w:val="24"/>
          <w:szCs w:val="24"/>
          <w:rPrChange w:id="2224" w:author="gsc" w:date="2013-03-23T21:34:00Z">
            <w:rPr>
              <w:rFonts w:ascii="Times New Roman" w:eastAsiaTheme="minorEastAsia" w:hAnsi="Times New Roman" w:cs="Times New Roman"/>
              <w:b/>
              <w:sz w:val="24"/>
              <w:szCs w:val="24"/>
            </w:rPr>
          </w:rPrChange>
        </w:rPr>
        <w:t>Reference</w:t>
      </w:r>
    </w:p>
    <w:p w:rsidR="00DC67F8" w:rsidRPr="00FC6CCF" w:rsidRDefault="00F44A9E" w:rsidP="00DC67F8">
      <w:pPr>
        <w:ind w:left="720" w:hanging="720"/>
        <w:rPr>
          <w:rFonts w:asciiTheme="minorHAnsi" w:hAnsiTheme="minorHAnsi" w:cs="Times New Roman"/>
          <w:noProof/>
          <w:sz w:val="20"/>
          <w:rPrChange w:id="2225" w:author="gsc" w:date="2013-03-23T21:34:00Z">
            <w:rPr>
              <w:rFonts w:cs="Times New Roman"/>
              <w:noProof/>
              <w:sz w:val="20"/>
            </w:rPr>
          </w:rPrChange>
        </w:rPr>
      </w:pPr>
      <w:r w:rsidRPr="00FC6CCF">
        <w:rPr>
          <w:rFonts w:asciiTheme="minorHAnsi" w:hAnsiTheme="minorHAnsi" w:cs="Times New Roman"/>
          <w:rPrChange w:id="2226" w:author="gsc" w:date="2013-03-23T21:34:00Z">
            <w:rPr>
              <w:rFonts w:ascii="Times New Roman" w:hAnsi="Times New Roman" w:cs="Times New Roman"/>
            </w:rPr>
          </w:rPrChange>
        </w:rPr>
        <w:fldChar w:fldCharType="begin"/>
      </w:r>
      <w:r w:rsidR="002B7DDE" w:rsidRPr="00FC6CCF">
        <w:rPr>
          <w:rFonts w:asciiTheme="minorHAnsi" w:hAnsiTheme="minorHAnsi" w:cs="Times New Roman"/>
          <w:rPrChange w:id="2227" w:author="gsc" w:date="2013-03-23T21:34:00Z">
            <w:rPr>
              <w:rFonts w:ascii="Times New Roman" w:hAnsi="Times New Roman" w:cs="Times New Roman"/>
            </w:rPr>
          </w:rPrChange>
        </w:rPr>
        <w:instrText xml:space="preserve"> ADDIN EN.REFLIST </w:instrText>
      </w:r>
      <w:r w:rsidRPr="00FC6CCF">
        <w:rPr>
          <w:rFonts w:asciiTheme="minorHAnsi" w:hAnsiTheme="minorHAnsi" w:cs="Times New Roman"/>
          <w:rPrChange w:id="2228" w:author="gsc" w:date="2013-03-23T21:34:00Z">
            <w:rPr>
              <w:rFonts w:ascii="Times New Roman" w:hAnsi="Times New Roman" w:cs="Times New Roman"/>
            </w:rPr>
          </w:rPrChange>
        </w:rPr>
        <w:fldChar w:fldCharType="separate"/>
      </w:r>
      <w:bookmarkStart w:id="2229" w:name="_ENREF_1"/>
      <w:r w:rsidR="00DC67F8" w:rsidRPr="00FC6CCF">
        <w:rPr>
          <w:rFonts w:asciiTheme="minorHAnsi" w:hAnsiTheme="minorHAnsi" w:cs="Times New Roman"/>
          <w:noProof/>
          <w:sz w:val="20"/>
          <w:rPrChange w:id="2230" w:author="gsc" w:date="2013-03-23T21:34:00Z">
            <w:rPr>
              <w:rFonts w:cs="Times New Roman"/>
              <w:noProof/>
              <w:sz w:val="20"/>
            </w:rPr>
          </w:rPrChange>
        </w:rPr>
        <w:t>1. Matsuo H, Takada T, Ichida K, Nakamura T, Nakayama A, et al. (2009) Common defects of ABCG2, a high-capacity urate exporter, cause gout: a function-based genetic analysis in a Japanese population. Sci Transl Med 1: 5ra11.</w:t>
      </w:r>
      <w:bookmarkEnd w:id="2229"/>
    </w:p>
    <w:p w:rsidR="00DC67F8" w:rsidRPr="00FC6CCF" w:rsidRDefault="00DC67F8" w:rsidP="00DC67F8">
      <w:pPr>
        <w:ind w:left="720" w:hanging="720"/>
        <w:rPr>
          <w:rFonts w:asciiTheme="minorHAnsi" w:hAnsiTheme="minorHAnsi" w:cs="Times New Roman"/>
          <w:noProof/>
          <w:sz w:val="20"/>
          <w:rPrChange w:id="2231" w:author="gsc" w:date="2013-03-23T21:34:00Z">
            <w:rPr>
              <w:rFonts w:cs="Times New Roman"/>
              <w:noProof/>
              <w:sz w:val="20"/>
            </w:rPr>
          </w:rPrChange>
        </w:rPr>
      </w:pPr>
      <w:bookmarkStart w:id="2232" w:name="_ENREF_2"/>
      <w:r w:rsidRPr="00FC6CCF">
        <w:rPr>
          <w:rFonts w:asciiTheme="minorHAnsi" w:hAnsiTheme="minorHAnsi" w:cs="Times New Roman"/>
          <w:noProof/>
          <w:sz w:val="20"/>
          <w:rPrChange w:id="2233" w:author="gsc" w:date="2013-03-23T21:34:00Z">
            <w:rPr>
              <w:rFonts w:cs="Times New Roman"/>
              <w:noProof/>
              <w:sz w:val="20"/>
            </w:rPr>
          </w:rPrChange>
        </w:rPr>
        <w:t>2. Choi HK, Mount DB, Reginato AM (2005) Pathogenesis of gout. Ann Intern Med 143: 499-516.</w:t>
      </w:r>
      <w:bookmarkEnd w:id="2232"/>
    </w:p>
    <w:p w:rsidR="00DC67F8" w:rsidRPr="00FC6CCF" w:rsidRDefault="00DC67F8" w:rsidP="00DC67F8">
      <w:pPr>
        <w:ind w:left="720" w:hanging="720"/>
        <w:rPr>
          <w:rFonts w:asciiTheme="minorHAnsi" w:hAnsiTheme="minorHAnsi" w:cs="Times New Roman"/>
          <w:noProof/>
          <w:sz w:val="20"/>
          <w:rPrChange w:id="2234" w:author="gsc" w:date="2013-03-23T21:34:00Z">
            <w:rPr>
              <w:rFonts w:cs="Times New Roman"/>
              <w:noProof/>
              <w:sz w:val="20"/>
            </w:rPr>
          </w:rPrChange>
        </w:rPr>
      </w:pPr>
      <w:bookmarkStart w:id="2235" w:name="_ENREF_3"/>
      <w:r w:rsidRPr="00FC6CCF">
        <w:rPr>
          <w:rFonts w:asciiTheme="minorHAnsi" w:hAnsiTheme="minorHAnsi" w:cs="Times New Roman"/>
          <w:noProof/>
          <w:sz w:val="20"/>
          <w:rPrChange w:id="2236" w:author="gsc" w:date="2013-03-23T21:34:00Z">
            <w:rPr>
              <w:rFonts w:cs="Times New Roman"/>
              <w:noProof/>
              <w:sz w:val="20"/>
            </w:rPr>
          </w:rPrChange>
        </w:rPr>
        <w:t>3. Mikuls TR, Farrar JT, Bilker WB, Fernandes S, Schumacher HR, Jr., et al. (2005) Gout epidemiology: results from the UK General Practice Research Database, 1990-1999. Ann Rheum Dis 64: 267-272.</w:t>
      </w:r>
      <w:bookmarkEnd w:id="2235"/>
    </w:p>
    <w:p w:rsidR="00DC67F8" w:rsidRPr="00FC6CCF" w:rsidRDefault="00DC67F8" w:rsidP="00DC67F8">
      <w:pPr>
        <w:ind w:left="720" w:hanging="720"/>
        <w:rPr>
          <w:rFonts w:asciiTheme="minorHAnsi" w:hAnsiTheme="minorHAnsi" w:cs="Times New Roman"/>
          <w:noProof/>
          <w:sz w:val="20"/>
          <w:rPrChange w:id="2237" w:author="gsc" w:date="2013-03-23T21:34:00Z">
            <w:rPr>
              <w:rFonts w:cs="Times New Roman"/>
              <w:noProof/>
              <w:sz w:val="20"/>
            </w:rPr>
          </w:rPrChange>
        </w:rPr>
      </w:pPr>
      <w:bookmarkStart w:id="2238" w:name="_ENREF_4"/>
      <w:r w:rsidRPr="00FC6CCF">
        <w:rPr>
          <w:rFonts w:asciiTheme="minorHAnsi" w:hAnsiTheme="minorHAnsi" w:cs="Times New Roman"/>
          <w:noProof/>
          <w:sz w:val="20"/>
          <w:rPrChange w:id="2239" w:author="gsc" w:date="2013-03-23T21:34:00Z">
            <w:rPr>
              <w:rFonts w:cs="Times New Roman"/>
              <w:noProof/>
              <w:sz w:val="20"/>
            </w:rPr>
          </w:rPrChange>
        </w:rPr>
        <w:t xml:space="preserve">4. Bleyer AJ, Hart TC (2006) Genetic factors associated with gout and hyperuricemia. Adv Chronic </w:t>
      </w:r>
      <w:r w:rsidRPr="00FC6CCF">
        <w:rPr>
          <w:rFonts w:asciiTheme="minorHAnsi" w:hAnsiTheme="minorHAnsi" w:cs="Times New Roman"/>
          <w:noProof/>
          <w:sz w:val="20"/>
          <w:rPrChange w:id="2240" w:author="gsc" w:date="2013-03-23T21:34:00Z">
            <w:rPr>
              <w:rFonts w:cs="Times New Roman"/>
              <w:noProof/>
              <w:sz w:val="20"/>
            </w:rPr>
          </w:rPrChange>
        </w:rPr>
        <w:lastRenderedPageBreak/>
        <w:t>Kidney Dis 13: 124-130.</w:t>
      </w:r>
      <w:bookmarkEnd w:id="2238"/>
    </w:p>
    <w:p w:rsidR="00DC67F8" w:rsidRPr="00FC6CCF" w:rsidRDefault="00DC67F8" w:rsidP="00DC67F8">
      <w:pPr>
        <w:ind w:left="720" w:hanging="720"/>
        <w:rPr>
          <w:rFonts w:asciiTheme="minorHAnsi" w:hAnsiTheme="minorHAnsi" w:cs="Times New Roman"/>
          <w:noProof/>
          <w:sz w:val="20"/>
          <w:rPrChange w:id="2241" w:author="gsc" w:date="2013-03-23T21:34:00Z">
            <w:rPr>
              <w:rFonts w:cs="Times New Roman"/>
              <w:noProof/>
              <w:sz w:val="20"/>
            </w:rPr>
          </w:rPrChange>
        </w:rPr>
      </w:pPr>
      <w:bookmarkStart w:id="2242" w:name="_ENREF_5"/>
      <w:r w:rsidRPr="00FC6CCF">
        <w:rPr>
          <w:rFonts w:asciiTheme="minorHAnsi" w:hAnsiTheme="minorHAnsi" w:cs="Times New Roman"/>
          <w:noProof/>
          <w:sz w:val="20"/>
          <w:rPrChange w:id="2243" w:author="gsc" w:date="2013-03-23T21:34:00Z">
            <w:rPr>
              <w:rFonts w:cs="Times New Roman"/>
              <w:noProof/>
              <w:sz w:val="20"/>
            </w:rPr>
          </w:rPrChange>
        </w:rPr>
        <w:t>5. Dehghan A, Kottgen A, Yang Q, Hwang S, Kao W, et al. (2008) Association of three genetic loci with uric acid concentration and risk of gout: a genome-wide association study. The Lancet 372: 1953-1961.</w:t>
      </w:r>
      <w:bookmarkEnd w:id="2242"/>
    </w:p>
    <w:p w:rsidR="00DC67F8" w:rsidRPr="00FC6CCF" w:rsidRDefault="00DC67F8" w:rsidP="00DC67F8">
      <w:pPr>
        <w:ind w:left="720" w:hanging="720"/>
        <w:rPr>
          <w:rFonts w:asciiTheme="minorHAnsi" w:hAnsiTheme="minorHAnsi" w:cs="Times New Roman"/>
          <w:noProof/>
          <w:sz w:val="20"/>
          <w:rPrChange w:id="2244" w:author="gsc" w:date="2013-03-23T21:34:00Z">
            <w:rPr>
              <w:rFonts w:cs="Times New Roman"/>
              <w:noProof/>
              <w:sz w:val="20"/>
            </w:rPr>
          </w:rPrChange>
        </w:rPr>
      </w:pPr>
      <w:bookmarkStart w:id="2245" w:name="_ENREF_6"/>
      <w:r w:rsidRPr="00FC6CCF">
        <w:rPr>
          <w:rFonts w:asciiTheme="minorHAnsi" w:hAnsiTheme="minorHAnsi" w:cs="Times New Roman"/>
          <w:noProof/>
          <w:sz w:val="20"/>
          <w:rPrChange w:id="2246" w:author="gsc" w:date="2013-03-23T21:34:00Z">
            <w:rPr>
              <w:rFonts w:cs="Times New Roman"/>
              <w:noProof/>
              <w:sz w:val="20"/>
            </w:rPr>
          </w:rPrChange>
        </w:rPr>
        <w:t>6. Roddy E, Zhang W, Doherty M (2007) The changing epidemiology of gout. Nat Clin Pract Rheumatol 3: 443-449.</w:t>
      </w:r>
      <w:bookmarkEnd w:id="2245"/>
    </w:p>
    <w:p w:rsidR="00DC67F8" w:rsidRPr="00FC6CCF" w:rsidRDefault="00DC67F8" w:rsidP="00DC67F8">
      <w:pPr>
        <w:ind w:left="720" w:hanging="720"/>
        <w:rPr>
          <w:rFonts w:asciiTheme="minorHAnsi" w:hAnsiTheme="minorHAnsi" w:cs="Times New Roman"/>
          <w:noProof/>
          <w:sz w:val="20"/>
          <w:rPrChange w:id="2247" w:author="gsc" w:date="2013-03-23T21:34:00Z">
            <w:rPr>
              <w:rFonts w:cs="Times New Roman"/>
              <w:noProof/>
              <w:sz w:val="20"/>
            </w:rPr>
          </w:rPrChange>
        </w:rPr>
      </w:pPr>
      <w:bookmarkStart w:id="2248" w:name="_ENREF_7"/>
      <w:r w:rsidRPr="00FC6CCF">
        <w:rPr>
          <w:rFonts w:asciiTheme="minorHAnsi" w:hAnsiTheme="minorHAnsi" w:cs="Times New Roman"/>
          <w:noProof/>
          <w:sz w:val="20"/>
          <w:rPrChange w:id="2249" w:author="gsc" w:date="2013-03-23T21:34:00Z">
            <w:rPr>
              <w:rFonts w:cs="Times New Roman"/>
              <w:noProof/>
              <w:sz w:val="20"/>
            </w:rPr>
          </w:rPrChange>
        </w:rPr>
        <w:t>7. Anzai N, Kanai Y, Endou H (2007) New insights into renal transport of urate. Curr Opin Rheumatol 19: 151-157.</w:t>
      </w:r>
      <w:bookmarkEnd w:id="2248"/>
    </w:p>
    <w:p w:rsidR="00DC67F8" w:rsidRPr="00FC6CCF" w:rsidRDefault="00DC67F8" w:rsidP="00DC67F8">
      <w:pPr>
        <w:ind w:left="720" w:hanging="720"/>
        <w:rPr>
          <w:rFonts w:asciiTheme="minorHAnsi" w:hAnsiTheme="minorHAnsi" w:cs="Times New Roman"/>
          <w:noProof/>
          <w:sz w:val="20"/>
          <w:rPrChange w:id="2250" w:author="gsc" w:date="2013-03-23T21:34:00Z">
            <w:rPr>
              <w:rFonts w:cs="Times New Roman"/>
              <w:noProof/>
              <w:sz w:val="20"/>
            </w:rPr>
          </w:rPrChange>
        </w:rPr>
      </w:pPr>
      <w:bookmarkStart w:id="2251" w:name="_ENREF_8"/>
      <w:r w:rsidRPr="00FC6CCF">
        <w:rPr>
          <w:rFonts w:asciiTheme="minorHAnsi" w:hAnsiTheme="minorHAnsi" w:cs="Times New Roman"/>
          <w:noProof/>
          <w:sz w:val="20"/>
          <w:rPrChange w:id="2252" w:author="gsc" w:date="2013-03-23T21:34:00Z">
            <w:rPr>
              <w:rFonts w:cs="Times New Roman"/>
              <w:noProof/>
              <w:sz w:val="20"/>
            </w:rPr>
          </w:rPrChange>
        </w:rPr>
        <w:t>8. Woodward OM, Kottgen A, Coresh J, Boerwinkle E, Guggino WB, et al. (2009) Identification of a urate transporter, ABCG2, with a common functional polymorphism causing gout. Proc Natl Acad Sci U S A 106: 10338-10342.</w:t>
      </w:r>
      <w:bookmarkEnd w:id="2251"/>
    </w:p>
    <w:p w:rsidR="00DC67F8" w:rsidRPr="00FC6CCF" w:rsidRDefault="00DC67F8" w:rsidP="00DC67F8">
      <w:pPr>
        <w:ind w:left="720" w:hanging="720"/>
        <w:rPr>
          <w:rFonts w:asciiTheme="minorHAnsi" w:hAnsiTheme="minorHAnsi" w:cs="Times New Roman"/>
          <w:noProof/>
          <w:sz w:val="20"/>
          <w:rPrChange w:id="2253" w:author="gsc" w:date="2013-03-23T21:34:00Z">
            <w:rPr>
              <w:rFonts w:cs="Times New Roman"/>
              <w:noProof/>
              <w:sz w:val="20"/>
            </w:rPr>
          </w:rPrChange>
        </w:rPr>
      </w:pPr>
      <w:bookmarkStart w:id="2254" w:name="_ENREF_9"/>
      <w:r w:rsidRPr="00FC6CCF">
        <w:rPr>
          <w:rFonts w:asciiTheme="minorHAnsi" w:hAnsiTheme="minorHAnsi" w:cs="Times New Roman"/>
          <w:noProof/>
          <w:sz w:val="20"/>
          <w:rPrChange w:id="2255" w:author="gsc" w:date="2013-03-23T21:34:00Z">
            <w:rPr>
              <w:rFonts w:cs="Times New Roman"/>
              <w:noProof/>
              <w:sz w:val="20"/>
            </w:rPr>
          </w:rPrChange>
        </w:rPr>
        <w:t>9. Saag KG, Choi H (2006) Epidemiology, risk factors, and lifestyle modifications for gout. Arthritis Res Ther 8 Suppl 1: S2.</w:t>
      </w:r>
      <w:bookmarkEnd w:id="2254"/>
    </w:p>
    <w:p w:rsidR="00DC67F8" w:rsidRPr="00FC6CCF" w:rsidRDefault="00DC67F8" w:rsidP="00DC67F8">
      <w:pPr>
        <w:ind w:left="720" w:hanging="720"/>
        <w:rPr>
          <w:rFonts w:asciiTheme="minorHAnsi" w:hAnsiTheme="minorHAnsi" w:cs="Times New Roman"/>
          <w:noProof/>
          <w:sz w:val="20"/>
          <w:rPrChange w:id="2256" w:author="gsc" w:date="2013-03-23T21:34:00Z">
            <w:rPr>
              <w:rFonts w:cs="Times New Roman"/>
              <w:noProof/>
              <w:sz w:val="20"/>
            </w:rPr>
          </w:rPrChange>
        </w:rPr>
      </w:pPr>
      <w:bookmarkStart w:id="2257" w:name="_ENREF_10"/>
      <w:r w:rsidRPr="00FC6CCF">
        <w:rPr>
          <w:rFonts w:asciiTheme="minorHAnsi" w:hAnsiTheme="minorHAnsi" w:cs="Times New Roman"/>
          <w:noProof/>
          <w:sz w:val="20"/>
          <w:rPrChange w:id="2258" w:author="gsc" w:date="2013-03-23T21:34:00Z">
            <w:rPr>
              <w:rFonts w:cs="Times New Roman"/>
              <w:noProof/>
              <w:sz w:val="20"/>
            </w:rPr>
          </w:rPrChange>
        </w:rPr>
        <w:t>10. Matsuo H, Takada T, Ichida K, Nakamura T, Nakayama A, et al. (2011) ABCG2/BCRP dysfunction as a major cause of gout. Nucleosides Nucleotides Nucleic Acids 30: 1117-1128.</w:t>
      </w:r>
      <w:bookmarkEnd w:id="2257"/>
    </w:p>
    <w:p w:rsidR="00DC67F8" w:rsidRPr="00FC6CCF" w:rsidRDefault="00DC67F8" w:rsidP="00DC67F8">
      <w:pPr>
        <w:ind w:left="720" w:hanging="720"/>
        <w:rPr>
          <w:rFonts w:asciiTheme="minorHAnsi" w:hAnsiTheme="minorHAnsi" w:cs="Times New Roman"/>
          <w:noProof/>
          <w:sz w:val="20"/>
          <w:rPrChange w:id="2259" w:author="gsc" w:date="2013-03-23T21:34:00Z">
            <w:rPr>
              <w:rFonts w:cs="Times New Roman"/>
              <w:noProof/>
              <w:sz w:val="20"/>
            </w:rPr>
          </w:rPrChange>
        </w:rPr>
      </w:pPr>
      <w:bookmarkStart w:id="2260" w:name="_ENREF_11"/>
      <w:r w:rsidRPr="00FC6CCF">
        <w:rPr>
          <w:rFonts w:asciiTheme="minorHAnsi" w:hAnsiTheme="minorHAnsi" w:cs="Times New Roman"/>
          <w:noProof/>
          <w:sz w:val="20"/>
          <w:rPrChange w:id="2261" w:author="gsc" w:date="2013-03-23T21:34:00Z">
            <w:rPr>
              <w:rFonts w:cs="Times New Roman"/>
              <w:noProof/>
              <w:sz w:val="20"/>
            </w:rPr>
          </w:rPrChange>
        </w:rPr>
        <w:t>11. Cheng LS, Chiang SL, Tu HP, Chang SJ, Wang TN, et al. (2004) Genomewide scan for gout in taiwanese aborigines reveals linkage to chromosome 4q25. Am J Hum Genet 75: 498-503.</w:t>
      </w:r>
      <w:bookmarkEnd w:id="2260"/>
    </w:p>
    <w:p w:rsidR="00DC67F8" w:rsidRPr="00FC6CCF" w:rsidRDefault="00DC67F8" w:rsidP="00DC67F8">
      <w:pPr>
        <w:ind w:left="720" w:hanging="720"/>
        <w:rPr>
          <w:rFonts w:asciiTheme="minorHAnsi" w:hAnsiTheme="minorHAnsi" w:cs="Times New Roman"/>
          <w:noProof/>
          <w:sz w:val="20"/>
          <w:rPrChange w:id="2262" w:author="gsc" w:date="2013-03-23T21:34:00Z">
            <w:rPr>
              <w:rFonts w:cs="Times New Roman"/>
              <w:noProof/>
              <w:sz w:val="20"/>
            </w:rPr>
          </w:rPrChange>
        </w:rPr>
      </w:pPr>
      <w:bookmarkStart w:id="2263" w:name="_ENREF_12"/>
      <w:r w:rsidRPr="00FC6CCF">
        <w:rPr>
          <w:rFonts w:asciiTheme="minorHAnsi" w:hAnsiTheme="minorHAnsi" w:cs="Times New Roman"/>
          <w:noProof/>
          <w:sz w:val="20"/>
          <w:rPrChange w:id="2264" w:author="gsc" w:date="2013-03-23T21:34:00Z">
            <w:rPr>
              <w:rFonts w:cs="Times New Roman"/>
              <w:noProof/>
              <w:sz w:val="20"/>
            </w:rPr>
          </w:rPrChange>
        </w:rPr>
        <w:t>12. Wang B, Miao Z, Liu S, Wang J, Zhou S, et al. (2010) Genetic analysis of ABCG2 gene C421A polymorphism with gout disease in Chinese Han male population. Hum Genet 127: 245-246.</w:t>
      </w:r>
      <w:bookmarkEnd w:id="2263"/>
    </w:p>
    <w:p w:rsidR="00DC67F8" w:rsidRPr="00FC6CCF" w:rsidRDefault="00DC67F8" w:rsidP="00DC67F8">
      <w:pPr>
        <w:ind w:left="720" w:hanging="720"/>
        <w:rPr>
          <w:rFonts w:asciiTheme="minorHAnsi" w:hAnsiTheme="minorHAnsi" w:cs="Times New Roman"/>
          <w:noProof/>
          <w:sz w:val="20"/>
          <w:rPrChange w:id="2265" w:author="gsc" w:date="2013-03-23T21:34:00Z">
            <w:rPr>
              <w:rFonts w:cs="Times New Roman"/>
              <w:noProof/>
              <w:sz w:val="20"/>
            </w:rPr>
          </w:rPrChange>
        </w:rPr>
      </w:pPr>
      <w:bookmarkStart w:id="2266" w:name="_ENREF_13"/>
      <w:r w:rsidRPr="00FC6CCF">
        <w:rPr>
          <w:rFonts w:asciiTheme="minorHAnsi" w:hAnsiTheme="minorHAnsi" w:cs="Times New Roman"/>
          <w:noProof/>
          <w:sz w:val="20"/>
          <w:rPrChange w:id="2267" w:author="gsc" w:date="2013-03-23T21:34:00Z">
            <w:rPr>
              <w:rFonts w:cs="Times New Roman"/>
              <w:noProof/>
              <w:sz w:val="20"/>
            </w:rPr>
          </w:rPrChange>
        </w:rPr>
        <w:t>13. Yang Q, Kottgen A, Dehghan A, Smith AV, Glazer NL, et al. (2010) Multiple genetic loci influence serum urate levels and their relationship with gout and cardiovascular disease risk factors. Circ Cardiovasc Genet 3: 523-530.</w:t>
      </w:r>
      <w:bookmarkEnd w:id="2266"/>
    </w:p>
    <w:p w:rsidR="00DC67F8" w:rsidRPr="00FC6CCF" w:rsidRDefault="00DC67F8" w:rsidP="00DC67F8">
      <w:pPr>
        <w:ind w:left="720" w:hanging="720"/>
        <w:rPr>
          <w:rFonts w:asciiTheme="minorHAnsi" w:hAnsiTheme="minorHAnsi" w:cs="Times New Roman"/>
          <w:noProof/>
          <w:sz w:val="20"/>
          <w:rPrChange w:id="2268" w:author="gsc" w:date="2013-03-23T21:34:00Z">
            <w:rPr>
              <w:rFonts w:cs="Times New Roman"/>
              <w:noProof/>
              <w:sz w:val="20"/>
            </w:rPr>
          </w:rPrChange>
        </w:rPr>
      </w:pPr>
      <w:bookmarkStart w:id="2269" w:name="_ENREF_14"/>
      <w:r w:rsidRPr="00FC6CCF">
        <w:rPr>
          <w:rFonts w:asciiTheme="minorHAnsi" w:hAnsiTheme="minorHAnsi" w:cs="Times New Roman"/>
          <w:noProof/>
          <w:sz w:val="20"/>
          <w:rPrChange w:id="2270" w:author="gsc" w:date="2013-03-23T21:34:00Z">
            <w:rPr>
              <w:rFonts w:cs="Times New Roman"/>
              <w:noProof/>
              <w:sz w:val="20"/>
            </w:rPr>
          </w:rPrChange>
        </w:rPr>
        <w:t>14. Guo J, Jin M, Zhang M, Chen K (2012) A genetic variant in miR-196a2 increased digestive system cancer risks: a meta-analysis of 15 case-control studies. PLoS One 7: e30585.</w:t>
      </w:r>
      <w:bookmarkEnd w:id="2269"/>
    </w:p>
    <w:p w:rsidR="00DC67F8" w:rsidRPr="00FC6CCF" w:rsidRDefault="00DC67F8" w:rsidP="00DC67F8">
      <w:pPr>
        <w:ind w:left="720" w:hanging="720"/>
        <w:rPr>
          <w:rFonts w:asciiTheme="minorHAnsi" w:hAnsiTheme="minorHAnsi" w:cs="Times New Roman"/>
          <w:noProof/>
          <w:sz w:val="20"/>
          <w:rPrChange w:id="2271" w:author="gsc" w:date="2013-03-23T21:34:00Z">
            <w:rPr>
              <w:rFonts w:cs="Times New Roman"/>
              <w:noProof/>
              <w:sz w:val="20"/>
            </w:rPr>
          </w:rPrChange>
        </w:rPr>
      </w:pPr>
      <w:bookmarkStart w:id="2272" w:name="_ENREF_15"/>
      <w:r w:rsidRPr="00FC6CCF">
        <w:rPr>
          <w:rFonts w:asciiTheme="minorHAnsi" w:hAnsiTheme="minorHAnsi" w:cs="Times New Roman"/>
          <w:noProof/>
          <w:sz w:val="20"/>
          <w:rPrChange w:id="2273" w:author="gsc" w:date="2013-03-23T21:34:00Z">
            <w:rPr>
              <w:rFonts w:cs="Times New Roman"/>
              <w:noProof/>
              <w:sz w:val="20"/>
            </w:rPr>
          </w:rPrChange>
        </w:rPr>
        <w:t>15. Wu J, Liu J, Zhou Y, Ying J, Zou H, et al. (2012) Predictive value of XRCC1 gene polymorphisms on platinum-based chemotherapy in advanced non-small cell lung cancer patients: a systematic review and meta-analysis. Clin Cancer Res 18: 3972-3981.</w:t>
      </w:r>
      <w:bookmarkEnd w:id="2272"/>
    </w:p>
    <w:p w:rsidR="00DC67F8" w:rsidRPr="00FC6CCF" w:rsidRDefault="00DC67F8" w:rsidP="00DC67F8">
      <w:pPr>
        <w:ind w:left="720" w:hanging="720"/>
        <w:rPr>
          <w:rFonts w:asciiTheme="minorHAnsi" w:hAnsiTheme="minorHAnsi" w:cs="Times New Roman"/>
          <w:noProof/>
          <w:sz w:val="20"/>
          <w:rPrChange w:id="2274" w:author="gsc" w:date="2013-03-23T21:34:00Z">
            <w:rPr>
              <w:rFonts w:cs="Times New Roman"/>
              <w:noProof/>
              <w:sz w:val="20"/>
            </w:rPr>
          </w:rPrChange>
        </w:rPr>
      </w:pPr>
      <w:bookmarkStart w:id="2275" w:name="_ENREF_16"/>
      <w:r w:rsidRPr="00FC6CCF">
        <w:rPr>
          <w:rFonts w:asciiTheme="minorHAnsi" w:hAnsiTheme="minorHAnsi" w:cs="Times New Roman"/>
          <w:noProof/>
          <w:sz w:val="20"/>
          <w:rPrChange w:id="2276" w:author="gsc" w:date="2013-03-23T21:34:00Z">
            <w:rPr>
              <w:rFonts w:cs="Times New Roman"/>
              <w:noProof/>
              <w:sz w:val="20"/>
            </w:rPr>
          </w:rPrChange>
        </w:rPr>
        <w:t>16. Liu S, Zhang H, Gu C, Yin J, He Y, et al. (2009) Associations between hepatitis B virus mutations and the risk of hepatocellular carcinoma: a meta-analysis. J Natl Cancer Inst 101: 1066-1082.</w:t>
      </w:r>
      <w:bookmarkEnd w:id="2275"/>
    </w:p>
    <w:p w:rsidR="00DC67F8" w:rsidRPr="00FC6CCF" w:rsidRDefault="00DC67F8" w:rsidP="00DC67F8">
      <w:pPr>
        <w:ind w:left="720" w:hanging="720"/>
        <w:rPr>
          <w:rFonts w:asciiTheme="minorHAnsi" w:hAnsiTheme="minorHAnsi" w:cs="Times New Roman"/>
          <w:noProof/>
          <w:sz w:val="20"/>
          <w:rPrChange w:id="2277" w:author="gsc" w:date="2013-03-23T21:34:00Z">
            <w:rPr>
              <w:rFonts w:cs="Times New Roman"/>
              <w:noProof/>
              <w:sz w:val="20"/>
            </w:rPr>
          </w:rPrChange>
        </w:rPr>
      </w:pPr>
      <w:bookmarkStart w:id="2278" w:name="_ENREF_17"/>
      <w:r w:rsidRPr="00FC6CCF">
        <w:rPr>
          <w:rFonts w:asciiTheme="minorHAnsi" w:hAnsiTheme="minorHAnsi" w:cs="Times New Roman"/>
          <w:noProof/>
          <w:sz w:val="20"/>
          <w:rPrChange w:id="2279" w:author="gsc" w:date="2013-03-23T21:34:00Z">
            <w:rPr>
              <w:rFonts w:cs="Times New Roman"/>
              <w:noProof/>
              <w:sz w:val="20"/>
            </w:rPr>
          </w:rPrChange>
        </w:rPr>
        <w:t>17. Thakkinstian A, McElduff P, D'Este C, Duffy D, Attia J (2005) A method for meta-analysis of molecular association studies. Stat Med 24: 1291-1306.</w:t>
      </w:r>
      <w:bookmarkEnd w:id="2278"/>
    </w:p>
    <w:p w:rsidR="00DC67F8" w:rsidRPr="00FC6CCF" w:rsidRDefault="00DC67F8" w:rsidP="00DC67F8">
      <w:pPr>
        <w:ind w:left="720" w:hanging="720"/>
        <w:rPr>
          <w:rFonts w:asciiTheme="minorHAnsi" w:hAnsiTheme="minorHAnsi" w:cs="Times New Roman"/>
          <w:noProof/>
          <w:sz w:val="20"/>
          <w:rPrChange w:id="2280" w:author="gsc" w:date="2013-03-23T21:34:00Z">
            <w:rPr>
              <w:rFonts w:cs="Times New Roman"/>
              <w:noProof/>
              <w:sz w:val="20"/>
            </w:rPr>
          </w:rPrChange>
        </w:rPr>
      </w:pPr>
      <w:bookmarkStart w:id="2281" w:name="_ENREF_18"/>
      <w:r w:rsidRPr="00FC6CCF">
        <w:rPr>
          <w:rFonts w:asciiTheme="minorHAnsi" w:hAnsiTheme="minorHAnsi" w:cs="Times New Roman"/>
          <w:noProof/>
          <w:sz w:val="20"/>
          <w:rPrChange w:id="2282" w:author="gsc" w:date="2013-03-23T21:34:00Z">
            <w:rPr>
              <w:rFonts w:cs="Times New Roman"/>
              <w:noProof/>
              <w:sz w:val="20"/>
            </w:rPr>
          </w:rPrChange>
        </w:rPr>
        <w:t>18. Higgins JP, Thompson SG (2002) Quantifying heterogeneity in a meta-analysis. Stat Med 21: 1539-1558.</w:t>
      </w:r>
      <w:bookmarkEnd w:id="2281"/>
    </w:p>
    <w:p w:rsidR="00DC67F8" w:rsidRPr="00FC6CCF" w:rsidRDefault="00DC67F8" w:rsidP="00DC67F8">
      <w:pPr>
        <w:ind w:left="720" w:hanging="720"/>
        <w:rPr>
          <w:rFonts w:asciiTheme="minorHAnsi" w:hAnsiTheme="minorHAnsi" w:cs="Times New Roman"/>
          <w:noProof/>
          <w:sz w:val="20"/>
          <w:rPrChange w:id="2283" w:author="gsc" w:date="2013-03-23T21:34:00Z">
            <w:rPr>
              <w:rFonts w:cs="Times New Roman"/>
              <w:noProof/>
              <w:sz w:val="20"/>
            </w:rPr>
          </w:rPrChange>
        </w:rPr>
      </w:pPr>
      <w:bookmarkStart w:id="2284" w:name="_ENREF_19"/>
      <w:r w:rsidRPr="00FC6CCF">
        <w:rPr>
          <w:rFonts w:asciiTheme="minorHAnsi" w:hAnsiTheme="minorHAnsi" w:cs="Times New Roman"/>
          <w:noProof/>
          <w:sz w:val="20"/>
          <w:rPrChange w:id="2285" w:author="gsc" w:date="2013-03-23T21:34:00Z">
            <w:rPr>
              <w:rFonts w:cs="Times New Roman"/>
              <w:noProof/>
              <w:sz w:val="20"/>
            </w:rPr>
          </w:rPrChange>
        </w:rPr>
        <w:t>19. Mantel N, Haenszel W (1959) Statistical aspects of the analysis of data from retrospective studies of disease. J Natl Cancer Inst 22: 719-748.</w:t>
      </w:r>
      <w:bookmarkEnd w:id="2284"/>
    </w:p>
    <w:p w:rsidR="00DC67F8" w:rsidRPr="00FC6CCF" w:rsidRDefault="00DC67F8" w:rsidP="00DC67F8">
      <w:pPr>
        <w:ind w:left="720" w:hanging="720"/>
        <w:rPr>
          <w:rFonts w:asciiTheme="minorHAnsi" w:hAnsiTheme="minorHAnsi" w:cs="Times New Roman"/>
          <w:noProof/>
          <w:sz w:val="20"/>
          <w:rPrChange w:id="2286" w:author="gsc" w:date="2013-03-23T21:34:00Z">
            <w:rPr>
              <w:rFonts w:cs="Times New Roman"/>
              <w:noProof/>
              <w:sz w:val="20"/>
            </w:rPr>
          </w:rPrChange>
        </w:rPr>
      </w:pPr>
      <w:bookmarkStart w:id="2287" w:name="_ENREF_20"/>
      <w:r w:rsidRPr="00FC6CCF">
        <w:rPr>
          <w:rFonts w:asciiTheme="minorHAnsi" w:hAnsiTheme="minorHAnsi" w:cs="Times New Roman"/>
          <w:noProof/>
          <w:sz w:val="20"/>
          <w:rPrChange w:id="2288" w:author="gsc" w:date="2013-03-23T21:34:00Z">
            <w:rPr>
              <w:rFonts w:cs="Times New Roman"/>
              <w:noProof/>
              <w:sz w:val="20"/>
            </w:rPr>
          </w:rPrChange>
        </w:rPr>
        <w:t>20. DerSimonian R, Laird N (1986) Meta-analysis in clinical trials. Control Clin Trials 7: 177-188.</w:t>
      </w:r>
      <w:bookmarkEnd w:id="2287"/>
    </w:p>
    <w:p w:rsidR="00DC67F8" w:rsidRPr="00FC6CCF" w:rsidRDefault="00DC67F8" w:rsidP="00DC67F8">
      <w:pPr>
        <w:ind w:left="720" w:hanging="720"/>
        <w:rPr>
          <w:rFonts w:asciiTheme="minorHAnsi" w:hAnsiTheme="minorHAnsi" w:cs="Times New Roman"/>
          <w:noProof/>
          <w:sz w:val="20"/>
          <w:rPrChange w:id="2289" w:author="gsc" w:date="2013-03-23T21:34:00Z">
            <w:rPr>
              <w:rFonts w:cs="Times New Roman"/>
              <w:noProof/>
              <w:sz w:val="20"/>
            </w:rPr>
          </w:rPrChange>
        </w:rPr>
      </w:pPr>
      <w:bookmarkStart w:id="2290" w:name="_ENREF_21"/>
      <w:r w:rsidRPr="00FC6CCF">
        <w:rPr>
          <w:rFonts w:asciiTheme="minorHAnsi" w:hAnsiTheme="minorHAnsi" w:cs="Times New Roman"/>
          <w:noProof/>
          <w:sz w:val="20"/>
          <w:rPrChange w:id="2291" w:author="gsc" w:date="2013-03-23T21:34:00Z">
            <w:rPr>
              <w:rFonts w:cs="Times New Roman"/>
              <w:noProof/>
              <w:sz w:val="20"/>
            </w:rPr>
          </w:rPrChange>
        </w:rPr>
        <w:t>21. Thompson SG, Higgins JP (2002) How should meta-regression analyses be undertaken and interpreted? Stat Med 21: 1559-1573.</w:t>
      </w:r>
      <w:bookmarkEnd w:id="2290"/>
    </w:p>
    <w:p w:rsidR="00DC67F8" w:rsidRPr="00FC6CCF" w:rsidRDefault="00DC67F8" w:rsidP="00DC67F8">
      <w:pPr>
        <w:ind w:left="720" w:hanging="720"/>
        <w:rPr>
          <w:rFonts w:asciiTheme="minorHAnsi" w:hAnsiTheme="minorHAnsi" w:cs="Times New Roman"/>
          <w:noProof/>
          <w:sz w:val="20"/>
          <w:rPrChange w:id="2292" w:author="gsc" w:date="2013-03-23T21:34:00Z">
            <w:rPr>
              <w:rFonts w:cs="Times New Roman"/>
              <w:noProof/>
              <w:sz w:val="20"/>
            </w:rPr>
          </w:rPrChange>
        </w:rPr>
      </w:pPr>
      <w:bookmarkStart w:id="2293" w:name="_ENREF_22"/>
      <w:r w:rsidRPr="00FC6CCF">
        <w:rPr>
          <w:rFonts w:asciiTheme="minorHAnsi" w:hAnsiTheme="minorHAnsi" w:cs="Times New Roman"/>
          <w:noProof/>
          <w:sz w:val="20"/>
          <w:rPrChange w:id="2294" w:author="gsc" w:date="2013-03-23T21:34:00Z">
            <w:rPr>
              <w:rFonts w:cs="Times New Roman"/>
              <w:noProof/>
              <w:sz w:val="20"/>
            </w:rPr>
          </w:rPrChange>
        </w:rPr>
        <w:t>22. Higgins JP, Thompson SG, Deeks JJ, Altman DG (2003) Measuring inconsistency in meta-analyses. BMJ 327: 557-560.</w:t>
      </w:r>
      <w:bookmarkEnd w:id="2293"/>
    </w:p>
    <w:p w:rsidR="00DC67F8" w:rsidRPr="00FC6CCF" w:rsidRDefault="00DC67F8" w:rsidP="00DC67F8">
      <w:pPr>
        <w:ind w:left="720" w:hanging="720"/>
        <w:rPr>
          <w:rFonts w:asciiTheme="minorHAnsi" w:hAnsiTheme="minorHAnsi" w:cs="Times New Roman"/>
          <w:noProof/>
          <w:sz w:val="20"/>
          <w:rPrChange w:id="2295" w:author="gsc" w:date="2013-03-23T21:34:00Z">
            <w:rPr>
              <w:rFonts w:cs="Times New Roman"/>
              <w:noProof/>
              <w:sz w:val="20"/>
            </w:rPr>
          </w:rPrChange>
        </w:rPr>
      </w:pPr>
      <w:bookmarkStart w:id="2296" w:name="_ENREF_23"/>
      <w:r w:rsidRPr="00FC6CCF">
        <w:rPr>
          <w:rFonts w:asciiTheme="minorHAnsi" w:hAnsiTheme="minorHAnsi" w:cs="Times New Roman"/>
          <w:noProof/>
          <w:sz w:val="20"/>
          <w:rPrChange w:id="2297" w:author="gsc" w:date="2013-03-23T21:34:00Z">
            <w:rPr>
              <w:rFonts w:cs="Times New Roman"/>
              <w:noProof/>
              <w:sz w:val="20"/>
            </w:rPr>
          </w:rPrChange>
        </w:rPr>
        <w:t>23. Zheng X, Wang L, Zhu Y, Guan Q, Li H, et al. (2012) The SNP rs961253 in 20p12.3 is associated with colorectal cancer risk: a case-control study and a meta-analysis of the published literature. PLoS One 7: e34625.</w:t>
      </w:r>
      <w:bookmarkEnd w:id="2296"/>
    </w:p>
    <w:p w:rsidR="00DC67F8" w:rsidRPr="00FC6CCF" w:rsidRDefault="00DC67F8" w:rsidP="00DC67F8">
      <w:pPr>
        <w:ind w:left="720" w:hanging="720"/>
        <w:rPr>
          <w:rFonts w:asciiTheme="minorHAnsi" w:hAnsiTheme="minorHAnsi" w:cs="Times New Roman"/>
          <w:noProof/>
          <w:sz w:val="20"/>
          <w:rPrChange w:id="2298" w:author="gsc" w:date="2013-03-23T21:34:00Z">
            <w:rPr>
              <w:rFonts w:cs="Times New Roman"/>
              <w:noProof/>
              <w:sz w:val="20"/>
            </w:rPr>
          </w:rPrChange>
        </w:rPr>
      </w:pPr>
      <w:bookmarkStart w:id="2299" w:name="_ENREF_24"/>
      <w:r w:rsidRPr="00FC6CCF">
        <w:rPr>
          <w:rFonts w:asciiTheme="minorHAnsi" w:hAnsiTheme="minorHAnsi" w:cs="Times New Roman"/>
          <w:noProof/>
          <w:sz w:val="20"/>
          <w:rPrChange w:id="2300" w:author="gsc" w:date="2013-03-23T21:34:00Z">
            <w:rPr>
              <w:rFonts w:cs="Times New Roman"/>
              <w:noProof/>
              <w:sz w:val="20"/>
            </w:rPr>
          </w:rPrChange>
        </w:rPr>
        <w:t xml:space="preserve">24. Begg CB, Mazumdar M (1994) Operating characteristics of a rank correlation test for publication </w:t>
      </w:r>
      <w:r w:rsidRPr="00FC6CCF">
        <w:rPr>
          <w:rFonts w:asciiTheme="minorHAnsi" w:hAnsiTheme="minorHAnsi" w:cs="Times New Roman"/>
          <w:noProof/>
          <w:sz w:val="20"/>
          <w:rPrChange w:id="2301" w:author="gsc" w:date="2013-03-23T21:34:00Z">
            <w:rPr>
              <w:rFonts w:cs="Times New Roman"/>
              <w:noProof/>
              <w:sz w:val="20"/>
            </w:rPr>
          </w:rPrChange>
        </w:rPr>
        <w:lastRenderedPageBreak/>
        <w:t>bias. Biometrics 50: 1088-1101.</w:t>
      </w:r>
      <w:bookmarkEnd w:id="2299"/>
    </w:p>
    <w:p w:rsidR="00DC67F8" w:rsidRPr="00FC6CCF" w:rsidRDefault="00DC67F8" w:rsidP="00DC67F8">
      <w:pPr>
        <w:ind w:left="720" w:hanging="720"/>
        <w:rPr>
          <w:rFonts w:asciiTheme="minorHAnsi" w:hAnsiTheme="minorHAnsi" w:cs="Times New Roman"/>
          <w:noProof/>
          <w:sz w:val="20"/>
          <w:rPrChange w:id="2302" w:author="gsc" w:date="2013-03-23T21:34:00Z">
            <w:rPr>
              <w:rFonts w:cs="Times New Roman"/>
              <w:noProof/>
              <w:sz w:val="20"/>
            </w:rPr>
          </w:rPrChange>
        </w:rPr>
      </w:pPr>
      <w:bookmarkStart w:id="2303" w:name="_ENREF_25"/>
      <w:r w:rsidRPr="00FC6CCF">
        <w:rPr>
          <w:rFonts w:asciiTheme="minorHAnsi" w:hAnsiTheme="minorHAnsi" w:cs="Times New Roman"/>
          <w:noProof/>
          <w:sz w:val="20"/>
          <w:rPrChange w:id="2304" w:author="gsc" w:date="2013-03-23T21:34:00Z">
            <w:rPr>
              <w:rFonts w:cs="Times New Roman"/>
              <w:noProof/>
              <w:sz w:val="20"/>
            </w:rPr>
          </w:rPrChange>
        </w:rPr>
        <w:t>25. Sterne JA, Egger M (2001) Funnel plots for detecting bias in meta-analysis: guidelines on choice of axis. J Clin Epidemiol 54: 1046-1055.</w:t>
      </w:r>
      <w:bookmarkEnd w:id="2303"/>
    </w:p>
    <w:p w:rsidR="00DC67F8" w:rsidRPr="00FC6CCF" w:rsidRDefault="00DC67F8" w:rsidP="00DC67F8">
      <w:pPr>
        <w:ind w:left="720" w:hanging="720"/>
        <w:rPr>
          <w:rFonts w:asciiTheme="minorHAnsi" w:hAnsiTheme="minorHAnsi" w:cs="Times New Roman"/>
          <w:noProof/>
          <w:sz w:val="20"/>
          <w:rPrChange w:id="2305" w:author="gsc" w:date="2013-03-23T21:34:00Z">
            <w:rPr>
              <w:rFonts w:cs="Times New Roman"/>
              <w:noProof/>
              <w:sz w:val="20"/>
            </w:rPr>
          </w:rPrChange>
        </w:rPr>
      </w:pPr>
      <w:bookmarkStart w:id="2306" w:name="_ENREF_26"/>
      <w:r w:rsidRPr="00FC6CCF">
        <w:rPr>
          <w:rFonts w:asciiTheme="minorHAnsi" w:hAnsiTheme="minorHAnsi" w:cs="Times New Roman"/>
          <w:noProof/>
          <w:sz w:val="20"/>
          <w:rPrChange w:id="2307" w:author="gsc" w:date="2013-03-23T21:34:00Z">
            <w:rPr>
              <w:rFonts w:cs="Times New Roman"/>
              <w:noProof/>
              <w:sz w:val="20"/>
            </w:rPr>
          </w:rPrChange>
        </w:rPr>
        <w:t>26. Tin A, Woodward OM, Kao WH, Liu CT, Lu X, et al. (2011) Genome-wide association study for serum urate concentrations and gout among African Americans identifies genomic risk loci and a novel URAT1 loss-of-function allele. Hum Mol Genet 20: 4056-4068.</w:t>
      </w:r>
      <w:bookmarkEnd w:id="2306"/>
    </w:p>
    <w:p w:rsidR="00DC67F8" w:rsidRPr="00FC6CCF" w:rsidRDefault="00DC67F8" w:rsidP="00DC67F8">
      <w:pPr>
        <w:ind w:left="720" w:hanging="720"/>
        <w:rPr>
          <w:rFonts w:asciiTheme="minorHAnsi" w:hAnsiTheme="minorHAnsi" w:cs="Times New Roman"/>
          <w:noProof/>
          <w:sz w:val="20"/>
          <w:rPrChange w:id="2308" w:author="gsc" w:date="2013-03-23T21:34:00Z">
            <w:rPr>
              <w:rFonts w:cs="Times New Roman"/>
              <w:noProof/>
              <w:sz w:val="20"/>
            </w:rPr>
          </w:rPrChange>
        </w:rPr>
      </w:pPr>
      <w:bookmarkStart w:id="2309" w:name="_ENREF_27"/>
      <w:r w:rsidRPr="00FC6CCF">
        <w:rPr>
          <w:rFonts w:asciiTheme="minorHAnsi" w:hAnsiTheme="minorHAnsi" w:cs="Times New Roman"/>
          <w:noProof/>
          <w:sz w:val="20"/>
          <w:rPrChange w:id="2310" w:author="gsc" w:date="2013-03-23T21:34:00Z">
            <w:rPr>
              <w:rFonts w:cs="Times New Roman"/>
              <w:noProof/>
              <w:sz w:val="20"/>
            </w:rPr>
          </w:rPrChange>
        </w:rPr>
        <w:t>27. Hollis-Moffatt JE, Xu X, Dalbeth N, Merriman ME, Topless R, et al. (2009) Role of the urate transporter SLC2A9 gene in susceptibility to gout in New Zealand Maori, Pacific Island, and Caucasian case-control sample sets. Arthritis Rheum 60: 3485-3492.</w:t>
      </w:r>
      <w:bookmarkEnd w:id="2309"/>
    </w:p>
    <w:p w:rsidR="00DC67F8" w:rsidRPr="00FC6CCF" w:rsidRDefault="00DC67F8" w:rsidP="00DC67F8">
      <w:pPr>
        <w:ind w:left="720" w:hanging="720"/>
        <w:rPr>
          <w:rFonts w:asciiTheme="minorHAnsi" w:hAnsiTheme="minorHAnsi" w:cs="Times New Roman"/>
          <w:noProof/>
          <w:sz w:val="20"/>
          <w:rPrChange w:id="2311" w:author="gsc" w:date="2013-03-23T21:34:00Z">
            <w:rPr>
              <w:rFonts w:cs="Times New Roman"/>
              <w:noProof/>
              <w:sz w:val="20"/>
            </w:rPr>
          </w:rPrChange>
        </w:rPr>
      </w:pPr>
      <w:bookmarkStart w:id="2312" w:name="_ENREF_28"/>
      <w:r w:rsidRPr="00FC6CCF">
        <w:rPr>
          <w:rFonts w:asciiTheme="minorHAnsi" w:hAnsiTheme="minorHAnsi" w:cs="Times New Roman"/>
          <w:noProof/>
          <w:sz w:val="20"/>
          <w:rPrChange w:id="2313" w:author="gsc" w:date="2013-03-23T21:34:00Z">
            <w:rPr>
              <w:rFonts w:cs="Times New Roman"/>
              <w:noProof/>
              <w:sz w:val="20"/>
            </w:rPr>
          </w:rPrChange>
        </w:rPr>
        <w:t>28. Charles BA, Shriner D, Doumatey A, Chen G, Zhou J, et al. (2011) A genome-wide association study of serum uric acid in African Americans. BMC Med Genomics 4: 17.</w:t>
      </w:r>
      <w:bookmarkEnd w:id="2312"/>
    </w:p>
    <w:p w:rsidR="00DC67F8" w:rsidRPr="00FC6CCF" w:rsidRDefault="00DC67F8" w:rsidP="00DC67F8">
      <w:pPr>
        <w:ind w:left="720" w:hanging="720"/>
        <w:rPr>
          <w:rFonts w:asciiTheme="minorHAnsi" w:hAnsiTheme="minorHAnsi" w:cs="Times New Roman"/>
          <w:noProof/>
          <w:sz w:val="20"/>
          <w:rPrChange w:id="2314" w:author="gsc" w:date="2013-03-23T21:34:00Z">
            <w:rPr>
              <w:rFonts w:cs="Times New Roman"/>
              <w:noProof/>
              <w:sz w:val="20"/>
            </w:rPr>
          </w:rPrChange>
        </w:rPr>
      </w:pPr>
      <w:bookmarkStart w:id="2315" w:name="_ENREF_29"/>
      <w:r w:rsidRPr="00FC6CCF">
        <w:rPr>
          <w:rFonts w:asciiTheme="minorHAnsi" w:hAnsiTheme="minorHAnsi" w:cs="Times New Roman"/>
          <w:noProof/>
          <w:sz w:val="20"/>
          <w:rPrChange w:id="2316" w:author="gsc" w:date="2013-03-23T21:34:00Z">
            <w:rPr>
              <w:rFonts w:cs="Times New Roman"/>
              <w:noProof/>
              <w:sz w:val="20"/>
            </w:rPr>
          </w:rPrChange>
        </w:rPr>
        <w:t>29. Stark K, Reinhard W, Neureuther K, Wiedmann S, Sedlacek K, et al. (2008) Association of common polymorphisms in GLUT9 gene with gout but not with coronary artery disease in a large case-control study. PLoS One 3: e1948.</w:t>
      </w:r>
      <w:bookmarkEnd w:id="2315"/>
    </w:p>
    <w:p w:rsidR="00DC67F8" w:rsidRPr="00FC6CCF" w:rsidRDefault="00DC67F8" w:rsidP="00DC67F8">
      <w:pPr>
        <w:ind w:left="720" w:hanging="720"/>
        <w:rPr>
          <w:rFonts w:asciiTheme="minorHAnsi" w:hAnsiTheme="minorHAnsi" w:cs="Times New Roman"/>
          <w:noProof/>
          <w:sz w:val="20"/>
          <w:rPrChange w:id="2317" w:author="gsc" w:date="2013-03-23T21:34:00Z">
            <w:rPr>
              <w:rFonts w:cs="Times New Roman"/>
              <w:noProof/>
              <w:sz w:val="20"/>
            </w:rPr>
          </w:rPrChange>
        </w:rPr>
      </w:pPr>
      <w:bookmarkStart w:id="2318" w:name="_ENREF_30"/>
      <w:r w:rsidRPr="00FC6CCF">
        <w:rPr>
          <w:rFonts w:asciiTheme="minorHAnsi" w:hAnsiTheme="minorHAnsi" w:cs="Times New Roman"/>
          <w:noProof/>
          <w:sz w:val="20"/>
          <w:rPrChange w:id="2319" w:author="gsc" w:date="2013-03-23T21:34:00Z">
            <w:rPr>
              <w:rFonts w:cs="Times New Roman"/>
              <w:noProof/>
              <w:sz w:val="20"/>
            </w:rPr>
          </w:rPrChange>
        </w:rPr>
        <w:t>30. Vitart V, Rudan I, Hayward C, Gray NK, Floyd J, et al. (2008) SLC2A9 is a newly identified urate transporter influencing serum urate concentration, urate excretion and gout. Nat Genet 40: 437-442.</w:t>
      </w:r>
      <w:bookmarkEnd w:id="2318"/>
    </w:p>
    <w:p w:rsidR="00DC67F8" w:rsidRPr="00FC6CCF" w:rsidRDefault="00DC67F8" w:rsidP="00DC67F8">
      <w:pPr>
        <w:ind w:left="720" w:hanging="720"/>
        <w:rPr>
          <w:rFonts w:asciiTheme="minorHAnsi" w:hAnsiTheme="minorHAnsi" w:cs="Times New Roman"/>
          <w:noProof/>
          <w:sz w:val="20"/>
          <w:rPrChange w:id="2320" w:author="gsc" w:date="2013-03-23T21:34:00Z">
            <w:rPr>
              <w:rFonts w:cs="Times New Roman"/>
              <w:noProof/>
              <w:sz w:val="20"/>
            </w:rPr>
          </w:rPrChange>
        </w:rPr>
      </w:pPr>
      <w:bookmarkStart w:id="2321" w:name="_ENREF_31"/>
      <w:r w:rsidRPr="00FC6CCF">
        <w:rPr>
          <w:rFonts w:asciiTheme="minorHAnsi" w:hAnsiTheme="minorHAnsi" w:cs="Times New Roman"/>
          <w:noProof/>
          <w:sz w:val="20"/>
          <w:rPrChange w:id="2322" w:author="gsc" w:date="2013-03-23T21:34:00Z">
            <w:rPr>
              <w:rFonts w:cs="Times New Roman"/>
              <w:noProof/>
              <w:sz w:val="20"/>
            </w:rPr>
          </w:rPrChange>
        </w:rPr>
        <w:t>31. Doring A, Gieger C, Mehta D, Gohlke H, Prokisch H, et al. (2008) SLC2A9 influences uric acid concentrations with pronounced sex-specific effects. Nat Genet 40: 430-436.</w:t>
      </w:r>
      <w:bookmarkEnd w:id="2321"/>
    </w:p>
    <w:p w:rsidR="00DC67F8" w:rsidRPr="00FC6CCF" w:rsidRDefault="00DC67F8" w:rsidP="00DC67F8">
      <w:pPr>
        <w:ind w:left="720" w:hanging="720"/>
        <w:rPr>
          <w:rFonts w:asciiTheme="minorHAnsi" w:hAnsiTheme="minorHAnsi" w:cs="Times New Roman"/>
          <w:noProof/>
          <w:sz w:val="20"/>
          <w:rPrChange w:id="2323" w:author="gsc" w:date="2013-03-23T21:34:00Z">
            <w:rPr>
              <w:rFonts w:cs="Times New Roman"/>
              <w:noProof/>
              <w:sz w:val="20"/>
            </w:rPr>
          </w:rPrChange>
        </w:rPr>
      </w:pPr>
      <w:bookmarkStart w:id="2324" w:name="_ENREF_32"/>
      <w:r w:rsidRPr="00FC6CCF">
        <w:rPr>
          <w:rFonts w:asciiTheme="minorHAnsi" w:hAnsiTheme="minorHAnsi" w:cs="Times New Roman"/>
          <w:noProof/>
          <w:sz w:val="20"/>
          <w:rPrChange w:id="2325" w:author="gsc" w:date="2013-03-23T21:34:00Z">
            <w:rPr>
              <w:rFonts w:cs="Times New Roman"/>
              <w:noProof/>
              <w:sz w:val="20"/>
            </w:rPr>
          </w:rPrChange>
        </w:rPr>
        <w:t>32. Phipps-Green AJ, Hollis-Moffatt JE, Dalbeth N, Merriman ME, Topless R, et al. (2010) A strong role for the ABCG2 gene in susceptibility to gout in New Zealand Pacific Island and Caucasian, but not Maori, case and control sample sets. Hum Mol Genet 19: 4813-4819.</w:t>
      </w:r>
      <w:bookmarkEnd w:id="2324"/>
    </w:p>
    <w:p w:rsidR="00DC67F8" w:rsidRPr="00FC6CCF" w:rsidRDefault="00DC67F8" w:rsidP="00DC67F8">
      <w:pPr>
        <w:ind w:left="720" w:hanging="720"/>
        <w:rPr>
          <w:rFonts w:asciiTheme="minorHAnsi" w:hAnsiTheme="minorHAnsi" w:cs="Times New Roman"/>
          <w:noProof/>
          <w:sz w:val="20"/>
          <w:rPrChange w:id="2326" w:author="gsc" w:date="2013-03-23T21:34:00Z">
            <w:rPr>
              <w:rFonts w:cs="Times New Roman"/>
              <w:noProof/>
              <w:sz w:val="20"/>
            </w:rPr>
          </w:rPrChange>
        </w:rPr>
      </w:pPr>
      <w:bookmarkStart w:id="2327" w:name="_ENREF_33"/>
      <w:r w:rsidRPr="00FC6CCF">
        <w:rPr>
          <w:rFonts w:asciiTheme="minorHAnsi" w:hAnsiTheme="minorHAnsi" w:cs="Times New Roman"/>
          <w:noProof/>
          <w:sz w:val="20"/>
          <w:rPrChange w:id="2328" w:author="gsc" w:date="2013-03-23T21:34:00Z">
            <w:rPr>
              <w:rFonts w:cs="Times New Roman"/>
              <w:noProof/>
              <w:sz w:val="20"/>
            </w:rPr>
          </w:rPrChange>
        </w:rPr>
        <w:t>33. Yamagishi K, Tanigawa T, Kitamura A, Kottgen A, Folsom AR, et al. (2010) The rs2231142 variant of the ABCG2 gene is associated with uric acid levels and gout among Japanese people. Rheumatology (Oxford) 49: 1461-1465.</w:t>
      </w:r>
      <w:bookmarkEnd w:id="2327"/>
    </w:p>
    <w:p w:rsidR="00DC67F8" w:rsidRPr="00FC6CCF" w:rsidRDefault="00DC67F8" w:rsidP="00DC67F8">
      <w:pPr>
        <w:ind w:left="720" w:hanging="720"/>
        <w:rPr>
          <w:rFonts w:asciiTheme="minorHAnsi" w:hAnsiTheme="minorHAnsi" w:cs="Times New Roman"/>
          <w:noProof/>
          <w:sz w:val="20"/>
          <w:rPrChange w:id="2329" w:author="gsc" w:date="2013-03-23T21:34:00Z">
            <w:rPr>
              <w:rFonts w:cs="Times New Roman"/>
              <w:noProof/>
              <w:sz w:val="20"/>
            </w:rPr>
          </w:rPrChange>
        </w:rPr>
      </w:pPr>
      <w:bookmarkStart w:id="2330" w:name="_ENREF_34"/>
      <w:r w:rsidRPr="00FC6CCF">
        <w:rPr>
          <w:rFonts w:asciiTheme="minorHAnsi" w:hAnsiTheme="minorHAnsi" w:cs="Times New Roman"/>
          <w:noProof/>
          <w:sz w:val="20"/>
          <w:rPrChange w:id="2331" w:author="gsc" w:date="2013-03-23T21:34:00Z">
            <w:rPr>
              <w:rFonts w:cs="Times New Roman"/>
              <w:noProof/>
              <w:sz w:val="20"/>
            </w:rPr>
          </w:rPrChange>
        </w:rPr>
        <w:t>34. Li F, Chu Y, Meng D, Tong Y (2011) Association of ABCG2 gene C421A polymorphism and susceptibility of primary gout in Han Chinese male. Chin J Med Genet 28: 683-685.</w:t>
      </w:r>
      <w:bookmarkEnd w:id="2330"/>
    </w:p>
    <w:p w:rsidR="00DC67F8" w:rsidRPr="00FC6CCF" w:rsidRDefault="00DC67F8" w:rsidP="00DC67F8">
      <w:pPr>
        <w:ind w:left="720" w:hanging="720"/>
        <w:rPr>
          <w:rFonts w:asciiTheme="minorHAnsi" w:hAnsiTheme="minorHAnsi" w:cs="Times New Roman"/>
          <w:noProof/>
          <w:sz w:val="20"/>
          <w:rPrChange w:id="2332" w:author="gsc" w:date="2013-03-23T21:34:00Z">
            <w:rPr>
              <w:rFonts w:cs="Times New Roman"/>
              <w:noProof/>
              <w:sz w:val="20"/>
            </w:rPr>
          </w:rPrChange>
        </w:rPr>
      </w:pPr>
      <w:bookmarkStart w:id="2333" w:name="_ENREF_35"/>
      <w:r w:rsidRPr="00FC6CCF">
        <w:rPr>
          <w:rFonts w:asciiTheme="minorHAnsi" w:hAnsiTheme="minorHAnsi" w:cs="Times New Roman"/>
          <w:noProof/>
          <w:sz w:val="20"/>
          <w:rPrChange w:id="2334" w:author="gsc" w:date="2013-03-23T21:34:00Z">
            <w:rPr>
              <w:rFonts w:cs="Times New Roman"/>
              <w:noProof/>
              <w:sz w:val="20"/>
            </w:rPr>
          </w:rPrChange>
        </w:rPr>
        <w:t>35. Sulem P, Gudbjartsson DF, Walters GB, Helgadottir HT, Helgason A, et al. (2011) Identification of low-frequency variants associated with gout and serum uric acid levels. Nat Genet 43: 1127-1130.</w:t>
      </w:r>
      <w:bookmarkEnd w:id="2333"/>
    </w:p>
    <w:p w:rsidR="00DC67F8" w:rsidRPr="00FC6CCF" w:rsidRDefault="00DC67F8" w:rsidP="00DC67F8">
      <w:pPr>
        <w:ind w:left="720" w:hanging="720"/>
        <w:rPr>
          <w:rFonts w:asciiTheme="minorHAnsi" w:hAnsiTheme="minorHAnsi" w:cs="Times New Roman"/>
          <w:noProof/>
          <w:sz w:val="20"/>
          <w:rPrChange w:id="2335" w:author="gsc" w:date="2013-03-23T21:34:00Z">
            <w:rPr>
              <w:rFonts w:cs="Times New Roman"/>
              <w:noProof/>
              <w:sz w:val="20"/>
            </w:rPr>
          </w:rPrChange>
        </w:rPr>
      </w:pPr>
      <w:bookmarkStart w:id="2336" w:name="_ENREF_36"/>
      <w:r w:rsidRPr="00FC6CCF">
        <w:rPr>
          <w:rFonts w:asciiTheme="minorHAnsi" w:hAnsiTheme="minorHAnsi" w:cs="Times New Roman"/>
          <w:noProof/>
          <w:sz w:val="20"/>
          <w:rPrChange w:id="2337" w:author="gsc" w:date="2013-03-23T21:34:00Z">
            <w:rPr>
              <w:rFonts w:cs="Times New Roman"/>
              <w:noProof/>
              <w:sz w:val="20"/>
            </w:rPr>
          </w:rPrChange>
        </w:rPr>
        <w:t>36. Choi HK, Atkinson K, Karlson EW, Willett W, Curhan G (2004) Purine-rich foods, dairy and protein intake, and the risk of gout in men. N Engl J Med 350: 1093-1103.</w:t>
      </w:r>
      <w:bookmarkEnd w:id="2336"/>
    </w:p>
    <w:p w:rsidR="00DC67F8" w:rsidRPr="00FC6CCF" w:rsidRDefault="00DC67F8" w:rsidP="00DC67F8">
      <w:pPr>
        <w:ind w:left="720" w:hanging="720"/>
        <w:rPr>
          <w:rFonts w:asciiTheme="minorHAnsi" w:hAnsiTheme="minorHAnsi" w:cs="Times New Roman"/>
          <w:noProof/>
          <w:sz w:val="20"/>
          <w:rPrChange w:id="2338" w:author="gsc" w:date="2013-03-23T21:34:00Z">
            <w:rPr>
              <w:rFonts w:cs="Times New Roman"/>
              <w:noProof/>
              <w:sz w:val="20"/>
            </w:rPr>
          </w:rPrChange>
        </w:rPr>
      </w:pPr>
      <w:bookmarkStart w:id="2339" w:name="_ENREF_37"/>
      <w:r w:rsidRPr="00FC6CCF">
        <w:rPr>
          <w:rFonts w:asciiTheme="minorHAnsi" w:hAnsiTheme="minorHAnsi" w:cs="Times New Roman"/>
          <w:noProof/>
          <w:sz w:val="20"/>
          <w:rPrChange w:id="2340" w:author="gsc" w:date="2013-03-23T21:34:00Z">
            <w:rPr>
              <w:rFonts w:cs="Times New Roman"/>
              <w:noProof/>
              <w:sz w:val="20"/>
            </w:rPr>
          </w:rPrChange>
        </w:rPr>
        <w:t>37. Choi HK, Willett W, Curhan G (2007) Coffee consumption and risk of incident gout in men: a prospective study. Arthritis Rheum 56: 2049-2055.</w:t>
      </w:r>
      <w:bookmarkEnd w:id="2339"/>
    </w:p>
    <w:p w:rsidR="00DC67F8" w:rsidRPr="00FC6CCF" w:rsidRDefault="00DC67F8" w:rsidP="00DC67F8">
      <w:pPr>
        <w:ind w:left="720" w:hanging="720"/>
        <w:rPr>
          <w:rFonts w:asciiTheme="minorHAnsi" w:hAnsiTheme="minorHAnsi" w:cs="Times New Roman"/>
          <w:noProof/>
          <w:sz w:val="20"/>
          <w:rPrChange w:id="2341" w:author="gsc" w:date="2013-03-23T21:34:00Z">
            <w:rPr>
              <w:rFonts w:cs="Times New Roman"/>
              <w:noProof/>
              <w:sz w:val="20"/>
            </w:rPr>
          </w:rPrChange>
        </w:rPr>
      </w:pPr>
      <w:bookmarkStart w:id="2342" w:name="_ENREF_38"/>
      <w:r w:rsidRPr="00FC6CCF">
        <w:rPr>
          <w:rFonts w:asciiTheme="minorHAnsi" w:hAnsiTheme="minorHAnsi" w:cs="Times New Roman"/>
          <w:noProof/>
          <w:sz w:val="20"/>
          <w:rPrChange w:id="2343" w:author="gsc" w:date="2013-03-23T21:34:00Z">
            <w:rPr>
              <w:rFonts w:cs="Times New Roman"/>
              <w:noProof/>
              <w:sz w:val="20"/>
            </w:rPr>
          </w:rPrChange>
        </w:rPr>
        <w:t>38. Choi HK, Curhan G (2008) Soft drinks, fructose consumption, and the risk of gout in men: prospective cohort study. BMJ 336: 309-312.</w:t>
      </w:r>
      <w:bookmarkEnd w:id="2342"/>
    </w:p>
    <w:p w:rsidR="00DC67F8" w:rsidRPr="00FC6CCF" w:rsidRDefault="00DC67F8" w:rsidP="00DC67F8">
      <w:pPr>
        <w:ind w:left="720" w:hanging="720"/>
        <w:rPr>
          <w:rFonts w:asciiTheme="minorHAnsi" w:hAnsiTheme="minorHAnsi" w:cs="Times New Roman"/>
          <w:noProof/>
          <w:sz w:val="20"/>
          <w:rPrChange w:id="2344" w:author="gsc" w:date="2013-03-23T21:34:00Z">
            <w:rPr>
              <w:rFonts w:cs="Times New Roman"/>
              <w:noProof/>
              <w:sz w:val="20"/>
            </w:rPr>
          </w:rPrChange>
        </w:rPr>
      </w:pPr>
      <w:bookmarkStart w:id="2345" w:name="_ENREF_39"/>
      <w:r w:rsidRPr="00FC6CCF">
        <w:rPr>
          <w:rFonts w:asciiTheme="minorHAnsi" w:hAnsiTheme="minorHAnsi" w:cs="Times New Roman"/>
          <w:noProof/>
          <w:sz w:val="20"/>
          <w:rPrChange w:id="2346" w:author="gsc" w:date="2013-03-23T21:34:00Z">
            <w:rPr>
              <w:rFonts w:cs="Times New Roman"/>
              <w:noProof/>
              <w:sz w:val="20"/>
            </w:rPr>
          </w:rPrChange>
        </w:rPr>
        <w:t>39. Roddy E (2008) Hyperuricemia, gout, and lifestyle factors. J Rheumatol 35: 1689-1691.</w:t>
      </w:r>
      <w:bookmarkEnd w:id="2345"/>
    </w:p>
    <w:p w:rsidR="00DC67F8" w:rsidRPr="00FC6CCF" w:rsidRDefault="00DC67F8" w:rsidP="00DC67F8">
      <w:pPr>
        <w:ind w:left="720" w:hanging="720"/>
        <w:rPr>
          <w:rFonts w:asciiTheme="minorHAnsi" w:hAnsiTheme="minorHAnsi" w:cs="Times New Roman"/>
          <w:noProof/>
          <w:sz w:val="20"/>
          <w:rPrChange w:id="2347" w:author="gsc" w:date="2013-03-23T21:34:00Z">
            <w:rPr>
              <w:rFonts w:cs="Times New Roman"/>
              <w:noProof/>
              <w:sz w:val="20"/>
            </w:rPr>
          </w:rPrChange>
        </w:rPr>
      </w:pPr>
      <w:bookmarkStart w:id="2348" w:name="_ENREF_40"/>
      <w:r w:rsidRPr="00FC6CCF">
        <w:rPr>
          <w:rFonts w:asciiTheme="minorHAnsi" w:hAnsiTheme="minorHAnsi" w:cs="Times New Roman"/>
          <w:noProof/>
          <w:sz w:val="20"/>
          <w:rPrChange w:id="2349" w:author="gsc" w:date="2013-03-23T21:34:00Z">
            <w:rPr>
              <w:rFonts w:cs="Times New Roman"/>
              <w:noProof/>
              <w:sz w:val="20"/>
            </w:rPr>
          </w:rPrChange>
        </w:rPr>
        <w:t>40. Choi HK, Atkinson K, Karlson EW, Willett W, Curhan G (2004) Alcohol intake and risk of incident gout in men: a prospective study. Lancet 363: 1277-1281.</w:t>
      </w:r>
      <w:bookmarkEnd w:id="2348"/>
    </w:p>
    <w:p w:rsidR="00DC67F8" w:rsidRPr="00FC6CCF" w:rsidRDefault="00DC67F8" w:rsidP="00DC67F8">
      <w:pPr>
        <w:ind w:left="720" w:hanging="720"/>
        <w:rPr>
          <w:rFonts w:asciiTheme="minorHAnsi" w:hAnsiTheme="minorHAnsi" w:cs="Times New Roman"/>
          <w:noProof/>
          <w:sz w:val="20"/>
          <w:rPrChange w:id="2350" w:author="gsc" w:date="2013-03-23T21:34:00Z">
            <w:rPr>
              <w:rFonts w:cs="Times New Roman"/>
              <w:noProof/>
              <w:sz w:val="20"/>
            </w:rPr>
          </w:rPrChange>
        </w:rPr>
      </w:pPr>
      <w:bookmarkStart w:id="2351" w:name="_ENREF_41"/>
      <w:r w:rsidRPr="00FC6CCF">
        <w:rPr>
          <w:rFonts w:asciiTheme="minorHAnsi" w:hAnsiTheme="minorHAnsi" w:cs="Times New Roman"/>
          <w:noProof/>
          <w:sz w:val="20"/>
          <w:rPrChange w:id="2352" w:author="gsc" w:date="2013-03-23T21:34:00Z">
            <w:rPr>
              <w:rFonts w:cs="Times New Roman"/>
              <w:noProof/>
              <w:sz w:val="20"/>
            </w:rPr>
          </w:rPrChange>
        </w:rPr>
        <w:t>41. Roddy E, Doherty M (2010) Epidemiology of gout. Arthritis Res Ther 12: 223.</w:t>
      </w:r>
      <w:bookmarkEnd w:id="2351"/>
    </w:p>
    <w:p w:rsidR="00DC67F8" w:rsidRPr="00FC6CCF" w:rsidRDefault="00DC67F8" w:rsidP="00DC67F8">
      <w:pPr>
        <w:ind w:left="720" w:hanging="720"/>
        <w:rPr>
          <w:rFonts w:asciiTheme="minorHAnsi" w:hAnsiTheme="minorHAnsi" w:cs="Times New Roman"/>
          <w:noProof/>
          <w:sz w:val="20"/>
          <w:rPrChange w:id="2353" w:author="gsc" w:date="2013-03-23T21:34:00Z">
            <w:rPr>
              <w:rFonts w:cs="Times New Roman"/>
              <w:noProof/>
              <w:sz w:val="20"/>
            </w:rPr>
          </w:rPrChange>
        </w:rPr>
      </w:pPr>
      <w:bookmarkStart w:id="2354" w:name="_ENREF_42"/>
      <w:r w:rsidRPr="00FC6CCF">
        <w:rPr>
          <w:rFonts w:asciiTheme="minorHAnsi" w:hAnsiTheme="minorHAnsi" w:cs="Times New Roman"/>
          <w:noProof/>
          <w:sz w:val="20"/>
          <w:rPrChange w:id="2355" w:author="gsc" w:date="2013-03-23T21:34:00Z">
            <w:rPr>
              <w:rFonts w:cs="Times New Roman"/>
              <w:noProof/>
              <w:sz w:val="20"/>
            </w:rPr>
          </w:rPrChange>
        </w:rPr>
        <w:t>42. Merriman TR, Dalbeth N (2011) Genetic and Environmental Risk Factors in Hyperuricaemia and Common Gout. Current Rheumatology Reviews 7: 114-122.</w:t>
      </w:r>
      <w:bookmarkEnd w:id="2354"/>
    </w:p>
    <w:p w:rsidR="00DC67F8" w:rsidRPr="00FC6CCF" w:rsidRDefault="00DC67F8" w:rsidP="00DC67F8">
      <w:pPr>
        <w:ind w:left="720" w:hanging="720"/>
        <w:rPr>
          <w:rFonts w:asciiTheme="minorHAnsi" w:hAnsiTheme="minorHAnsi" w:cs="Times New Roman"/>
          <w:noProof/>
          <w:sz w:val="20"/>
          <w:rPrChange w:id="2356" w:author="gsc" w:date="2013-03-23T21:34:00Z">
            <w:rPr>
              <w:rFonts w:cs="Times New Roman"/>
              <w:noProof/>
              <w:sz w:val="20"/>
            </w:rPr>
          </w:rPrChange>
        </w:rPr>
      </w:pPr>
      <w:bookmarkStart w:id="2357" w:name="_ENREF_43"/>
      <w:r w:rsidRPr="00FC6CCF">
        <w:rPr>
          <w:rFonts w:asciiTheme="minorHAnsi" w:hAnsiTheme="minorHAnsi" w:cs="Times New Roman"/>
          <w:noProof/>
          <w:sz w:val="20"/>
          <w:rPrChange w:id="2358" w:author="gsc" w:date="2013-03-23T21:34:00Z">
            <w:rPr>
              <w:rFonts w:cs="Times New Roman"/>
              <w:noProof/>
              <w:sz w:val="20"/>
            </w:rPr>
          </w:rPrChange>
        </w:rPr>
        <w:t>43. Klemp P, Stansfield SA, Castle B, Robertson MC (1997) Gout is on the increase in New Zealand. Ann Rheum Dis 56: 22-26.</w:t>
      </w:r>
      <w:bookmarkEnd w:id="2357"/>
    </w:p>
    <w:p w:rsidR="00DC67F8" w:rsidRPr="00FC6CCF" w:rsidRDefault="00DC67F8" w:rsidP="00DC67F8">
      <w:pPr>
        <w:ind w:left="720" w:hanging="720"/>
        <w:rPr>
          <w:rFonts w:asciiTheme="minorHAnsi" w:hAnsiTheme="minorHAnsi" w:cs="Times New Roman"/>
          <w:noProof/>
          <w:sz w:val="20"/>
          <w:rPrChange w:id="2359" w:author="gsc" w:date="2013-03-23T21:34:00Z">
            <w:rPr>
              <w:rFonts w:cs="Times New Roman"/>
              <w:noProof/>
              <w:sz w:val="20"/>
            </w:rPr>
          </w:rPrChange>
        </w:rPr>
      </w:pPr>
      <w:bookmarkStart w:id="2360" w:name="_ENREF_44"/>
      <w:r w:rsidRPr="00FC6CCF">
        <w:rPr>
          <w:rFonts w:asciiTheme="minorHAnsi" w:hAnsiTheme="minorHAnsi" w:cs="Times New Roman"/>
          <w:noProof/>
          <w:sz w:val="20"/>
          <w:rPrChange w:id="2361" w:author="gsc" w:date="2013-03-23T21:34:00Z">
            <w:rPr>
              <w:rFonts w:cs="Times New Roman"/>
              <w:noProof/>
              <w:sz w:val="20"/>
            </w:rPr>
          </w:rPrChange>
        </w:rPr>
        <w:lastRenderedPageBreak/>
        <w:t>44. Wallace KL, Riedel AA, Joseph-Ridge N, Wortmann R (2004) Increasing prevalence of gout and hyperuricemia over 10 years among older adults in a managed care population. J Rheumatol 31: 1582-1587.</w:t>
      </w:r>
      <w:bookmarkEnd w:id="2360"/>
    </w:p>
    <w:p w:rsidR="00DC67F8" w:rsidRPr="00FC6CCF" w:rsidRDefault="00DC67F8" w:rsidP="00DC67F8">
      <w:pPr>
        <w:ind w:left="720" w:hanging="720"/>
        <w:rPr>
          <w:rFonts w:asciiTheme="minorHAnsi" w:hAnsiTheme="minorHAnsi" w:cs="Times New Roman"/>
          <w:noProof/>
          <w:sz w:val="20"/>
          <w:rPrChange w:id="2362" w:author="gsc" w:date="2013-03-23T21:34:00Z">
            <w:rPr>
              <w:rFonts w:cs="Times New Roman"/>
              <w:noProof/>
              <w:sz w:val="20"/>
            </w:rPr>
          </w:rPrChange>
        </w:rPr>
      </w:pPr>
      <w:bookmarkStart w:id="2363" w:name="_ENREF_45"/>
      <w:r w:rsidRPr="00FC6CCF">
        <w:rPr>
          <w:rFonts w:asciiTheme="minorHAnsi" w:hAnsiTheme="minorHAnsi" w:cs="Times New Roman"/>
          <w:noProof/>
          <w:sz w:val="20"/>
          <w:rPrChange w:id="2364" w:author="gsc" w:date="2013-03-23T21:34:00Z">
            <w:rPr>
              <w:rFonts w:cs="Times New Roman"/>
              <w:noProof/>
              <w:sz w:val="20"/>
            </w:rPr>
          </w:rPrChange>
        </w:rPr>
        <w:t>45. Miao Z, Li C, Chen Y, Zhao S, Wang Y, et al. (2008) Dietary and lifestyle changes associated with high prevalence of hyperuricemia and gout in the Shandong coastal cities of Eastern China. J Rheumatol 35: 1859-1864.</w:t>
      </w:r>
      <w:bookmarkEnd w:id="2363"/>
    </w:p>
    <w:p w:rsidR="00DC67F8" w:rsidRPr="00FC6CCF" w:rsidRDefault="00DC67F8" w:rsidP="00DC67F8">
      <w:pPr>
        <w:ind w:left="720" w:hanging="720"/>
        <w:rPr>
          <w:rFonts w:asciiTheme="minorHAnsi" w:hAnsiTheme="minorHAnsi" w:cs="Times New Roman"/>
          <w:noProof/>
          <w:sz w:val="20"/>
          <w:rPrChange w:id="2365" w:author="gsc" w:date="2013-03-23T21:34:00Z">
            <w:rPr>
              <w:rFonts w:cs="Times New Roman"/>
              <w:noProof/>
              <w:sz w:val="20"/>
            </w:rPr>
          </w:rPrChange>
        </w:rPr>
      </w:pPr>
      <w:bookmarkStart w:id="2366" w:name="_ENREF_46"/>
      <w:r w:rsidRPr="00FC6CCF">
        <w:rPr>
          <w:rFonts w:asciiTheme="minorHAnsi" w:hAnsiTheme="minorHAnsi" w:cs="Times New Roman"/>
          <w:noProof/>
          <w:sz w:val="20"/>
          <w:rPrChange w:id="2367" w:author="gsc" w:date="2013-03-23T21:34:00Z">
            <w:rPr>
              <w:rFonts w:cs="Times New Roman"/>
              <w:noProof/>
              <w:sz w:val="20"/>
            </w:rPr>
          </w:rPrChange>
        </w:rPr>
        <w:t>46. Hakoda M (2008) Epidemiology of hyperuricemia and gout in Japan. Nihon Rinsho 66: 647-652.</w:t>
      </w:r>
      <w:bookmarkEnd w:id="2366"/>
    </w:p>
    <w:p w:rsidR="00DC67F8" w:rsidRPr="00FC6CCF" w:rsidRDefault="00DC67F8" w:rsidP="00DC67F8">
      <w:pPr>
        <w:ind w:left="720" w:hanging="720"/>
        <w:rPr>
          <w:rFonts w:asciiTheme="minorHAnsi" w:hAnsiTheme="minorHAnsi" w:cs="Times New Roman"/>
          <w:noProof/>
          <w:sz w:val="20"/>
          <w:rPrChange w:id="2368" w:author="gsc" w:date="2013-03-23T21:34:00Z">
            <w:rPr>
              <w:rFonts w:cs="Times New Roman"/>
              <w:noProof/>
              <w:sz w:val="20"/>
            </w:rPr>
          </w:rPrChange>
        </w:rPr>
      </w:pPr>
      <w:bookmarkStart w:id="2369" w:name="_ENREF_47"/>
      <w:r w:rsidRPr="00FC6CCF">
        <w:rPr>
          <w:rFonts w:asciiTheme="minorHAnsi" w:hAnsiTheme="minorHAnsi" w:cs="Times New Roman"/>
          <w:noProof/>
          <w:sz w:val="20"/>
          <w:rPrChange w:id="2370" w:author="gsc" w:date="2013-03-23T21:34:00Z">
            <w:rPr>
              <w:rFonts w:cs="Times New Roman"/>
              <w:noProof/>
              <w:sz w:val="20"/>
            </w:rPr>
          </w:rPrChange>
        </w:rPr>
        <w:t>47. Kolz M, Johnson T, Sanna S, Teumer A, Vitart V, et al. (2009) Meta-analysis of 28,141 individuals identifies common variants within five new loci that influence uric acid concentrations. PLoS Genet 5: e1000504.</w:t>
      </w:r>
      <w:bookmarkEnd w:id="2369"/>
    </w:p>
    <w:p w:rsidR="00DC67F8" w:rsidRPr="00FC6CCF" w:rsidRDefault="00DC67F8" w:rsidP="00DC67F8">
      <w:pPr>
        <w:ind w:left="720" w:hanging="720"/>
        <w:rPr>
          <w:rFonts w:asciiTheme="minorHAnsi" w:hAnsiTheme="minorHAnsi" w:cs="Times New Roman"/>
          <w:noProof/>
          <w:sz w:val="20"/>
          <w:rPrChange w:id="2371" w:author="gsc" w:date="2013-03-23T21:34:00Z">
            <w:rPr>
              <w:rFonts w:cs="Times New Roman"/>
              <w:noProof/>
              <w:sz w:val="20"/>
            </w:rPr>
          </w:rPrChange>
        </w:rPr>
      </w:pPr>
      <w:bookmarkStart w:id="2372" w:name="_ENREF_48"/>
      <w:r w:rsidRPr="00FC6CCF">
        <w:rPr>
          <w:rFonts w:asciiTheme="minorHAnsi" w:hAnsiTheme="minorHAnsi" w:cs="Times New Roman"/>
          <w:noProof/>
          <w:sz w:val="20"/>
          <w:rPrChange w:id="2373" w:author="gsc" w:date="2013-03-23T21:34:00Z">
            <w:rPr>
              <w:rFonts w:cs="Times New Roman"/>
              <w:noProof/>
              <w:sz w:val="20"/>
            </w:rPr>
          </w:rPrChange>
        </w:rPr>
        <w:t>48. Choi HK, Zhu Y, Mount DB (2010) Genetics of gout. Curr Opin Rheumatol 22: 144-151.</w:t>
      </w:r>
      <w:bookmarkEnd w:id="2372"/>
    </w:p>
    <w:p w:rsidR="00DC67F8" w:rsidRPr="00FC6CCF" w:rsidRDefault="00DC67F8" w:rsidP="00DC67F8">
      <w:pPr>
        <w:rPr>
          <w:rFonts w:asciiTheme="minorHAnsi" w:hAnsiTheme="minorHAnsi" w:cs="Times New Roman"/>
          <w:noProof/>
          <w:sz w:val="20"/>
          <w:rPrChange w:id="2374" w:author="gsc" w:date="2013-03-23T21:34:00Z">
            <w:rPr>
              <w:rFonts w:cs="Times New Roman"/>
              <w:noProof/>
              <w:sz w:val="20"/>
            </w:rPr>
          </w:rPrChange>
        </w:rPr>
      </w:pPr>
    </w:p>
    <w:p w:rsidR="002B7DDE" w:rsidRPr="00FC6CCF" w:rsidRDefault="00F44A9E" w:rsidP="002B7DDE">
      <w:pPr>
        <w:jc w:val="left"/>
        <w:rPr>
          <w:rFonts w:asciiTheme="minorHAnsi" w:eastAsiaTheme="minorEastAsia" w:hAnsiTheme="minorHAnsi" w:cs="Times New Roman"/>
          <w:rPrChange w:id="2375" w:author="gsc" w:date="2013-03-23T21:34:00Z">
            <w:rPr>
              <w:rFonts w:ascii="Times New Roman" w:eastAsiaTheme="minorEastAsia" w:hAnsi="Times New Roman" w:cs="Times New Roman"/>
            </w:rPr>
          </w:rPrChange>
        </w:rPr>
      </w:pPr>
      <w:r w:rsidRPr="00FC6CCF">
        <w:rPr>
          <w:rFonts w:asciiTheme="minorHAnsi" w:hAnsiTheme="minorHAnsi" w:cs="Times New Roman"/>
          <w:rPrChange w:id="2376" w:author="gsc" w:date="2013-03-23T21:34:00Z">
            <w:rPr>
              <w:rFonts w:ascii="Times New Roman" w:hAnsi="Times New Roman" w:cs="Times New Roman"/>
            </w:rPr>
          </w:rPrChange>
        </w:rPr>
        <w:fldChar w:fldCharType="end"/>
      </w:r>
    </w:p>
    <w:p w:rsidR="00624D93" w:rsidRPr="00FC6CCF" w:rsidRDefault="00624D93">
      <w:pPr>
        <w:rPr>
          <w:rFonts w:asciiTheme="minorHAnsi" w:hAnsiTheme="minorHAnsi" w:cs="Times New Roman"/>
          <w:rPrChange w:id="2377" w:author="gsc" w:date="2013-03-23T21:34:00Z">
            <w:rPr>
              <w:rFonts w:ascii="Times New Roman" w:hAnsi="Times New Roman" w:cs="Times New Roman"/>
            </w:rPr>
          </w:rPrChange>
        </w:rPr>
      </w:pPr>
    </w:p>
    <w:sectPr w:rsidR="00624D93" w:rsidRPr="00FC6CCF" w:rsidSect="001E34D5">
      <w:pgSz w:w="11906" w:h="16838"/>
      <w:pgMar w:top="1440" w:right="1800" w:bottom="1440" w:left="1800" w:header="0" w:footer="0" w:gutter="0"/>
      <w:cols w:space="720"/>
      <w:formProt w:val="0"/>
      <w:docGrid w:type="lines" w:linePitch="312" w:charSpace="6143"/>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0" w:author="gsc" w:date="2013-01-31T13:52:00Z" w:initials="g">
    <w:p w:rsidR="00B91347" w:rsidRPr="009E6086" w:rsidRDefault="00B91347" w:rsidP="00D2798E">
      <w:pPr>
        <w:pStyle w:val="a9"/>
        <w:rPr>
          <w:rFonts w:eastAsiaTheme="minorEastAsia"/>
        </w:rPr>
      </w:pPr>
      <w:r>
        <w:rPr>
          <w:rStyle w:val="a8"/>
        </w:rPr>
        <w:annotationRef/>
      </w:r>
      <w:r>
        <w:rPr>
          <w:rFonts w:eastAsiaTheme="minorEastAsia"/>
        </w:rPr>
        <w:t>H</w:t>
      </w:r>
      <w:r>
        <w:rPr>
          <w:rFonts w:eastAsiaTheme="minorEastAsia" w:hint="eastAsia"/>
        </w:rPr>
        <w:t>ere, we need more evidence or references</w:t>
      </w:r>
    </w:p>
  </w:comment>
  <w:comment w:id="444" w:author="gsc" w:date="2013-01-31T13:06:00Z" w:initials="g">
    <w:p w:rsidR="00B91347" w:rsidRPr="00551D35" w:rsidRDefault="00B91347">
      <w:pPr>
        <w:pStyle w:val="a9"/>
        <w:rPr>
          <w:rFonts w:eastAsiaTheme="minorEastAsia"/>
        </w:rPr>
      </w:pPr>
      <w:r>
        <w:rPr>
          <w:rStyle w:val="a8"/>
        </w:rPr>
        <w:annotationRef/>
      </w:r>
      <w:proofErr w:type="spellStart"/>
      <w:r>
        <w:rPr>
          <w:rFonts w:eastAsiaTheme="minorEastAsia"/>
        </w:rPr>
        <w:t>H</w:t>
      </w:r>
      <w:r>
        <w:rPr>
          <w:rFonts w:eastAsiaTheme="minorEastAsia" w:hint="eastAsia"/>
        </w:rPr>
        <w:t>ere,we</w:t>
      </w:r>
      <w:proofErr w:type="spellEnd"/>
      <w:r>
        <w:rPr>
          <w:rFonts w:eastAsiaTheme="minorEastAsia" w:hint="eastAsia"/>
        </w:rPr>
        <w:t xml:space="preserve"> need some reference about </w:t>
      </w:r>
      <w:r>
        <w:rPr>
          <w:rFonts w:eastAsiaTheme="minorEastAsia"/>
        </w:rPr>
        <w:t>heritability</w:t>
      </w:r>
      <w:r>
        <w:rPr>
          <w:rFonts w:eastAsiaTheme="minorEastAsia" w:hint="eastAsia"/>
        </w:rPr>
        <w:t xml:space="preserve"> of Gout from twins study</w:t>
      </w:r>
    </w:p>
  </w:comment>
  <w:comment w:id="537" w:author="gsc" w:date="2013-01-31T11:35:00Z" w:initials="g">
    <w:p w:rsidR="00B91347" w:rsidRPr="009E6086" w:rsidRDefault="00B91347">
      <w:pPr>
        <w:pStyle w:val="a9"/>
        <w:rPr>
          <w:rFonts w:eastAsiaTheme="minorEastAsia"/>
        </w:rPr>
      </w:pPr>
      <w:r>
        <w:rPr>
          <w:rStyle w:val="a8"/>
        </w:rPr>
        <w:annotationRef/>
      </w:r>
      <w:r>
        <w:rPr>
          <w:rFonts w:eastAsiaTheme="minorEastAsia"/>
        </w:rPr>
        <w:t>H</w:t>
      </w:r>
      <w:r>
        <w:rPr>
          <w:rFonts w:eastAsiaTheme="minorEastAsia" w:hint="eastAsia"/>
        </w:rPr>
        <w:t>ere, we need more evidence or references</w:t>
      </w:r>
    </w:p>
  </w:comment>
  <w:comment w:id="649" w:author="gsc" w:date="2013-01-31T12:55:00Z" w:initials="g">
    <w:p w:rsidR="00B91347" w:rsidRPr="00455A35" w:rsidRDefault="00B91347">
      <w:pPr>
        <w:pStyle w:val="a9"/>
        <w:rPr>
          <w:rFonts w:eastAsiaTheme="minorEastAsia"/>
        </w:rPr>
      </w:pPr>
      <w:r>
        <w:rPr>
          <w:rStyle w:val="a8"/>
        </w:rPr>
        <w:annotationRef/>
      </w:r>
      <w:r>
        <w:rPr>
          <w:rFonts w:eastAsiaTheme="minorEastAsia"/>
        </w:rPr>
        <w:t>P</w:t>
      </w:r>
      <w:r>
        <w:rPr>
          <w:rFonts w:eastAsiaTheme="minorEastAsia" w:hint="eastAsia"/>
        </w:rPr>
        <w:t>lease insert the reference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1347" w:rsidRDefault="00B91347" w:rsidP="002B7DDE">
      <w:r>
        <w:separator/>
      </w:r>
    </w:p>
  </w:endnote>
  <w:endnote w:type="continuationSeparator" w:id="0">
    <w:p w:rsidR="00B91347" w:rsidRDefault="00B91347" w:rsidP="002B7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Droid Sans">
    <w:altName w:val="Times New Roman"/>
    <w:panose1 w:val="00000000000000000000"/>
    <w:charset w:val="00"/>
    <w:family w:val="roman"/>
    <w:notTrueType/>
    <w:pitch w:val="default"/>
  </w:font>
  <w:font w:name="AdvTT78ea841c+20">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1347" w:rsidRDefault="00B91347" w:rsidP="002B7DDE">
      <w:r>
        <w:separator/>
      </w:r>
    </w:p>
  </w:footnote>
  <w:footnote w:type="continuationSeparator" w:id="0">
    <w:p w:rsidR="00B91347" w:rsidRDefault="00B91347" w:rsidP="002B7D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revisionView w:markup="0"/>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Layout" w:val="&lt;ENLayout&gt;&lt;Style&gt;PLo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pp0etz2j0es5fetve1xvf0xs0vfxv5f2xz5&quot;&gt;最新参考文献&lt;record-ids&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21&lt;/item&gt;&lt;item&gt;22&lt;/item&gt;&lt;item&gt;23&lt;/item&gt;&lt;item&gt;24&lt;/item&gt;&lt;item&gt;28&lt;/item&gt;&lt;item&gt;30&lt;/item&gt;&lt;item&gt;31&lt;/item&gt;&lt;item&gt;32&lt;/item&gt;&lt;item&gt;33&lt;/item&gt;&lt;item&gt;34&lt;/item&gt;&lt;item&gt;35&lt;/item&gt;&lt;item&gt;36&lt;/item&gt;&lt;item&gt;37&lt;/item&gt;&lt;item&gt;38&lt;/item&gt;&lt;item&gt;39&lt;/item&gt;&lt;item&gt;40&lt;/item&gt;&lt;item&gt;41&lt;/item&gt;&lt;item&gt;42&lt;/item&gt;&lt;item&gt;43&lt;/item&gt;&lt;item&gt;47&lt;/item&gt;&lt;item&gt;48&lt;/item&gt;&lt;item&gt;49&lt;/item&gt;&lt;item&gt;51&lt;/item&gt;&lt;item&gt;52&lt;/item&gt;&lt;item&gt;53&lt;/item&gt;&lt;item&gt;54&lt;/item&gt;&lt;item&gt;56&lt;/item&gt;&lt;item&gt;57&lt;/item&gt;&lt;item&gt;58&lt;/item&gt;&lt;item&gt;59&lt;/item&gt;&lt;item&gt;60&lt;/item&gt;&lt;/record-ids&gt;&lt;/item&gt;&lt;/Libraries&gt;"/>
  </w:docVars>
  <w:rsids>
    <w:rsidRoot w:val="002B7DDE"/>
    <w:rsid w:val="0000246A"/>
    <w:rsid w:val="000044C0"/>
    <w:rsid w:val="000047D0"/>
    <w:rsid w:val="00007EF3"/>
    <w:rsid w:val="00010A3F"/>
    <w:rsid w:val="00022953"/>
    <w:rsid w:val="00033214"/>
    <w:rsid w:val="00034323"/>
    <w:rsid w:val="00047EEC"/>
    <w:rsid w:val="00050C8A"/>
    <w:rsid w:val="00061FD7"/>
    <w:rsid w:val="0006267B"/>
    <w:rsid w:val="00064422"/>
    <w:rsid w:val="00064D63"/>
    <w:rsid w:val="0007719E"/>
    <w:rsid w:val="00096B51"/>
    <w:rsid w:val="000A7C03"/>
    <w:rsid w:val="000B0474"/>
    <w:rsid w:val="000B59DE"/>
    <w:rsid w:val="000D5A23"/>
    <w:rsid w:val="000F132E"/>
    <w:rsid w:val="000F443F"/>
    <w:rsid w:val="0010770A"/>
    <w:rsid w:val="00123BE0"/>
    <w:rsid w:val="0013076C"/>
    <w:rsid w:val="00135516"/>
    <w:rsid w:val="00145909"/>
    <w:rsid w:val="001521AD"/>
    <w:rsid w:val="00156380"/>
    <w:rsid w:val="001603D8"/>
    <w:rsid w:val="00160E7D"/>
    <w:rsid w:val="001669FB"/>
    <w:rsid w:val="001678DC"/>
    <w:rsid w:val="00174797"/>
    <w:rsid w:val="00183AB3"/>
    <w:rsid w:val="001845CC"/>
    <w:rsid w:val="001850E0"/>
    <w:rsid w:val="00186FFB"/>
    <w:rsid w:val="00191FC0"/>
    <w:rsid w:val="001C1959"/>
    <w:rsid w:val="001D476A"/>
    <w:rsid w:val="001E34D5"/>
    <w:rsid w:val="001E7549"/>
    <w:rsid w:val="001F0B81"/>
    <w:rsid w:val="00203FD2"/>
    <w:rsid w:val="00211634"/>
    <w:rsid w:val="00211A17"/>
    <w:rsid w:val="00225ECF"/>
    <w:rsid w:val="00230427"/>
    <w:rsid w:val="00233271"/>
    <w:rsid w:val="00240BA2"/>
    <w:rsid w:val="00243D31"/>
    <w:rsid w:val="0024755A"/>
    <w:rsid w:val="002538A4"/>
    <w:rsid w:val="0025743F"/>
    <w:rsid w:val="00262A0D"/>
    <w:rsid w:val="00265C4B"/>
    <w:rsid w:val="00267529"/>
    <w:rsid w:val="0027251F"/>
    <w:rsid w:val="0027564E"/>
    <w:rsid w:val="002820C0"/>
    <w:rsid w:val="00282E05"/>
    <w:rsid w:val="002937A5"/>
    <w:rsid w:val="002A1E2C"/>
    <w:rsid w:val="002A4472"/>
    <w:rsid w:val="002B5A21"/>
    <w:rsid w:val="002B7DDE"/>
    <w:rsid w:val="002C4A0D"/>
    <w:rsid w:val="002D34F1"/>
    <w:rsid w:val="002E2774"/>
    <w:rsid w:val="002E5A86"/>
    <w:rsid w:val="0030266B"/>
    <w:rsid w:val="00305947"/>
    <w:rsid w:val="00313FDA"/>
    <w:rsid w:val="00315B5E"/>
    <w:rsid w:val="00325A2C"/>
    <w:rsid w:val="00344E4E"/>
    <w:rsid w:val="00353556"/>
    <w:rsid w:val="00357813"/>
    <w:rsid w:val="0036326C"/>
    <w:rsid w:val="0037214E"/>
    <w:rsid w:val="00382D9E"/>
    <w:rsid w:val="00385489"/>
    <w:rsid w:val="003922FA"/>
    <w:rsid w:val="003A4265"/>
    <w:rsid w:val="003C4B6A"/>
    <w:rsid w:val="003C58C0"/>
    <w:rsid w:val="003E5336"/>
    <w:rsid w:val="003E56DE"/>
    <w:rsid w:val="003F0330"/>
    <w:rsid w:val="00413930"/>
    <w:rsid w:val="00414BDD"/>
    <w:rsid w:val="004277FC"/>
    <w:rsid w:val="00431C93"/>
    <w:rsid w:val="00441A8E"/>
    <w:rsid w:val="00442113"/>
    <w:rsid w:val="00443CDD"/>
    <w:rsid w:val="00455A35"/>
    <w:rsid w:val="004572FB"/>
    <w:rsid w:val="004629D6"/>
    <w:rsid w:val="00471FF7"/>
    <w:rsid w:val="0047234E"/>
    <w:rsid w:val="00473E93"/>
    <w:rsid w:val="00476F42"/>
    <w:rsid w:val="00477DDF"/>
    <w:rsid w:val="004963E8"/>
    <w:rsid w:val="004A39A6"/>
    <w:rsid w:val="004A3FE4"/>
    <w:rsid w:val="004B38C2"/>
    <w:rsid w:val="004B576A"/>
    <w:rsid w:val="004B5A29"/>
    <w:rsid w:val="004B7FA6"/>
    <w:rsid w:val="004C276C"/>
    <w:rsid w:val="004C2DD3"/>
    <w:rsid w:val="004C7FDD"/>
    <w:rsid w:val="004D5515"/>
    <w:rsid w:val="004D5D71"/>
    <w:rsid w:val="004E5936"/>
    <w:rsid w:val="004F5A6D"/>
    <w:rsid w:val="005054D6"/>
    <w:rsid w:val="00523331"/>
    <w:rsid w:val="005252B7"/>
    <w:rsid w:val="0053666B"/>
    <w:rsid w:val="0054333A"/>
    <w:rsid w:val="00545211"/>
    <w:rsid w:val="00551D35"/>
    <w:rsid w:val="00552C2F"/>
    <w:rsid w:val="00564323"/>
    <w:rsid w:val="005766F5"/>
    <w:rsid w:val="0058616C"/>
    <w:rsid w:val="0059552F"/>
    <w:rsid w:val="005B540A"/>
    <w:rsid w:val="005C7671"/>
    <w:rsid w:val="005C7F6B"/>
    <w:rsid w:val="005D09DC"/>
    <w:rsid w:val="005D73E1"/>
    <w:rsid w:val="005E1015"/>
    <w:rsid w:val="005E3453"/>
    <w:rsid w:val="005E73F6"/>
    <w:rsid w:val="005F0424"/>
    <w:rsid w:val="005F195C"/>
    <w:rsid w:val="00603CF1"/>
    <w:rsid w:val="00606DA4"/>
    <w:rsid w:val="00620B0C"/>
    <w:rsid w:val="00624D93"/>
    <w:rsid w:val="00625247"/>
    <w:rsid w:val="00642855"/>
    <w:rsid w:val="00651A38"/>
    <w:rsid w:val="00654488"/>
    <w:rsid w:val="00666D86"/>
    <w:rsid w:val="006704E6"/>
    <w:rsid w:val="00687EC1"/>
    <w:rsid w:val="00690AF7"/>
    <w:rsid w:val="00691B1D"/>
    <w:rsid w:val="0069454B"/>
    <w:rsid w:val="006A002B"/>
    <w:rsid w:val="006D5B0F"/>
    <w:rsid w:val="006D5E02"/>
    <w:rsid w:val="006E3F9A"/>
    <w:rsid w:val="006F1725"/>
    <w:rsid w:val="006F69A3"/>
    <w:rsid w:val="0070699B"/>
    <w:rsid w:val="00714AD2"/>
    <w:rsid w:val="00720DBE"/>
    <w:rsid w:val="007321A2"/>
    <w:rsid w:val="00736959"/>
    <w:rsid w:val="0077254E"/>
    <w:rsid w:val="0077559E"/>
    <w:rsid w:val="007A4D48"/>
    <w:rsid w:val="007A540B"/>
    <w:rsid w:val="007A6F9E"/>
    <w:rsid w:val="007D06F1"/>
    <w:rsid w:val="007D3CC1"/>
    <w:rsid w:val="008016FA"/>
    <w:rsid w:val="00810DE8"/>
    <w:rsid w:val="008134FC"/>
    <w:rsid w:val="0082079B"/>
    <w:rsid w:val="00825491"/>
    <w:rsid w:val="008405E2"/>
    <w:rsid w:val="00843A6F"/>
    <w:rsid w:val="008441D1"/>
    <w:rsid w:val="00854252"/>
    <w:rsid w:val="00855AD2"/>
    <w:rsid w:val="00856A3C"/>
    <w:rsid w:val="008641FC"/>
    <w:rsid w:val="008819B4"/>
    <w:rsid w:val="0089383C"/>
    <w:rsid w:val="008A3F0C"/>
    <w:rsid w:val="008B10A3"/>
    <w:rsid w:val="008C372B"/>
    <w:rsid w:val="008C6802"/>
    <w:rsid w:val="008D1550"/>
    <w:rsid w:val="008D3FA6"/>
    <w:rsid w:val="008D62B7"/>
    <w:rsid w:val="008E3247"/>
    <w:rsid w:val="008F595D"/>
    <w:rsid w:val="009035BB"/>
    <w:rsid w:val="00906E4A"/>
    <w:rsid w:val="00915220"/>
    <w:rsid w:val="00922807"/>
    <w:rsid w:val="00927403"/>
    <w:rsid w:val="00965099"/>
    <w:rsid w:val="0097008C"/>
    <w:rsid w:val="009752A4"/>
    <w:rsid w:val="00980395"/>
    <w:rsid w:val="00991226"/>
    <w:rsid w:val="009921DA"/>
    <w:rsid w:val="009927A1"/>
    <w:rsid w:val="0099490A"/>
    <w:rsid w:val="00996CD6"/>
    <w:rsid w:val="009A29FE"/>
    <w:rsid w:val="009A52B3"/>
    <w:rsid w:val="009A5729"/>
    <w:rsid w:val="009C0702"/>
    <w:rsid w:val="009C0EE5"/>
    <w:rsid w:val="009C3D87"/>
    <w:rsid w:val="009C6BF5"/>
    <w:rsid w:val="009D27F9"/>
    <w:rsid w:val="009D28DF"/>
    <w:rsid w:val="009D2D92"/>
    <w:rsid w:val="009D3FB7"/>
    <w:rsid w:val="009E6086"/>
    <w:rsid w:val="009F0415"/>
    <w:rsid w:val="009F0BD1"/>
    <w:rsid w:val="00A15D5C"/>
    <w:rsid w:val="00A37207"/>
    <w:rsid w:val="00A40500"/>
    <w:rsid w:val="00A45E34"/>
    <w:rsid w:val="00A466F4"/>
    <w:rsid w:val="00A64346"/>
    <w:rsid w:val="00A67735"/>
    <w:rsid w:val="00A82217"/>
    <w:rsid w:val="00A92ABC"/>
    <w:rsid w:val="00A94F1A"/>
    <w:rsid w:val="00AC7390"/>
    <w:rsid w:val="00AD11A1"/>
    <w:rsid w:val="00AD2597"/>
    <w:rsid w:val="00AF2B73"/>
    <w:rsid w:val="00AF4EC2"/>
    <w:rsid w:val="00AF509B"/>
    <w:rsid w:val="00AF71C4"/>
    <w:rsid w:val="00B020DF"/>
    <w:rsid w:val="00B15BD1"/>
    <w:rsid w:val="00B247FC"/>
    <w:rsid w:val="00B37D61"/>
    <w:rsid w:val="00B431A1"/>
    <w:rsid w:val="00B467EE"/>
    <w:rsid w:val="00B555C2"/>
    <w:rsid w:val="00B620D9"/>
    <w:rsid w:val="00B626D6"/>
    <w:rsid w:val="00B64DAD"/>
    <w:rsid w:val="00B91347"/>
    <w:rsid w:val="00B9478D"/>
    <w:rsid w:val="00BA1A67"/>
    <w:rsid w:val="00BB4192"/>
    <w:rsid w:val="00BC5D79"/>
    <w:rsid w:val="00BD172A"/>
    <w:rsid w:val="00BD5981"/>
    <w:rsid w:val="00BE03E8"/>
    <w:rsid w:val="00BE1494"/>
    <w:rsid w:val="00BE4D1A"/>
    <w:rsid w:val="00BF1ED9"/>
    <w:rsid w:val="00BF491F"/>
    <w:rsid w:val="00BF51A1"/>
    <w:rsid w:val="00C01A86"/>
    <w:rsid w:val="00C03797"/>
    <w:rsid w:val="00C13933"/>
    <w:rsid w:val="00C20492"/>
    <w:rsid w:val="00C34D89"/>
    <w:rsid w:val="00C368DE"/>
    <w:rsid w:val="00C401FC"/>
    <w:rsid w:val="00C50163"/>
    <w:rsid w:val="00C612F1"/>
    <w:rsid w:val="00C62429"/>
    <w:rsid w:val="00C64662"/>
    <w:rsid w:val="00C64884"/>
    <w:rsid w:val="00C75442"/>
    <w:rsid w:val="00C76A41"/>
    <w:rsid w:val="00C774FA"/>
    <w:rsid w:val="00C87B26"/>
    <w:rsid w:val="00C9662A"/>
    <w:rsid w:val="00CB40E6"/>
    <w:rsid w:val="00CD6B49"/>
    <w:rsid w:val="00CE3FDC"/>
    <w:rsid w:val="00CE4DA4"/>
    <w:rsid w:val="00CF230D"/>
    <w:rsid w:val="00CF541A"/>
    <w:rsid w:val="00D1179E"/>
    <w:rsid w:val="00D13994"/>
    <w:rsid w:val="00D2798E"/>
    <w:rsid w:val="00D46630"/>
    <w:rsid w:val="00D528CB"/>
    <w:rsid w:val="00D5365A"/>
    <w:rsid w:val="00D57596"/>
    <w:rsid w:val="00D665A7"/>
    <w:rsid w:val="00D77F84"/>
    <w:rsid w:val="00D849CF"/>
    <w:rsid w:val="00DA414F"/>
    <w:rsid w:val="00DA6B39"/>
    <w:rsid w:val="00DC293C"/>
    <w:rsid w:val="00DC67F8"/>
    <w:rsid w:val="00DD1D53"/>
    <w:rsid w:val="00DD21C3"/>
    <w:rsid w:val="00DF7D7D"/>
    <w:rsid w:val="00E0131D"/>
    <w:rsid w:val="00E03BD4"/>
    <w:rsid w:val="00E05063"/>
    <w:rsid w:val="00E17164"/>
    <w:rsid w:val="00E2016E"/>
    <w:rsid w:val="00E26B35"/>
    <w:rsid w:val="00E52C71"/>
    <w:rsid w:val="00E56CE1"/>
    <w:rsid w:val="00E627BD"/>
    <w:rsid w:val="00E70237"/>
    <w:rsid w:val="00E7644E"/>
    <w:rsid w:val="00E85FD5"/>
    <w:rsid w:val="00EB29E3"/>
    <w:rsid w:val="00EB6175"/>
    <w:rsid w:val="00EB675B"/>
    <w:rsid w:val="00EC40F1"/>
    <w:rsid w:val="00ED6D49"/>
    <w:rsid w:val="00EE797D"/>
    <w:rsid w:val="00F02AB5"/>
    <w:rsid w:val="00F04825"/>
    <w:rsid w:val="00F05CD4"/>
    <w:rsid w:val="00F31CA5"/>
    <w:rsid w:val="00F44A9E"/>
    <w:rsid w:val="00F5367E"/>
    <w:rsid w:val="00F53B10"/>
    <w:rsid w:val="00F56079"/>
    <w:rsid w:val="00F6009A"/>
    <w:rsid w:val="00F82E14"/>
    <w:rsid w:val="00F9132A"/>
    <w:rsid w:val="00F91373"/>
    <w:rsid w:val="00F9434F"/>
    <w:rsid w:val="00F96EEC"/>
    <w:rsid w:val="00FA214B"/>
    <w:rsid w:val="00FA3822"/>
    <w:rsid w:val="00FA7623"/>
    <w:rsid w:val="00FC6CCF"/>
    <w:rsid w:val="00FD6204"/>
    <w:rsid w:val="00FF6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2B7DDE"/>
    <w:pPr>
      <w:widowControl w:val="0"/>
      <w:tabs>
        <w:tab w:val="left" w:pos="420"/>
      </w:tabs>
      <w:suppressAutoHyphens/>
      <w:jc w:val="both"/>
    </w:pPr>
    <w:rPr>
      <w:rFonts w:ascii="Calibri" w:eastAsia="Droid Sans" w:hAnsi="Calibr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7DDE"/>
    <w:pPr>
      <w:pBdr>
        <w:bottom w:val="single" w:sz="6" w:space="1" w:color="auto"/>
      </w:pBdr>
      <w:tabs>
        <w:tab w:val="clear" w:pos="420"/>
        <w:tab w:val="center" w:pos="4153"/>
        <w:tab w:val="right" w:pos="8306"/>
      </w:tabs>
      <w:suppressAutoHyphens w:val="0"/>
      <w:snapToGrid w:val="0"/>
      <w:jc w:val="center"/>
    </w:pPr>
    <w:rPr>
      <w:rFonts w:asciiTheme="minorHAnsi" w:eastAsiaTheme="minorEastAsia" w:hAnsiTheme="minorHAnsi"/>
      <w:sz w:val="18"/>
      <w:szCs w:val="18"/>
    </w:rPr>
  </w:style>
  <w:style w:type="character" w:customStyle="1" w:styleId="Char">
    <w:name w:val="页眉 Char"/>
    <w:basedOn w:val="a0"/>
    <w:link w:val="a3"/>
    <w:uiPriority w:val="99"/>
    <w:rsid w:val="002B7DDE"/>
    <w:rPr>
      <w:sz w:val="18"/>
      <w:szCs w:val="18"/>
    </w:rPr>
  </w:style>
  <w:style w:type="paragraph" w:styleId="a4">
    <w:name w:val="footer"/>
    <w:basedOn w:val="a"/>
    <w:link w:val="Char0"/>
    <w:uiPriority w:val="99"/>
    <w:unhideWhenUsed/>
    <w:rsid w:val="002B7DDE"/>
    <w:pPr>
      <w:tabs>
        <w:tab w:val="clear" w:pos="420"/>
        <w:tab w:val="center" w:pos="4153"/>
        <w:tab w:val="right" w:pos="8306"/>
      </w:tabs>
      <w:suppressAutoHyphens w:val="0"/>
      <w:snapToGrid w:val="0"/>
      <w:jc w:val="left"/>
    </w:pPr>
    <w:rPr>
      <w:rFonts w:asciiTheme="minorHAnsi" w:eastAsiaTheme="minorEastAsia" w:hAnsiTheme="minorHAnsi"/>
      <w:sz w:val="18"/>
      <w:szCs w:val="18"/>
    </w:rPr>
  </w:style>
  <w:style w:type="character" w:customStyle="1" w:styleId="Char0">
    <w:name w:val="页脚 Char"/>
    <w:basedOn w:val="a0"/>
    <w:link w:val="a4"/>
    <w:uiPriority w:val="99"/>
    <w:rsid w:val="002B7DDE"/>
    <w:rPr>
      <w:sz w:val="18"/>
      <w:szCs w:val="18"/>
    </w:rPr>
  </w:style>
  <w:style w:type="paragraph" w:styleId="a5">
    <w:name w:val="Balloon Text"/>
    <w:basedOn w:val="a"/>
    <w:link w:val="Char1"/>
    <w:uiPriority w:val="99"/>
    <w:semiHidden/>
    <w:unhideWhenUsed/>
    <w:rsid w:val="002B7DDE"/>
    <w:rPr>
      <w:sz w:val="18"/>
      <w:szCs w:val="18"/>
    </w:rPr>
  </w:style>
  <w:style w:type="character" w:customStyle="1" w:styleId="Char1">
    <w:name w:val="批注框文本 Char"/>
    <w:basedOn w:val="a0"/>
    <w:link w:val="a5"/>
    <w:uiPriority w:val="99"/>
    <w:semiHidden/>
    <w:rsid w:val="002B7DDE"/>
    <w:rPr>
      <w:rFonts w:ascii="Calibri" w:eastAsia="Droid Sans" w:hAnsi="Calibri"/>
      <w:sz w:val="18"/>
      <w:szCs w:val="18"/>
    </w:rPr>
  </w:style>
  <w:style w:type="paragraph" w:styleId="a6">
    <w:name w:val="Normal (Web)"/>
    <w:basedOn w:val="a"/>
    <w:uiPriority w:val="99"/>
    <w:semiHidden/>
    <w:unhideWhenUsed/>
    <w:rsid w:val="002538A4"/>
    <w:pPr>
      <w:widowControl/>
      <w:tabs>
        <w:tab w:val="clear" w:pos="420"/>
      </w:tabs>
      <w:suppressAutoHyphens w:val="0"/>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1E34D5"/>
    <w:rPr>
      <w:color w:val="0000FF" w:themeColor="hyperlink"/>
      <w:u w:val="single"/>
    </w:rPr>
  </w:style>
  <w:style w:type="character" w:styleId="a8">
    <w:name w:val="annotation reference"/>
    <w:basedOn w:val="a0"/>
    <w:uiPriority w:val="99"/>
    <w:semiHidden/>
    <w:unhideWhenUsed/>
    <w:rsid w:val="009E6086"/>
    <w:rPr>
      <w:sz w:val="21"/>
      <w:szCs w:val="21"/>
    </w:rPr>
  </w:style>
  <w:style w:type="paragraph" w:styleId="a9">
    <w:name w:val="annotation text"/>
    <w:basedOn w:val="a"/>
    <w:link w:val="Char2"/>
    <w:uiPriority w:val="99"/>
    <w:semiHidden/>
    <w:unhideWhenUsed/>
    <w:rsid w:val="009E6086"/>
    <w:pPr>
      <w:jc w:val="left"/>
    </w:pPr>
  </w:style>
  <w:style w:type="character" w:customStyle="1" w:styleId="Char2">
    <w:name w:val="批注文字 Char"/>
    <w:basedOn w:val="a0"/>
    <w:link w:val="a9"/>
    <w:uiPriority w:val="99"/>
    <w:semiHidden/>
    <w:rsid w:val="009E6086"/>
    <w:rPr>
      <w:rFonts w:ascii="Calibri" w:eastAsia="Droid Sans" w:hAnsi="Calibri"/>
    </w:rPr>
  </w:style>
  <w:style w:type="paragraph" w:styleId="aa">
    <w:name w:val="annotation subject"/>
    <w:basedOn w:val="a9"/>
    <w:next w:val="a9"/>
    <w:link w:val="Char3"/>
    <w:uiPriority w:val="99"/>
    <w:semiHidden/>
    <w:unhideWhenUsed/>
    <w:rsid w:val="009E6086"/>
    <w:rPr>
      <w:b/>
      <w:bCs/>
    </w:rPr>
  </w:style>
  <w:style w:type="character" w:customStyle="1" w:styleId="Char3">
    <w:name w:val="批注主题 Char"/>
    <w:basedOn w:val="Char2"/>
    <w:link w:val="aa"/>
    <w:uiPriority w:val="99"/>
    <w:semiHidden/>
    <w:rsid w:val="009E6086"/>
    <w:rPr>
      <w:rFonts w:ascii="Calibri" w:eastAsia="Droid Sans" w:hAnsi="Calibr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93059">
      <w:bodyDiv w:val="1"/>
      <w:marLeft w:val="0"/>
      <w:marRight w:val="0"/>
      <w:marTop w:val="0"/>
      <w:marBottom w:val="0"/>
      <w:divBdr>
        <w:top w:val="none" w:sz="0" w:space="0" w:color="auto"/>
        <w:left w:val="none" w:sz="0" w:space="0" w:color="auto"/>
        <w:bottom w:val="none" w:sz="0" w:space="0" w:color="auto"/>
        <w:right w:val="none" w:sz="0" w:space="0" w:color="auto"/>
      </w:divBdr>
    </w:div>
    <w:div w:id="203980719">
      <w:bodyDiv w:val="1"/>
      <w:marLeft w:val="0"/>
      <w:marRight w:val="0"/>
      <w:marTop w:val="0"/>
      <w:marBottom w:val="0"/>
      <w:divBdr>
        <w:top w:val="none" w:sz="0" w:space="0" w:color="auto"/>
        <w:left w:val="none" w:sz="0" w:space="0" w:color="auto"/>
        <w:bottom w:val="none" w:sz="0" w:space="0" w:color="auto"/>
        <w:right w:val="none" w:sz="0" w:space="0" w:color="auto"/>
      </w:divBdr>
    </w:div>
    <w:div w:id="405031527">
      <w:bodyDiv w:val="1"/>
      <w:marLeft w:val="0"/>
      <w:marRight w:val="0"/>
      <w:marTop w:val="0"/>
      <w:marBottom w:val="0"/>
      <w:divBdr>
        <w:top w:val="none" w:sz="0" w:space="0" w:color="auto"/>
        <w:left w:val="none" w:sz="0" w:space="0" w:color="auto"/>
        <w:bottom w:val="none" w:sz="0" w:space="0" w:color="auto"/>
        <w:right w:val="none" w:sz="0" w:space="0" w:color="auto"/>
      </w:divBdr>
    </w:div>
    <w:div w:id="405297742">
      <w:bodyDiv w:val="1"/>
      <w:marLeft w:val="0"/>
      <w:marRight w:val="0"/>
      <w:marTop w:val="0"/>
      <w:marBottom w:val="0"/>
      <w:divBdr>
        <w:top w:val="none" w:sz="0" w:space="0" w:color="auto"/>
        <w:left w:val="none" w:sz="0" w:space="0" w:color="auto"/>
        <w:bottom w:val="none" w:sz="0" w:space="0" w:color="auto"/>
        <w:right w:val="none" w:sz="0" w:space="0" w:color="auto"/>
      </w:divBdr>
    </w:div>
    <w:div w:id="473719368">
      <w:bodyDiv w:val="1"/>
      <w:marLeft w:val="0"/>
      <w:marRight w:val="0"/>
      <w:marTop w:val="0"/>
      <w:marBottom w:val="0"/>
      <w:divBdr>
        <w:top w:val="none" w:sz="0" w:space="0" w:color="auto"/>
        <w:left w:val="none" w:sz="0" w:space="0" w:color="auto"/>
        <w:bottom w:val="none" w:sz="0" w:space="0" w:color="auto"/>
        <w:right w:val="none" w:sz="0" w:space="0" w:color="auto"/>
      </w:divBdr>
    </w:div>
    <w:div w:id="749431152">
      <w:bodyDiv w:val="1"/>
      <w:marLeft w:val="0"/>
      <w:marRight w:val="0"/>
      <w:marTop w:val="0"/>
      <w:marBottom w:val="0"/>
      <w:divBdr>
        <w:top w:val="none" w:sz="0" w:space="0" w:color="auto"/>
        <w:left w:val="none" w:sz="0" w:space="0" w:color="auto"/>
        <w:bottom w:val="none" w:sz="0" w:space="0" w:color="auto"/>
        <w:right w:val="none" w:sz="0" w:space="0" w:color="auto"/>
      </w:divBdr>
    </w:div>
    <w:div w:id="855728487">
      <w:bodyDiv w:val="1"/>
      <w:marLeft w:val="0"/>
      <w:marRight w:val="0"/>
      <w:marTop w:val="0"/>
      <w:marBottom w:val="0"/>
      <w:divBdr>
        <w:top w:val="none" w:sz="0" w:space="0" w:color="auto"/>
        <w:left w:val="none" w:sz="0" w:space="0" w:color="auto"/>
        <w:bottom w:val="none" w:sz="0" w:space="0" w:color="auto"/>
        <w:right w:val="none" w:sz="0" w:space="0" w:color="auto"/>
      </w:divBdr>
    </w:div>
    <w:div w:id="963385798">
      <w:bodyDiv w:val="1"/>
      <w:marLeft w:val="0"/>
      <w:marRight w:val="0"/>
      <w:marTop w:val="0"/>
      <w:marBottom w:val="0"/>
      <w:divBdr>
        <w:top w:val="none" w:sz="0" w:space="0" w:color="auto"/>
        <w:left w:val="none" w:sz="0" w:space="0" w:color="auto"/>
        <w:bottom w:val="none" w:sz="0" w:space="0" w:color="auto"/>
        <w:right w:val="none" w:sz="0" w:space="0" w:color="auto"/>
      </w:divBdr>
    </w:div>
    <w:div w:id="985937739">
      <w:bodyDiv w:val="1"/>
      <w:marLeft w:val="0"/>
      <w:marRight w:val="0"/>
      <w:marTop w:val="0"/>
      <w:marBottom w:val="0"/>
      <w:divBdr>
        <w:top w:val="none" w:sz="0" w:space="0" w:color="auto"/>
        <w:left w:val="none" w:sz="0" w:space="0" w:color="auto"/>
        <w:bottom w:val="none" w:sz="0" w:space="0" w:color="auto"/>
        <w:right w:val="none" w:sz="0" w:space="0" w:color="auto"/>
      </w:divBdr>
    </w:div>
    <w:div w:id="1017774522">
      <w:bodyDiv w:val="1"/>
      <w:marLeft w:val="0"/>
      <w:marRight w:val="0"/>
      <w:marTop w:val="0"/>
      <w:marBottom w:val="0"/>
      <w:divBdr>
        <w:top w:val="none" w:sz="0" w:space="0" w:color="auto"/>
        <w:left w:val="none" w:sz="0" w:space="0" w:color="auto"/>
        <w:bottom w:val="none" w:sz="0" w:space="0" w:color="auto"/>
        <w:right w:val="none" w:sz="0" w:space="0" w:color="auto"/>
      </w:divBdr>
    </w:div>
    <w:div w:id="1106459934">
      <w:bodyDiv w:val="1"/>
      <w:marLeft w:val="0"/>
      <w:marRight w:val="0"/>
      <w:marTop w:val="0"/>
      <w:marBottom w:val="0"/>
      <w:divBdr>
        <w:top w:val="none" w:sz="0" w:space="0" w:color="auto"/>
        <w:left w:val="none" w:sz="0" w:space="0" w:color="auto"/>
        <w:bottom w:val="none" w:sz="0" w:space="0" w:color="auto"/>
        <w:right w:val="none" w:sz="0" w:space="0" w:color="auto"/>
      </w:divBdr>
    </w:div>
    <w:div w:id="1231311515">
      <w:bodyDiv w:val="1"/>
      <w:marLeft w:val="0"/>
      <w:marRight w:val="0"/>
      <w:marTop w:val="0"/>
      <w:marBottom w:val="0"/>
      <w:divBdr>
        <w:top w:val="none" w:sz="0" w:space="0" w:color="auto"/>
        <w:left w:val="none" w:sz="0" w:space="0" w:color="auto"/>
        <w:bottom w:val="none" w:sz="0" w:space="0" w:color="auto"/>
        <w:right w:val="none" w:sz="0" w:space="0" w:color="auto"/>
      </w:divBdr>
    </w:div>
    <w:div w:id="1588810251">
      <w:bodyDiv w:val="1"/>
      <w:marLeft w:val="0"/>
      <w:marRight w:val="0"/>
      <w:marTop w:val="0"/>
      <w:marBottom w:val="0"/>
      <w:divBdr>
        <w:top w:val="none" w:sz="0" w:space="0" w:color="auto"/>
        <w:left w:val="none" w:sz="0" w:space="0" w:color="auto"/>
        <w:bottom w:val="none" w:sz="0" w:space="0" w:color="auto"/>
        <w:right w:val="none" w:sz="0" w:space="0" w:color="auto"/>
      </w:divBdr>
    </w:div>
    <w:div w:id="1646427158">
      <w:bodyDiv w:val="1"/>
      <w:marLeft w:val="0"/>
      <w:marRight w:val="0"/>
      <w:marTop w:val="0"/>
      <w:marBottom w:val="0"/>
      <w:divBdr>
        <w:top w:val="none" w:sz="0" w:space="0" w:color="auto"/>
        <w:left w:val="none" w:sz="0" w:space="0" w:color="auto"/>
        <w:bottom w:val="none" w:sz="0" w:space="0" w:color="auto"/>
        <w:right w:val="none" w:sz="0" w:space="0" w:color="auto"/>
      </w:divBdr>
    </w:div>
    <w:div w:id="1945503717">
      <w:bodyDiv w:val="1"/>
      <w:marLeft w:val="0"/>
      <w:marRight w:val="0"/>
      <w:marTop w:val="0"/>
      <w:marBottom w:val="0"/>
      <w:divBdr>
        <w:top w:val="none" w:sz="0" w:space="0" w:color="auto"/>
        <w:left w:val="none" w:sz="0" w:space="0" w:color="auto"/>
        <w:bottom w:val="none" w:sz="0" w:space="0" w:color="auto"/>
        <w:right w:val="none" w:sz="0" w:space="0" w:color="auto"/>
      </w:divBdr>
    </w:div>
    <w:div w:id="208984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2735</TotalTime>
  <Pages>9</Pages>
  <Words>7951</Words>
  <Characters>45324</Characters>
  <Application>Microsoft Office Word</Application>
  <DocSecurity>0</DocSecurity>
  <Lines>377</Lines>
  <Paragraphs>106</Paragraphs>
  <ScaleCrop>false</ScaleCrop>
  <Company>Microsoft</Company>
  <LinksUpToDate>false</LinksUpToDate>
  <CharactersWithSpaces>53169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gsc</cp:lastModifiedBy>
  <cp:revision>285</cp:revision>
  <dcterms:created xsi:type="dcterms:W3CDTF">2012-11-09T12:19:00Z</dcterms:created>
  <dcterms:modified xsi:type="dcterms:W3CDTF">2013-03-24T02:34:00Z</dcterms:modified>
</cp:coreProperties>
</file>